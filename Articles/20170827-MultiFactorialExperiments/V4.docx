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4B3" w:rsidRDefault="001654B3" w:rsidP="001654B3">
      <w:pPr>
        <w:pStyle w:val="Title"/>
        <w:jc w:val="center"/>
      </w:pPr>
      <w:bookmarkStart w:id="0" w:name="_Toc491584913"/>
      <w:r>
        <w:t>A computer-based educational tool for generating experimental design examples</w:t>
      </w:r>
    </w:p>
    <w:p w:rsidR="001654B3" w:rsidRPr="00C32404" w:rsidRDefault="001654B3" w:rsidP="001654B3"/>
    <w:p w:rsidR="001654B3" w:rsidRDefault="001654B3" w:rsidP="001654B3">
      <w:pPr>
        <w:pStyle w:val="Heading1"/>
      </w:pPr>
      <w:r>
        <w:t>Abstract</w:t>
      </w:r>
      <w:bookmarkEnd w:id="0"/>
    </w:p>
    <w:p w:rsidR="001654B3" w:rsidRPr="00F70FB8" w:rsidRDefault="001654B3" w:rsidP="001654B3">
      <w:pPr>
        <w:jc w:val="both"/>
      </w:pPr>
      <w:r w:rsidRPr="00F70FB8">
        <w:t>In this article, challenges in designing example problems of multifactorial experiments for an academic purpose are identifie</w:t>
      </w:r>
      <w:r>
        <w:t xml:space="preserve">d, </w:t>
      </w:r>
      <w:r w:rsidRPr="00F70FB8">
        <w:t xml:space="preserve">and an algorithm for </w:t>
      </w:r>
      <w:r>
        <w:t xml:space="preserve">simulating </w:t>
      </w:r>
      <w:r w:rsidRPr="00F70FB8">
        <w:t>multifactorial experiments is pr</w:t>
      </w:r>
      <w:r>
        <w:t>esented</w:t>
      </w:r>
      <w:r w:rsidRPr="00F70FB8">
        <w:t xml:space="preserve">. </w:t>
      </w:r>
      <w:r>
        <w:t>It is based on a proposed mathematical function that is not convex, mimics a physical system, can be employed for any number of finite fact</w:t>
      </w:r>
      <w:r w:rsidR="00104670">
        <w:t>ors, and contains a unique peak</w:t>
      </w:r>
      <w:r>
        <w:t>. T</w:t>
      </w:r>
      <w:r w:rsidRPr="00F70FB8">
        <w:t>h</w:t>
      </w:r>
      <w:r>
        <w:t>e proposed algorithm is implemented on</w:t>
      </w:r>
      <w:r w:rsidRPr="00F70FB8">
        <w:t xml:space="preserve"> </w:t>
      </w:r>
      <w:r>
        <w:t xml:space="preserve">an application developed with JavaScript, HTML and CSS, which has been tested in the teaching of the </w:t>
      </w:r>
      <w:r w:rsidRPr="00F70FB8">
        <w:t>Response Surface Methodology.</w:t>
      </w:r>
    </w:p>
    <w:p w:rsidR="001654B3" w:rsidRDefault="001654B3" w:rsidP="001654B3">
      <w:pPr>
        <w:pStyle w:val="Heading1"/>
      </w:pPr>
      <w:bookmarkStart w:id="1" w:name="_Toc491584914"/>
      <w:r>
        <w:t>Keywords</w:t>
      </w:r>
      <w:bookmarkEnd w:id="1"/>
    </w:p>
    <w:p w:rsidR="001654B3" w:rsidRDefault="001654B3" w:rsidP="001654B3">
      <w:r w:rsidRPr="000C0096">
        <w:t>Experimental design</w:t>
      </w:r>
      <w:r>
        <w:t xml:space="preserve">, </w:t>
      </w:r>
      <w:r w:rsidRPr="000C0096">
        <w:t>educational tool</w:t>
      </w:r>
      <w:r>
        <w:t xml:space="preserve">, </w:t>
      </w:r>
      <w:r w:rsidRPr="000C0096">
        <w:t>generating examples</w:t>
      </w:r>
      <w:r>
        <w:t xml:space="preserve">, problem-based learning, multifactorial model. </w:t>
      </w:r>
    </w:p>
    <w:p w:rsidR="001654B3" w:rsidRDefault="001654B3" w:rsidP="001654B3">
      <w:pPr>
        <w:pStyle w:val="Heading1"/>
        <w:numPr>
          <w:ilvl w:val="0"/>
          <w:numId w:val="3"/>
        </w:numPr>
      </w:pPr>
      <w:bookmarkStart w:id="2" w:name="_Toc491584915"/>
      <w:r w:rsidRPr="000C0096">
        <w:t>Introduction</w:t>
      </w:r>
      <w:bookmarkEnd w:id="2"/>
    </w:p>
    <w:p w:rsidR="001654B3" w:rsidRDefault="001654B3" w:rsidP="001654B3">
      <w:pPr>
        <w:jc w:val="both"/>
      </w:pPr>
      <w:r w:rsidRPr="00FE5FEA">
        <w:t xml:space="preserve">Almost all the fields involving experimentation use experimental design </w:t>
      </w:r>
      <w:r>
        <w:fldChar w:fldCharType="begin" w:fldLock="1"/>
      </w:r>
      <w:r>
        <w:instrText>ADDIN CSL_CITATION { "citationItems" : [ { "id" : "ITEM-1", "itemData" : { "author" : [ { "dropping-particle" : "", "family" : "Fisher", "given" : "Ronald Aylmer", "non-dropping-particle" : "", "parse-names" : false, "suffix" : "" } ], "id" : "ITEM-1", "issued" : { "date-parts" : [ [ "1937" ] ] }, "publisher" : "Oliver And Boyd; Edinburgh; London", "title" : "The design of experiments", "type" : "book" }, "uris" : [ "http://www.mendeley.com/documents/?uuid=e56c0a5d-464a-4ce7-9bcf-c4d01d2c1569" ] }, { "id" : "ITEM-2", "itemData" : { "ISBN" : "9780521009768", "author" : [ { "dropping-particle" : "", "family" : "Quinn", "given" : "G P", "non-dropping-particle" : "", "parse-names" : false, "suffix" : "" }, { "dropping-particle" : "", "family" : "Keough", "given" : "M J", "non-dropping-particle" : "", "parse-names" : false, "suffix" : "" } ], "id" : "ITEM-2", "issued" : { "date-parts" : [ [ "2002" ] ] }, "publisher" : "Cambridge University Press", "title" : "Experimental Design and Data Analysis for Biologists", "type" : "book" }, "uris" : [ "http://www.mendeley.com/documents/?uuid=dbfc0db8-d170-41d2-b0ff-cdb94c2ae98d" ] }, { "id" : "ITEM-3", "itemData" : { "ISBN" : "9780470128664", "author" : [ { "dropping-particle" : "", "family" : "Montgomery", "given" : "D C", "non-dropping-particle" : "", "parse-names" : false, "suffix" : "" } ], "collection-title" : "Student solutions manual", "id" : "ITEM-3", "issued" : { "date-parts" : [ [ "2008" ] ] }, "publisher" : "John Wiley &amp; Sons", "title" : "Design and Analysis of Experiments", "type" : "book" }, "uris" : [ "http://www.mendeley.com/documents/?uuid=f1f6311c-8faf-478b-b0fa-1c9573fb8c97" ] }, { "id" : "ITEM-4", "itemData" : { "ISBN" : "9780080994192", "author" : [ { "dropping-particle" : "", "family" : "Antony", "given" : "J", "non-dropping-particle" : "", "parse-names" : false, "suffix" : "" } ], "collection-title" : "Elsevier insights", "id" : "ITEM-4", "issued" : { "date-parts" : [ [ "2014" ] ] }, "publisher" : "Elsevier Science", "title" : "Design of Experiments for Engineers and Scientists", "type" : "book" }, "uris" : [ "http://www.mendeley.com/documents/?uuid=5a127497-6a7f-4129-8b54-07db605f1990" ] } ], "mendeley" : { "formattedCitation" : "[1]\u2013[4]", "plainTextFormattedCitation" : "[1]\u2013[4]", "previouslyFormattedCitation" : "[1]\u2013[4]" }, "properties" : { "noteIndex" : 0 }, "schema" : "https://github.com/citation-style-language/schema/raw/master/csl-citation.json" }</w:instrText>
      </w:r>
      <w:r>
        <w:fldChar w:fldCharType="separate"/>
      </w:r>
      <w:r w:rsidRPr="001D07AD">
        <w:rPr>
          <w:noProof/>
        </w:rPr>
        <w:t>[1]–[4]</w:t>
      </w:r>
      <w:r>
        <w:fldChar w:fldCharType="end"/>
      </w:r>
      <w:r>
        <w:t>.</w:t>
      </w:r>
      <w:r w:rsidRPr="00FE5FEA">
        <w:t xml:space="preserve"> It is part of various undergraduate and graduate curriculum, ranging from engineering to biological sciences. The objective of experimental design is to minimize cost and time of experiments and maximize its yield. As an example, it can be used to find the values of factors such as pH, oxygen concentration, sugar concentration, with which the enzyme production is maximized. Different techniques can be employed to find the minimum number of experiments </w:t>
      </w:r>
      <w:r>
        <w:fldChar w:fldCharType="begin" w:fldLock="1"/>
      </w:r>
      <w:r>
        <w:instrText>ADDIN CSL_CITATION { "citationItems" : [ { "id" : "ITEM-1", "itemData" : { "DOI" : "10.1039/B703690F", "abstract" : "The microwave-assisted pyrolysis of cellulose towards its conversion into levoglucosenone is reported. An experimental design approach was used to find the variables involved in this transformation. Using this approach we established the optimal conditions to obtain the maximum yield of product.", "author" : [ { "dropping-particle" : "", "family" : "Sarotti", "given" : "Ariel M", "non-dropping-particle" : "", "parse-names" : false, "suffix" : "" }, { "dropping-particle" : "", "family" : "Spanevello", "given" : "Rolando A", "non-dropping-particle" : "", "parse-names" : false, "suffix" : "" }, { "dropping-particle" : "", "family" : "Suarez", "given" : "Alejandra G", "non-dropping-particle" : "", "parse-names" : false, "suffix" : "" } ], "container-title" : "Green Chem.", "id" : "ITEM-1", "issue" : "10", "issued" : { "date-parts" : [ [ "2007" ] ] }, "page" : "1137-1140", "publisher" : "The Royal Society of Chemistry", "title" : "An efficient microwave-assisted green transformation of cellulose into levoglucosenone. Advantages of the use of an experimental design approach", "type" : "article-journal", "volume" : "9" }, "uris" : [ "http://www.mendeley.com/documents/?uuid=7bf8b442-f186-41e8-85b5-8e18230424fd" ] } ], "mendeley" : { "formattedCitation" : "[5]", "plainTextFormattedCitation" : "[5]", "previouslyFormattedCitation" : "[5]" }, "properties" : { "noteIndex" : 0 }, "schema" : "https://github.com/citation-style-language/schema/raw/master/csl-citation.json" }</w:instrText>
      </w:r>
      <w:r>
        <w:fldChar w:fldCharType="separate"/>
      </w:r>
      <w:r w:rsidRPr="001D07AD">
        <w:rPr>
          <w:noProof/>
        </w:rPr>
        <w:t>[5]</w:t>
      </w:r>
      <w:r>
        <w:fldChar w:fldCharType="end"/>
      </w:r>
      <w:r w:rsidRPr="009D2B29">
        <w:t xml:space="preserve"> . On the other hand, an improper experiment</w:t>
      </w:r>
      <w:r>
        <w:t>al</w:t>
      </w:r>
      <w:r w:rsidRPr="009D2B29">
        <w:t xml:space="preserve"> </w:t>
      </w:r>
      <w:r>
        <w:t xml:space="preserve">design </w:t>
      </w:r>
      <w:r w:rsidRPr="009D2B29">
        <w:t>may lead to inaccurate or false conclusions, as well as a loss of money, material</w:t>
      </w:r>
      <w:r>
        <w:t xml:space="preserve">, </w:t>
      </w:r>
      <w:r w:rsidRPr="009D2B29">
        <w:t xml:space="preserve">and time </w:t>
      </w:r>
      <w:r>
        <w:fldChar w:fldCharType="begin" w:fldLock="1"/>
      </w:r>
      <w:r>
        <w:instrText>ADDIN CSL_CITATION { "citationItems" : [ { "id" : "ITEM-1", "itemData" : { "DOI" : "https://doi.org/10.1016/S0165-6147(03)00159-7", "ISSN" : "0165-6147", "abstract" : "Many experiments could be improved with better experimental design and statistical analysis. Badly designed experiments can lead to incorrect conclusions and wasted time and scientific resources. Such experiments are unethical if they involve animals or humans. Good experimental design requires clearly defined objectives and control of the major sources of variation. In this article, a small mouse experiment involving the response of a liver enzyme to the administration of an antioxidant is used to illustrate some important design concepts such as the control and partitioning of sources of variation using factorial and randomized block designs and the estimation of appropriate sample sizes. Scientists clearly need better training in experimental design with better access to consultant statisticians for more complex situations. ", "author" : [ { "dropping-particle" : "", "family" : "Festing", "given" : "Michael F W", "non-dropping-particle" : "", "parse-names" : false, "suffix" : "" } ], "container-title" : "Trends in Pharmacological Sciences", "id" : "ITEM-1", "issue" : "7", "issued" : { "date-parts" : [ [ "2003" ] ] }, "page" : "341-345", "title" : "Principles: The need for better experimental design", "type" : "article-journal", "volume" : "24" }, "uris" : [ "http://www.mendeley.com/documents/?uuid=3ef59305-34b9-4073-beaa-34b7b87732ac" ] } ], "mendeley" : { "formattedCitation" : "[6]", "plainTextFormattedCitation" : "[6]", "previouslyFormattedCitation" : "[6]" }, "properties" : { "noteIndex" : 0 }, "schema" : "https://github.com/citation-style-language/schema/raw/master/csl-citation.json" }</w:instrText>
      </w:r>
      <w:r>
        <w:fldChar w:fldCharType="separate"/>
      </w:r>
      <w:r w:rsidRPr="001D07AD">
        <w:rPr>
          <w:noProof/>
        </w:rPr>
        <w:t>[6]</w:t>
      </w:r>
      <w:r>
        <w:fldChar w:fldCharType="end"/>
      </w:r>
      <w:r>
        <w:t>.</w:t>
      </w:r>
    </w:p>
    <w:p w:rsidR="001654B3" w:rsidRDefault="001654B3" w:rsidP="001654B3">
      <w:pPr>
        <w:jc w:val="both"/>
      </w:pPr>
    </w:p>
    <w:p w:rsidR="001654B3" w:rsidRPr="00AC433C" w:rsidRDefault="001654B3" w:rsidP="001654B3">
      <w:r w:rsidRPr="00AC433C">
        <w:t xml:space="preserve">Solving numerical examples helps students to learn statistics or mathematics  </w:t>
      </w:r>
      <w:r w:rsidRPr="00AC433C">
        <w:fldChar w:fldCharType="begin" w:fldLock="1"/>
      </w:r>
      <w:r w:rsidRPr="00AC433C">
        <w:instrText>ADDIN CSL_CITATION { "citationItems" : [ { "id" : "ITEM-1", "itemData" : { "author" : [ { "dropping-particle" : "", "family" : "Zhu", "given" : "Xinming", "non-dropping-particle" : "", "parse-names" : false, "suffix" : "" }, { "dropping-particle" : "", "family" : "Simon", "given" : "Herbert A", "non-dropping-particle" : "", "parse-names" : false, "suffix" : "" } ], "container-title" : "Cognition and instruction", "id" : "ITEM-1", "issue" : "3", "issued" : { "date-parts" : [ [ "1987" ] ] }, "page" : "137-166", "publisher" : "Taylor &amp; Francis", "title" : "Learning mathematics from examples and by doing", "type" : "article-journal", "volume" : "4" }, "uris" : [ "http://www.mendeley.com/documents/?uuid=a0845a47-b9a4-4bc1-8567-7cae33e1feb4" ] } ], "mendeley" : { "formattedCitation" : "[7]", "plainTextFormattedCitation" : "[7]", "previouslyFormattedCitation" : "[7]" }, "properties" : { "noteIndex" : 0 }, "schema" : "https://github.com/citation-style-language/schema/raw/master/csl-citation.json" }</w:instrText>
      </w:r>
      <w:r w:rsidRPr="00AC433C">
        <w:fldChar w:fldCharType="separate"/>
      </w:r>
      <w:r w:rsidRPr="00AC433C">
        <w:rPr>
          <w:noProof/>
        </w:rPr>
        <w:t>[7]</w:t>
      </w:r>
      <w:r w:rsidRPr="00AC433C">
        <w:fldChar w:fldCharType="end"/>
      </w:r>
      <w:r w:rsidRPr="00AC433C">
        <w:t xml:space="preserve"> , or to develop insight into a particular topic </w:t>
      </w:r>
      <w:r w:rsidRPr="00AC433C">
        <w:fldChar w:fldCharType="begin" w:fldLock="1"/>
      </w:r>
      <w:r w:rsidRPr="00AC433C">
        <w:instrText>ADDIN CSL_CITATION { "citationItems" : [ { "id" : "ITEM-1", "itemData" : { "author" : [ { "dropping-particle" : "", "family" : "Renkl", "given" : "Alexander", "non-dropping-particle" : "", "parse-names" : false, "suffix" : "" } ], "container-title" : "Cognitive science", "id" : "ITEM-1", "issue" : "1", "issued" : { "date-parts" : [ [ "1997" ] ] }, "page" : "1-29", "publisher" : "Wiley Online Library", "title" : "Learning from worked-out examples: A study on individual differences", "type" : "article-journal", "volume" : "21" }, "uris" : [ "http://www.mendeley.com/documents/?uuid=d19653a4-21eb-4ce9-8279-950927aef0fa" ] } ], "mendeley" : { "formattedCitation" : "[8]", "plainTextFormattedCitation" : "[8]", "previouslyFormattedCitation" : "[8]" }, "properties" : { "noteIndex" : 0 }, "schema" : "https://github.com/citation-style-language/schema/raw/master/csl-citation.json" }</w:instrText>
      </w:r>
      <w:r w:rsidRPr="00AC433C">
        <w:fldChar w:fldCharType="separate"/>
      </w:r>
      <w:r w:rsidRPr="00AC433C">
        <w:rPr>
          <w:noProof/>
        </w:rPr>
        <w:t>[8]</w:t>
      </w:r>
      <w:r w:rsidRPr="00AC433C">
        <w:fldChar w:fldCharType="end"/>
      </w:r>
      <w:r w:rsidRPr="00AC433C">
        <w:t xml:space="preserve"> . Moreover, students </w:t>
      </w:r>
      <w:r>
        <w:t xml:space="preserve">obtain </w:t>
      </w:r>
      <w:r w:rsidRPr="00AC433C">
        <w:t xml:space="preserve">good learning experience using visual numerical examples of experiments </w:t>
      </w:r>
      <w:r w:rsidRPr="00AC433C">
        <w:fldChar w:fldCharType="begin" w:fldLock="1"/>
      </w:r>
      <w:r w:rsidRPr="00AC433C">
        <w:instrText>ADDIN CSL_CITATION { "citationItems" : [ { "id" : "ITEM-1", "itemData" : { "ISBN" : "9781134643110", "author" : [ { "dropping-particle" : "", "family" : "Hattie", "given" : "J", "non-dropping-particle" : "", "parse-names" : false, "suffix" : "" }, { "dropping-particle" : "", "family" : "Yates", "given" : "G C R", "non-dropping-particle" : "", "parse-names" : false, "suffix" : "" } ], "id" : "ITEM-1", "issued" : { "date-parts" : [ [ "2013" ] ] }, "publisher" : "Taylor &amp; Francis", "title" : "Visible Learning and the Science of How We Learn", "type" : "book" }, "uris" : [ "http://www.mendeley.com/documents/?uuid=a33aa985-c7fb-4260-ae7e-7431d3fe14cc" ] } ], "mendeley" : { "formattedCitation" : "[9]", "plainTextFormattedCitation" : "[9]", "previouslyFormattedCitation" : "[9]" }, "properties" : { "noteIndex" : 0 }, "schema" : "https://github.com/citation-style-language/schema/raw/master/csl-citation.json" }</w:instrText>
      </w:r>
      <w:r w:rsidRPr="00AC433C">
        <w:fldChar w:fldCharType="separate"/>
      </w:r>
      <w:r w:rsidRPr="00AC433C">
        <w:rPr>
          <w:noProof/>
        </w:rPr>
        <w:t>[9]</w:t>
      </w:r>
      <w:r w:rsidRPr="00AC433C">
        <w:fldChar w:fldCharType="end"/>
      </w:r>
      <w:r w:rsidRPr="00AC433C">
        <w:t xml:space="preserve"> . On the other hand, solving optimization problems and finding the most accurate mathematical model for a process in experimental design involves performing various experiments with different combinations of factors. </w:t>
      </w:r>
      <w:r>
        <w:t>Usually, c</w:t>
      </w:r>
      <w:r w:rsidRPr="00AC433C">
        <w:t xml:space="preserve">onducting experiments on a real system is not feasible due to any of the following limitations: 1) experiments on a real system can be </w:t>
      </w:r>
      <w:proofErr w:type="gramStart"/>
      <w:r w:rsidRPr="00AC433C">
        <w:t>costly,  2</w:t>
      </w:r>
      <w:proofErr w:type="gramEnd"/>
      <w:r w:rsidRPr="00AC433C">
        <w:t xml:space="preserve">) a considerable amount of time may take each experiment, </w:t>
      </w:r>
      <w:r>
        <w:t xml:space="preserve">and 3) </w:t>
      </w:r>
      <w:r w:rsidRPr="00AC433C">
        <w:t>a great variety of experiments</w:t>
      </w:r>
      <w:r>
        <w:t xml:space="preserve"> is difficult to be carried out</w:t>
      </w:r>
      <w:r w:rsidRPr="00AC433C">
        <w:t xml:space="preserve">. Hence, a computer program, that generates responses for some specific </w:t>
      </w:r>
      <w:r>
        <w:t>factors</w:t>
      </w:r>
      <w:r w:rsidRPr="00AC433C">
        <w:t>, is an excellent alternative to mimic physical systems</w:t>
      </w:r>
      <w:r>
        <w:t>, and to develop experimental design</w:t>
      </w:r>
      <w:r w:rsidRPr="00AC433C">
        <w:t>.</w:t>
      </w:r>
    </w:p>
    <w:p w:rsidR="001654B3" w:rsidRDefault="001654B3" w:rsidP="001654B3"/>
    <w:p w:rsidR="001654B3" w:rsidRPr="00AC433C" w:rsidRDefault="001654B3" w:rsidP="001654B3">
      <w:r w:rsidRPr="002833A4">
        <w:t xml:space="preserve"> </w:t>
      </w:r>
      <w:r w:rsidRPr="00AC433C">
        <w:t xml:space="preserve">In this article, a computer-based educational tool for generating experimental design examples is proposed. It generates a unique process that takes into account factor limits selected by the user, </w:t>
      </w:r>
      <w:r>
        <w:t>and</w:t>
      </w:r>
      <w:r w:rsidRPr="00AC433C">
        <w:t xml:space="preserve"> outputs experimental data for a given combinations of parameters. </w:t>
      </w:r>
      <w:r w:rsidRPr="000A0744">
        <w:t>Teachers may adopt this</w:t>
      </w:r>
      <w:r w:rsidRPr="00AC433C">
        <w:t xml:space="preserve"> educational tool in order to generate numerical examples, </w:t>
      </w:r>
      <w:r>
        <w:t xml:space="preserve">with </w:t>
      </w:r>
      <w:r w:rsidRPr="00AC433C">
        <w:t>whic</w:t>
      </w:r>
      <w:r>
        <w:t xml:space="preserve">h they </w:t>
      </w:r>
      <w:r w:rsidRPr="00AC433C">
        <w:t>highlight all the characteristics th</w:t>
      </w:r>
      <w:r>
        <w:t xml:space="preserve">at </w:t>
      </w:r>
      <w:r w:rsidRPr="004A01ED">
        <w:t xml:space="preserve">want to present to students. </w:t>
      </w:r>
      <w:r w:rsidRPr="00AC433C">
        <w:t xml:space="preserve">Moreover, the proposed </w:t>
      </w:r>
      <w:r>
        <w:t xml:space="preserve">educational </w:t>
      </w:r>
      <w:r w:rsidRPr="00AC433C">
        <w:t xml:space="preserve">tool allows teachers to evaluate the knowledge acquired by students during a course, and to implement problem-based learning. In this pedagogy, a student learns the topic while solving a problem given by the teacher. The core of the educational tool is a </w:t>
      </w:r>
      <w:r>
        <w:t xml:space="preserve">novel </w:t>
      </w:r>
      <w:r w:rsidRPr="00AC433C">
        <w:t xml:space="preserve">mathematical function </w:t>
      </w:r>
      <w:r>
        <w:t>that</w:t>
      </w:r>
      <w:r w:rsidRPr="00AC433C">
        <w:t xml:space="preserve"> find</w:t>
      </w:r>
      <w:r>
        <w:t>s</w:t>
      </w:r>
      <w:r w:rsidRPr="00AC433C">
        <w:t xml:space="preserve"> the optimal solution of an experiment. In contrast to most of the optimization functions, that find a local maximum of the system response based on the initial base value, the proposed function is designed to provide a unique peak of an experiment subjected to a number of finite factors</w:t>
      </w:r>
      <w:r>
        <w:t>, thus providing the optimal solution of an experiment</w:t>
      </w:r>
      <w:r w:rsidRPr="00AC433C">
        <w:t xml:space="preserve">. </w:t>
      </w:r>
    </w:p>
    <w:p w:rsidR="001654B3" w:rsidRDefault="001654B3" w:rsidP="001654B3">
      <w:r>
        <w:lastRenderedPageBreak/>
        <w:t xml:space="preserve">The paper has the following structure. </w:t>
      </w:r>
      <w:proofErr w:type="spellStart"/>
      <w:r w:rsidRPr="00A63BC0">
        <w:rPr>
          <w:lang w:val="es-MX"/>
        </w:rPr>
        <w:t>Section</w:t>
      </w:r>
      <w:proofErr w:type="spellEnd"/>
      <w:r w:rsidRPr="00A63BC0">
        <w:rPr>
          <w:lang w:val="es-MX"/>
        </w:rPr>
        <w:t xml:space="preserve"> 2 describes a </w:t>
      </w:r>
      <w:proofErr w:type="spellStart"/>
      <w:r w:rsidRPr="00A63BC0">
        <w:rPr>
          <w:lang w:val="es-MX"/>
        </w:rPr>
        <w:t>multi</w:t>
      </w:r>
      <w:proofErr w:type="spellEnd"/>
      <w:r w:rsidRPr="00A63BC0">
        <w:rPr>
          <w:lang w:val="es-MX"/>
        </w:rPr>
        <w:t xml:space="preserve">-response </w:t>
      </w:r>
      <w:proofErr w:type="spellStart"/>
      <w:r w:rsidRPr="00A63BC0">
        <w:rPr>
          <w:lang w:val="es-MX"/>
        </w:rPr>
        <w:t>model</w:t>
      </w:r>
      <w:proofErr w:type="spellEnd"/>
      <w:r w:rsidRPr="00A63BC0">
        <w:rPr>
          <w:lang w:val="es-MX"/>
        </w:rPr>
        <w:t xml:space="preserve">. </w:t>
      </w:r>
      <w:r>
        <w:t xml:space="preserve">The proposed mathematical function, employed by the computer-education tool, is presented in Section 3. The implementation of the proposed function is mentioned in Section 4. Section 5 describes the algorithm that </w:t>
      </w:r>
      <w:r w:rsidRPr="00F95D9B">
        <w:t>generate</w:t>
      </w:r>
      <w:r>
        <w:t>s</w:t>
      </w:r>
      <w:r w:rsidRPr="00F95D9B">
        <w:t xml:space="preserve"> </w:t>
      </w:r>
      <w:r>
        <w:t xml:space="preserve">an </w:t>
      </w:r>
      <w:r w:rsidRPr="00F95D9B">
        <w:t>exp</w:t>
      </w:r>
      <w:r>
        <w:t xml:space="preserve">eriment of a </w:t>
      </w:r>
      <w:r w:rsidRPr="00F95D9B">
        <w:t>multi-factorial process.</w:t>
      </w:r>
      <w:r>
        <w:t xml:space="preserve"> Section 6 shows an application used to implement this algorithm. The paper ends with some concluding remarks.  </w:t>
      </w:r>
    </w:p>
    <w:p w:rsidR="001654B3" w:rsidRPr="002833A4" w:rsidRDefault="001654B3" w:rsidP="001654B3"/>
    <w:p w:rsidR="001654B3" w:rsidRDefault="001654B3" w:rsidP="001654B3">
      <w:pPr>
        <w:pStyle w:val="Heading1"/>
        <w:numPr>
          <w:ilvl w:val="0"/>
          <w:numId w:val="3"/>
        </w:numPr>
      </w:pPr>
      <w:r>
        <w:t>Multi-response mathematical model</w:t>
      </w:r>
    </w:p>
    <w:p w:rsidR="001654B3" w:rsidRPr="00AC433C" w:rsidRDefault="001654B3" w:rsidP="001654B3"/>
    <w:p w:rsidR="001654B3" w:rsidRDefault="001654B3" w:rsidP="001654B3">
      <w:r>
        <w:t>A numerical example for an experimental design is a multi-response mathematical model representing a physical process. This model is a set of static functions, i.e., it does not have derivative or integral terms, which maps the factors to the responses, and it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747172">
        <w:tc>
          <w:tcPr>
            <w:tcW w:w="985" w:type="dxa"/>
            <w:vAlign w:val="center"/>
          </w:tcPr>
          <w:p w:rsidR="001654B3" w:rsidRPr="00957899" w:rsidRDefault="001654B3" w:rsidP="00747172">
            <w:pPr>
              <w:jc w:val="center"/>
            </w:pPr>
          </w:p>
        </w:tc>
        <w:tc>
          <w:tcPr>
            <w:tcW w:w="7380" w:type="dxa"/>
            <w:vAlign w:val="center"/>
          </w:tcPr>
          <w:p w:rsidR="001654B3" w:rsidRPr="00C32727" w:rsidRDefault="001654B3" w:rsidP="00747172">
            <w:pPr>
              <w:tabs>
                <w:tab w:val="center" w:pos="3580"/>
                <w:tab w:val="right" w:pos="7160"/>
              </w:tabs>
              <w:rPr>
                <w:lang w:val="es-MX"/>
              </w:rPr>
            </w:pPr>
            <w:r w:rsidRPr="00957899">
              <w:tab/>
            </w:r>
            <w:r w:rsidRPr="00C32727">
              <w:rPr>
                <w:position w:val="-14"/>
              </w:rPr>
              <w:object w:dxaOrig="2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85pt;height:18.8pt" o:ole="">
                  <v:imagedata r:id="rId6" o:title=""/>
                </v:shape>
                <o:OLEObject Type="Embed" ProgID="Equation.DSMT4" ShapeID="_x0000_i1025" DrawAspect="Content" ObjectID="_1573846218" r:id="rId7"/>
              </w:object>
            </w:r>
          </w:p>
        </w:tc>
        <w:tc>
          <w:tcPr>
            <w:tcW w:w="985" w:type="dxa"/>
            <w:vAlign w:val="center"/>
          </w:tcPr>
          <w:p w:rsidR="001654B3" w:rsidRDefault="001654B3" w:rsidP="00747172">
            <w:pPr>
              <w:jc w:val="center"/>
              <w:rPr>
                <w:lang w:val="es-MX"/>
              </w:rPr>
            </w:pPr>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w:t>
            </w:r>
            <w:r>
              <w:rPr>
                <w:lang w:val="es-MX"/>
              </w:rPr>
              <w:fldChar w:fldCharType="end"/>
            </w:r>
            <w:r>
              <w:rPr>
                <w:lang w:val="es-MX"/>
              </w:rPr>
              <w:t>)</w:t>
            </w:r>
          </w:p>
        </w:tc>
      </w:tr>
    </w:tbl>
    <w:p w:rsidR="001654B3" w:rsidRDefault="001654B3" w:rsidP="001654B3"/>
    <w:p w:rsidR="001654B3" w:rsidRDefault="001654B3" w:rsidP="001654B3">
      <w:r>
        <w:t xml:space="preserve">where </w:t>
      </w:r>
      <w:r w:rsidRPr="00D715A5">
        <w:rPr>
          <w:position w:val="-14"/>
        </w:rPr>
        <w:object w:dxaOrig="279" w:dyaOrig="380">
          <v:shape id="_x0000_i1026" type="#_x0000_t75" style="width:13.75pt;height:18.8pt" o:ole="">
            <v:imagedata r:id="rId8" o:title=""/>
          </v:shape>
          <o:OLEObject Type="Embed" ProgID="Equation.DSMT4" ShapeID="_x0000_i1026" DrawAspect="Content" ObjectID="_1573846219" r:id="rId9"/>
        </w:object>
      </w:r>
      <w:r>
        <w:t xml:space="preserve">, </w:t>
      </w:r>
      <w:r w:rsidRPr="00D715A5">
        <w:rPr>
          <w:position w:val="-10"/>
        </w:rPr>
        <w:object w:dxaOrig="1640" w:dyaOrig="320">
          <v:shape id="_x0000_i1027" type="#_x0000_t75" style="width:82pt;height:16.3pt" o:ole="">
            <v:imagedata r:id="rId10" o:title=""/>
          </v:shape>
          <o:OLEObject Type="Embed" ProgID="Equation.DSMT4" ShapeID="_x0000_i1027" DrawAspect="Content" ObjectID="_1573846220" r:id="rId11"/>
        </w:object>
      </w:r>
      <w:r>
        <w:t xml:space="preserve"> </w:t>
      </w:r>
      <w:r w:rsidRPr="002833A4">
        <w:t xml:space="preserve">are responses, </w:t>
      </w:r>
      <w:r>
        <w:t xml:space="preserve"> </w:t>
      </w:r>
      <w:r w:rsidRPr="00D715A5">
        <w:rPr>
          <w:position w:val="-12"/>
        </w:rPr>
        <w:object w:dxaOrig="240" w:dyaOrig="360">
          <v:shape id="_x0000_i1028" type="#_x0000_t75" style="width:11.9pt;height:18.15pt" o:ole="">
            <v:imagedata r:id="rId12" o:title=""/>
          </v:shape>
          <o:OLEObject Type="Embed" ProgID="Equation.DSMT4" ShapeID="_x0000_i1028" DrawAspect="Content" ObjectID="_1573846221" r:id="rId13"/>
        </w:object>
      </w:r>
      <w:r>
        <w:t xml:space="preserve">, </w:t>
      </w:r>
      <w:r w:rsidRPr="00D028D5">
        <w:rPr>
          <w:position w:val="-10"/>
        </w:rPr>
        <w:object w:dxaOrig="1540" w:dyaOrig="320">
          <v:shape id="_x0000_i1029" type="#_x0000_t75" style="width:77pt;height:16.3pt" o:ole="">
            <v:imagedata r:id="rId14" o:title=""/>
          </v:shape>
          <o:OLEObject Type="Embed" ProgID="Equation.DSMT4" ShapeID="_x0000_i1029" DrawAspect="Content" ObjectID="_1573846222" r:id="rId15"/>
        </w:object>
      </w:r>
      <w:r>
        <w:t xml:space="preserve"> are factors, </w:t>
      </w:r>
      <w:r w:rsidRPr="00D715A5">
        <w:rPr>
          <w:position w:val="-14"/>
        </w:rPr>
        <w:object w:dxaOrig="279" w:dyaOrig="380">
          <v:shape id="_x0000_i1030" type="#_x0000_t75" style="width:13.75pt;height:18.8pt" o:ole="">
            <v:imagedata r:id="rId16" o:title=""/>
          </v:shape>
          <o:OLEObject Type="Embed" ProgID="Equation.DSMT4" ShapeID="_x0000_i1030" DrawAspect="Content" ObjectID="_1573846223" r:id="rId17"/>
        </w:object>
      </w:r>
      <w:r>
        <w:t xml:space="preserve">, </w:t>
      </w:r>
      <w:r w:rsidRPr="00D715A5">
        <w:rPr>
          <w:position w:val="-10"/>
        </w:rPr>
        <w:object w:dxaOrig="1640" w:dyaOrig="320">
          <v:shape id="_x0000_i1031" type="#_x0000_t75" style="width:82pt;height:16.3pt" o:ole="">
            <v:imagedata r:id="rId18" o:title=""/>
          </v:shape>
          <o:OLEObject Type="Embed" ProgID="Equation.DSMT4" ShapeID="_x0000_i1031" DrawAspect="Content" ObjectID="_1573846224" r:id="rId19"/>
        </w:object>
      </w:r>
      <w:r>
        <w:t xml:space="preserve"> are nonlinear functions mapping the </w:t>
      </w:r>
      <w:r w:rsidRPr="00D715A5">
        <w:rPr>
          <w:position w:val="-6"/>
        </w:rPr>
        <w:object w:dxaOrig="200" w:dyaOrig="220">
          <v:shape id="_x0000_i1032" type="#_x0000_t75" style="width:10pt;height:11.25pt" o:ole="">
            <v:imagedata r:id="rId20" o:title=""/>
          </v:shape>
          <o:OLEObject Type="Embed" ProgID="Equation.DSMT4" ShapeID="_x0000_i1032" DrawAspect="Content" ObjectID="_1573846225" r:id="rId21"/>
        </w:object>
      </w:r>
      <w:r>
        <w:t xml:space="preserve"> factors to the </w:t>
      </w:r>
      <w:r w:rsidRPr="00D715A5">
        <w:rPr>
          <w:position w:val="-6"/>
        </w:rPr>
        <w:object w:dxaOrig="260" w:dyaOrig="220">
          <v:shape id="_x0000_i1033" type="#_x0000_t75" style="width:13.75pt;height:11.25pt" o:ole="">
            <v:imagedata r:id="rId22" o:title=""/>
          </v:shape>
          <o:OLEObject Type="Embed" ProgID="Equation.DSMT4" ShapeID="_x0000_i1033" DrawAspect="Content" ObjectID="_1573846226" r:id="rId23"/>
        </w:object>
      </w:r>
      <w:r>
        <w:t xml:space="preserve"> responses, and </w:t>
      </w:r>
      <w:r w:rsidRPr="00D715A5">
        <w:rPr>
          <w:position w:val="-12"/>
        </w:rPr>
        <w:object w:dxaOrig="240" w:dyaOrig="360">
          <v:shape id="_x0000_i1034" type="#_x0000_t75" style="width:11.9pt;height:18.15pt" o:ole="">
            <v:imagedata r:id="rId24" o:title=""/>
          </v:shape>
          <o:OLEObject Type="Embed" ProgID="Equation.DSMT4" ShapeID="_x0000_i1034" DrawAspect="Content" ObjectID="_1573846227" r:id="rId25"/>
        </w:object>
      </w:r>
      <w:r>
        <w:t xml:space="preserve">, </w:t>
      </w:r>
      <w:r w:rsidRPr="00D715A5">
        <w:rPr>
          <w:position w:val="-10"/>
        </w:rPr>
        <w:object w:dxaOrig="1579" w:dyaOrig="320">
          <v:shape id="_x0000_i1035" type="#_x0000_t75" style="width:78.9pt;height:16.3pt" o:ole="">
            <v:imagedata r:id="rId26" o:title=""/>
          </v:shape>
          <o:OLEObject Type="Embed" ProgID="Equation.DSMT4" ShapeID="_x0000_i1035" DrawAspect="Content" ObjectID="_1573846228" r:id="rId27"/>
        </w:object>
      </w:r>
      <w:r>
        <w:t xml:space="preserve"> are zero mean random noise. All factors, </w:t>
      </w:r>
      <w:r w:rsidRPr="0025306D">
        <w:rPr>
          <w:position w:val="-12"/>
        </w:rPr>
        <w:object w:dxaOrig="240" w:dyaOrig="360">
          <v:shape id="_x0000_i1036" type="#_x0000_t75" style="width:11.9pt;height:18.15pt" o:ole="">
            <v:imagedata r:id="rId28" o:title=""/>
          </v:shape>
          <o:OLEObject Type="Embed" ProgID="Equation.DSMT4" ShapeID="_x0000_i1036" DrawAspect="Content" ObjectID="_1573846229" r:id="rId29"/>
        </w:object>
      </w:r>
      <w:r>
        <w:t>, are constrained by upper and lower limits</w:t>
      </w:r>
      <w:r w:rsidR="00B321E4">
        <w:t>. N</w:t>
      </w:r>
      <w:r w:rsidRPr="00AC433C">
        <w:t xml:space="preserve">umerical examples </w:t>
      </w:r>
      <w:r>
        <w:t xml:space="preserve">should produce unique optimal responses, </w:t>
      </w:r>
      <w:r w:rsidR="00A63BC0" w:rsidRPr="0025306D">
        <w:rPr>
          <w:position w:val="-14"/>
        </w:rPr>
        <w:object w:dxaOrig="360" w:dyaOrig="400">
          <v:shape id="_x0000_i1037" type="#_x0000_t75" style="width:18.8pt;height:20.05pt" o:ole="">
            <v:imagedata r:id="rId30" o:title=""/>
          </v:shape>
          <o:OLEObject Type="Embed" ProgID="Equation.DSMT4" ShapeID="_x0000_i1037" DrawAspect="Content" ObjectID="_1573846230" r:id="rId31"/>
        </w:object>
      </w:r>
      <w:r>
        <w:t>, for a set of factors within its limits.</w:t>
      </w:r>
    </w:p>
    <w:p w:rsidR="001654B3" w:rsidRDefault="001654B3" w:rsidP="001654B3"/>
    <w:p w:rsidR="001654B3" w:rsidRPr="00AC433C" w:rsidRDefault="001654B3" w:rsidP="001654B3">
      <w:pPr>
        <w:jc w:val="both"/>
      </w:pPr>
      <w:r w:rsidRPr="00AC433C">
        <w:lastRenderedPageBreak/>
        <w:t xml:space="preserve">The algorithm developed in this paper uses a single response mathematical model, which is described by a proposed function presented in the next section. </w:t>
      </w:r>
      <w:r>
        <w:t xml:space="preserve">Several functions of this kind are used to mimic a multi-response system, since </w:t>
      </w:r>
      <w:r w:rsidRPr="00AC433C">
        <w:t xml:space="preserve">a set of </w:t>
      </w:r>
      <w:r w:rsidRPr="00AC433C">
        <w:rPr>
          <w:position w:val="-6"/>
        </w:rPr>
        <w:object w:dxaOrig="260" w:dyaOrig="220">
          <v:shape id="_x0000_i1038" type="#_x0000_t75" style="width:13.75pt;height:11.25pt" o:ole="">
            <v:imagedata r:id="rId32" o:title=""/>
          </v:shape>
          <o:OLEObject Type="Embed" ProgID="Equation.DSMT4" ShapeID="_x0000_i1038" DrawAspect="Content" ObjectID="_1573846231" r:id="rId33"/>
        </w:object>
      </w:r>
      <w:r w:rsidRPr="00AC433C">
        <w:t xml:space="preserve"> singe response systems can</w:t>
      </w:r>
      <w:r>
        <w:t xml:space="preserve"> represent</w:t>
      </w:r>
      <w:r w:rsidRPr="00AC433C">
        <w:t xml:space="preserve"> a multi-response system.</w:t>
      </w:r>
    </w:p>
    <w:p w:rsidR="001654B3" w:rsidRPr="007A2C32" w:rsidRDefault="001654B3" w:rsidP="001654B3">
      <w:pPr>
        <w:pStyle w:val="Heading1"/>
        <w:numPr>
          <w:ilvl w:val="0"/>
          <w:numId w:val="3"/>
        </w:numPr>
      </w:pPr>
      <w:r>
        <w:t>Proposed mathematical function</w:t>
      </w:r>
    </w:p>
    <w:p w:rsidR="001654B3" w:rsidRDefault="001654B3" w:rsidP="001654B3">
      <w:r>
        <w:t>A static mathematical function with a single peak is achieved by any of the following functions.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830"/>
        <w:gridCol w:w="761"/>
        <w:gridCol w:w="44"/>
      </w:tblGrid>
      <w:tr w:rsidR="001654B3" w:rsidTr="00747172">
        <w:tc>
          <w:tcPr>
            <w:tcW w:w="715" w:type="dxa"/>
          </w:tcPr>
          <w:p w:rsidR="001654B3" w:rsidRPr="00E51961" w:rsidRDefault="001654B3" w:rsidP="00747172">
            <w:pPr>
              <w:jc w:val="center"/>
            </w:pPr>
          </w:p>
        </w:tc>
        <w:tc>
          <w:tcPr>
            <w:tcW w:w="7830" w:type="dxa"/>
          </w:tcPr>
          <w:p w:rsidR="001654B3" w:rsidRPr="00DA0B4D" w:rsidRDefault="001654B3" w:rsidP="00747172">
            <w:pPr>
              <w:tabs>
                <w:tab w:val="center" w:pos="3580"/>
                <w:tab w:val="right" w:pos="7160"/>
              </w:tabs>
            </w:pPr>
            <w:r>
              <w:tab/>
            </w:r>
            <w:r w:rsidRPr="003433A5">
              <w:rPr>
                <w:position w:val="-28"/>
              </w:rPr>
              <w:object w:dxaOrig="2780" w:dyaOrig="680">
                <v:shape id="_x0000_i1039" type="#_x0000_t75" style="width:139pt;height:33.8pt" o:ole="">
                  <v:imagedata r:id="rId34" o:title=""/>
                </v:shape>
                <o:OLEObject Type="Embed" ProgID="Equation.DSMT4" ShapeID="_x0000_i1039" DrawAspect="Content" ObjectID="_1573846232" r:id="rId35"/>
              </w:object>
            </w:r>
          </w:p>
        </w:tc>
        <w:tc>
          <w:tcPr>
            <w:tcW w:w="805" w:type="dxa"/>
            <w:gridSpan w:val="2"/>
          </w:tcPr>
          <w:p w:rsidR="001654B3" w:rsidRDefault="001654B3" w:rsidP="00747172">
            <w:pPr>
              <w:jc w:val="center"/>
              <w:rPr>
                <w:lang w:val="es-MX"/>
              </w:rPr>
            </w:pPr>
            <w:bookmarkStart w:id="3" w:name="PolyFunc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w:t>
            </w:r>
            <w:r>
              <w:rPr>
                <w:lang w:val="es-MX"/>
              </w:rPr>
              <w:fldChar w:fldCharType="end"/>
            </w:r>
            <w:r>
              <w:rPr>
                <w:lang w:val="es-MX"/>
              </w:rPr>
              <w:t>)</w:t>
            </w:r>
            <w:bookmarkEnd w:id="3"/>
          </w:p>
        </w:tc>
      </w:tr>
      <w:tr w:rsidR="001654B3" w:rsidTr="00747172">
        <w:tc>
          <w:tcPr>
            <w:tcW w:w="715" w:type="dxa"/>
          </w:tcPr>
          <w:p w:rsidR="001654B3" w:rsidRDefault="001654B3" w:rsidP="00747172">
            <w:pPr>
              <w:jc w:val="center"/>
              <w:rPr>
                <w:lang w:val="es-MX"/>
              </w:rPr>
            </w:pPr>
          </w:p>
        </w:tc>
        <w:tc>
          <w:tcPr>
            <w:tcW w:w="7830" w:type="dxa"/>
          </w:tcPr>
          <w:p w:rsidR="001654B3" w:rsidRPr="00805399" w:rsidRDefault="001654B3" w:rsidP="00747172">
            <w:pPr>
              <w:tabs>
                <w:tab w:val="center" w:pos="3580"/>
                <w:tab w:val="right" w:pos="7160"/>
              </w:tabs>
            </w:pPr>
            <w:r>
              <w:tab/>
            </w:r>
            <w:r w:rsidRPr="00D028D5">
              <w:rPr>
                <w:position w:val="-28"/>
              </w:rPr>
              <w:object w:dxaOrig="2840" w:dyaOrig="680">
                <v:shape id="_x0000_i1040" type="#_x0000_t75" style="width:142.75pt;height:33.8pt" o:ole="">
                  <v:imagedata r:id="rId36" o:title=""/>
                </v:shape>
                <o:OLEObject Type="Embed" ProgID="Equation.DSMT4" ShapeID="_x0000_i1040" DrawAspect="Content" ObjectID="_1573846233" r:id="rId37"/>
              </w:object>
            </w:r>
          </w:p>
        </w:tc>
        <w:tc>
          <w:tcPr>
            <w:tcW w:w="805" w:type="dxa"/>
            <w:gridSpan w:val="2"/>
          </w:tcPr>
          <w:p w:rsidR="001654B3" w:rsidRDefault="001654B3" w:rsidP="00747172">
            <w:pPr>
              <w:jc w:val="center"/>
              <w:rPr>
                <w:lang w:val="es-MX"/>
              </w:rPr>
            </w:pPr>
            <w:bookmarkStart w:id="4" w:name="MultiFactorialNormal"/>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3</w:t>
            </w:r>
            <w:r>
              <w:rPr>
                <w:lang w:val="es-MX"/>
              </w:rPr>
              <w:fldChar w:fldCharType="end"/>
            </w:r>
            <w:r>
              <w:rPr>
                <w:lang w:val="es-MX"/>
              </w:rPr>
              <w:t>)</w:t>
            </w:r>
            <w:bookmarkEnd w:id="4"/>
          </w:p>
        </w:tc>
      </w:tr>
      <w:tr w:rsidR="001654B3" w:rsidTr="00747172">
        <w:trPr>
          <w:gridAfter w:val="1"/>
          <w:wAfter w:w="44" w:type="dxa"/>
        </w:trPr>
        <w:tc>
          <w:tcPr>
            <w:tcW w:w="715" w:type="dxa"/>
          </w:tcPr>
          <w:p w:rsidR="001654B3" w:rsidRPr="00E51961" w:rsidRDefault="001654B3" w:rsidP="00747172">
            <w:pPr>
              <w:jc w:val="center"/>
            </w:pPr>
          </w:p>
        </w:tc>
        <w:tc>
          <w:tcPr>
            <w:tcW w:w="7830" w:type="dxa"/>
          </w:tcPr>
          <w:p w:rsidR="001654B3" w:rsidRDefault="001654B3" w:rsidP="00747172">
            <w:pPr>
              <w:tabs>
                <w:tab w:val="center" w:pos="3580"/>
                <w:tab w:val="right" w:pos="7160"/>
              </w:tabs>
            </w:pPr>
            <w:r>
              <w:tab/>
            </w:r>
            <w:r w:rsidRPr="008C5D4E">
              <w:rPr>
                <w:position w:val="-28"/>
              </w:rPr>
              <w:object w:dxaOrig="2740" w:dyaOrig="680">
                <v:shape id="_x0000_i1041" type="#_x0000_t75" style="width:137.1pt;height:33.8pt" o:ole="">
                  <v:imagedata r:id="rId38" o:title=""/>
                </v:shape>
                <o:OLEObject Type="Embed" ProgID="Equation.DSMT4" ShapeID="_x0000_i1041" DrawAspect="Content" ObjectID="_1573846234" r:id="rId39"/>
              </w:object>
            </w:r>
          </w:p>
          <w:p w:rsidR="001654B3" w:rsidRPr="008D166F" w:rsidRDefault="001654B3" w:rsidP="00747172">
            <w:pPr>
              <w:jc w:val="center"/>
            </w:pPr>
            <w:r w:rsidRPr="008D166F">
              <w:t>.</w:t>
            </w:r>
          </w:p>
        </w:tc>
        <w:tc>
          <w:tcPr>
            <w:tcW w:w="761" w:type="dxa"/>
          </w:tcPr>
          <w:p w:rsidR="001654B3" w:rsidRDefault="001654B3" w:rsidP="00747172">
            <w:pPr>
              <w:jc w:val="center"/>
              <w:rPr>
                <w:lang w:val="es-MX"/>
              </w:rPr>
            </w:pPr>
            <w:bookmarkStart w:id="5" w:name="ModifiedGuassian"/>
            <w:r w:rsidRPr="008C5D4E">
              <w:t>(</w:t>
            </w:r>
            <w:r>
              <w:rPr>
                <w:lang w:val="es-MX"/>
              </w:rPr>
              <w:fldChar w:fldCharType="begin"/>
            </w:r>
            <w:r>
              <w:rPr>
                <w:lang w:val="es-MX"/>
              </w:rPr>
              <w:instrText xml:space="preserve"> SEQ Eqn \* MERGEFORMAT </w:instrText>
            </w:r>
            <w:r>
              <w:rPr>
                <w:lang w:val="es-MX"/>
              </w:rPr>
              <w:fldChar w:fldCharType="separate"/>
            </w:r>
            <w:r w:rsidR="00F22C72">
              <w:rPr>
                <w:noProof/>
                <w:lang w:val="es-MX"/>
              </w:rPr>
              <w:t>4</w:t>
            </w:r>
            <w:r>
              <w:rPr>
                <w:lang w:val="es-MX"/>
              </w:rPr>
              <w:fldChar w:fldCharType="end"/>
            </w:r>
            <w:r>
              <w:rPr>
                <w:lang w:val="es-MX"/>
              </w:rPr>
              <w:t>)</w:t>
            </w:r>
            <w:bookmarkEnd w:id="5"/>
          </w:p>
        </w:tc>
      </w:tr>
    </w:tbl>
    <w:p w:rsidR="001654B3" w:rsidRPr="00AC433C" w:rsidRDefault="001654B3" w:rsidP="001654B3">
      <w:r w:rsidRPr="00AC433C">
        <w:t xml:space="preserve">Functions </w:t>
      </w:r>
      <w:r w:rsidRPr="00AC433C">
        <w:rPr>
          <w:position w:val="-12"/>
        </w:rPr>
        <w:object w:dxaOrig="279" w:dyaOrig="360">
          <v:shape id="_x0000_i1042" type="#_x0000_t75" style="width:14.4pt;height:18.15pt" o:ole="">
            <v:imagedata r:id="rId40" o:title=""/>
          </v:shape>
          <o:OLEObject Type="Embed" ProgID="Equation.DSMT4" ShapeID="_x0000_i1042" DrawAspect="Content" ObjectID="_1573846235" r:id="rId41"/>
        </w:object>
      </w:r>
      <w:r w:rsidRPr="00AC433C">
        <w:t xml:space="preserve"> and </w:t>
      </w:r>
      <w:r w:rsidRPr="00AC433C">
        <w:rPr>
          <w:position w:val="-12"/>
        </w:rPr>
        <w:object w:dxaOrig="300" w:dyaOrig="360">
          <v:shape id="_x0000_i1043" type="#_x0000_t75" style="width:15.05pt;height:18.15pt" o:ole="">
            <v:imagedata r:id="rId42" o:title=""/>
          </v:shape>
          <o:OLEObject Type="Embed" ProgID="Equation.DSMT4" ShapeID="_x0000_i1043" DrawAspect="Content" ObjectID="_1573846236" r:id="rId43"/>
        </w:object>
      </w:r>
      <w:r w:rsidRPr="00AC433C">
        <w:t xml:space="preserve">are a quadratic polynomial and a multivariable Gaussian function, respectively. </w:t>
      </w:r>
      <w:r>
        <w:t xml:space="preserve">Function </w:t>
      </w:r>
      <w:r w:rsidRPr="007E7B76">
        <w:rPr>
          <w:position w:val="-12"/>
        </w:rPr>
        <w:object w:dxaOrig="300" w:dyaOrig="360">
          <v:shape id="_x0000_i1044" type="#_x0000_t75" style="width:15.05pt;height:18.15pt" o:ole="">
            <v:imagedata r:id="rId44" o:title=""/>
          </v:shape>
          <o:OLEObject Type="Embed" ProgID="Equation.DSMT4" ShapeID="_x0000_i1044" DrawAspect="Content" ObjectID="_1573846237" r:id="rId45"/>
        </w:object>
      </w:r>
      <w:r>
        <w:t>is obtained by replacing the multiplication operator with a summation</w:t>
      </w:r>
      <w:r w:rsidRPr="00AC433C">
        <w:rPr>
          <w:color w:val="ED7D31" w:themeColor="accent2"/>
        </w:rPr>
        <w:t xml:space="preserve"> </w:t>
      </w:r>
      <w:r w:rsidRPr="00AC433C">
        <w:t xml:space="preserve">one. </w:t>
      </w:r>
      <w:r>
        <w:t>Figures 1, 2 and 3 respectively represent functions</w:t>
      </w:r>
      <w:r w:rsidRPr="00AD7A0B">
        <w:rPr>
          <w:position w:val="-12"/>
        </w:rPr>
        <w:object w:dxaOrig="279" w:dyaOrig="360">
          <v:shape id="_x0000_i1045" type="#_x0000_t75" style="width:14.4pt;height:18.15pt" o:ole="">
            <v:imagedata r:id="rId46" o:title=""/>
          </v:shape>
          <o:OLEObject Type="Embed" ProgID="Equation.DSMT4" ShapeID="_x0000_i1045" DrawAspect="Content" ObjectID="_1573846238" r:id="rId47"/>
        </w:object>
      </w:r>
      <w:r>
        <w:t xml:space="preserve">, </w:t>
      </w:r>
      <w:r w:rsidRPr="00AD7A0B">
        <w:rPr>
          <w:position w:val="-12"/>
        </w:rPr>
        <w:object w:dxaOrig="300" w:dyaOrig="360">
          <v:shape id="_x0000_i1046" type="#_x0000_t75" style="width:15.05pt;height:18.15pt" o:ole="">
            <v:imagedata r:id="rId48" o:title=""/>
          </v:shape>
          <o:OLEObject Type="Embed" ProgID="Equation.DSMT4" ShapeID="_x0000_i1046" DrawAspect="Content" ObjectID="_1573846239" r:id="rId49"/>
        </w:object>
      </w:r>
      <w:r>
        <w:t xml:space="preserve">, and </w:t>
      </w:r>
      <w:r w:rsidRPr="00AD7A0B">
        <w:rPr>
          <w:position w:val="-12"/>
        </w:rPr>
        <w:object w:dxaOrig="300" w:dyaOrig="360">
          <v:shape id="_x0000_i1047" type="#_x0000_t75" style="width:15.05pt;height:18.15pt" o:ole="">
            <v:imagedata r:id="rId50" o:title=""/>
          </v:shape>
          <o:OLEObject Type="Embed" ProgID="Equation.DSMT4" ShapeID="_x0000_i1047" DrawAspect="Content" ObjectID="_1573846240" r:id="rId51"/>
        </w:object>
      </w:r>
      <w:r>
        <w:t xml:space="preserve"> for a two </w:t>
      </w:r>
      <w:r w:rsidRPr="00AC433C">
        <w:t>variable case. These functions have the following limitations:</w:t>
      </w:r>
    </w:p>
    <w:p w:rsidR="001654B3" w:rsidRDefault="001654B3" w:rsidP="001654B3">
      <w:pPr>
        <w:pStyle w:val="ListParagraph"/>
        <w:numPr>
          <w:ilvl w:val="0"/>
          <w:numId w:val="21"/>
        </w:numPr>
      </w:pPr>
      <w:r w:rsidRPr="00AC433C">
        <w:t xml:space="preserve">Function </w:t>
      </w:r>
      <w:r w:rsidRPr="00AC433C">
        <w:rPr>
          <w:position w:val="-12"/>
        </w:rPr>
        <w:object w:dxaOrig="279" w:dyaOrig="360">
          <v:shape id="_x0000_i1048" type="#_x0000_t75" style="width:14.4pt;height:18.15pt" o:ole="">
            <v:imagedata r:id="rId52" o:title=""/>
          </v:shape>
          <o:OLEObject Type="Embed" ProgID="Equation.DSMT4" ShapeID="_x0000_i1048" DrawAspect="Content" ObjectID="_1573846241" r:id="rId53"/>
        </w:object>
      </w:r>
      <w:r w:rsidRPr="00AC433C">
        <w:t xml:space="preserve"> has a property that its slope increases as it moves far away from the optimal point</w:t>
      </w:r>
      <w:r>
        <w:t xml:space="preserve">, thus the </w:t>
      </w:r>
      <w:r w:rsidR="00E9419B">
        <w:t xml:space="preserve">selection of </w:t>
      </w:r>
      <w:r w:rsidRPr="00AC433C">
        <w:t>a new base value</w:t>
      </w:r>
      <w:r>
        <w:t xml:space="preserve"> is required</w:t>
      </w:r>
      <w:r w:rsidRPr="00AC433C">
        <w:t>.</w:t>
      </w:r>
      <w:r w:rsidRPr="00AC433C" w:rsidDel="00AF1B29">
        <w:t xml:space="preserve"> </w:t>
      </w:r>
    </w:p>
    <w:p w:rsidR="001654B3" w:rsidRDefault="001654B3" w:rsidP="001654B3">
      <w:pPr>
        <w:pStyle w:val="ListParagraph"/>
        <w:numPr>
          <w:ilvl w:val="0"/>
          <w:numId w:val="21"/>
        </w:numPr>
      </w:pPr>
      <w:r w:rsidRPr="00AC433C">
        <w:t xml:space="preserve">Functions </w:t>
      </w:r>
      <w:r w:rsidRPr="00AC433C">
        <w:rPr>
          <w:position w:val="-12"/>
        </w:rPr>
        <w:object w:dxaOrig="279" w:dyaOrig="360">
          <v:shape id="_x0000_i1049" type="#_x0000_t75" style="width:14.4pt;height:18.15pt" o:ole="">
            <v:imagedata r:id="rId40" o:title=""/>
          </v:shape>
          <o:OLEObject Type="Embed" ProgID="Equation.DSMT4" ShapeID="_x0000_i1049" DrawAspect="Content" ObjectID="_1573846242" r:id="rId54"/>
        </w:object>
      </w:r>
      <w:r w:rsidRPr="00AC433C">
        <w:t xml:space="preserve"> and  </w:t>
      </w:r>
      <w:r w:rsidRPr="00AC433C">
        <w:rPr>
          <w:position w:val="-12"/>
        </w:rPr>
        <w:object w:dxaOrig="300" w:dyaOrig="360">
          <v:shape id="_x0000_i1050" type="#_x0000_t75" style="width:15.05pt;height:18.15pt" o:ole="">
            <v:imagedata r:id="rId42" o:title=""/>
          </v:shape>
          <o:OLEObject Type="Embed" ProgID="Equation.DSMT4" ShapeID="_x0000_i1050" DrawAspect="Content" ObjectID="_1573846243" r:id="rId55"/>
        </w:object>
      </w:r>
      <w:r w:rsidRPr="00AC433C">
        <w:t xml:space="preserve">are concave functions, which have the property that the response of all the points between any two arbitrary points is always greater than the responses at these arbitrary points </w:t>
      </w:r>
      <w:r w:rsidRPr="006E30B2">
        <w:t>[14</w:t>
      </w:r>
      <w:r w:rsidRPr="00AC433C">
        <w:t xml:space="preserve">]. This property is </w:t>
      </w:r>
      <w:r>
        <w:t xml:space="preserve">not recommended because it also makes the selection of </w:t>
      </w:r>
      <w:r w:rsidR="006E1656">
        <w:t xml:space="preserve">the </w:t>
      </w:r>
      <w:r>
        <w:t>next base value easy.</w:t>
      </w:r>
    </w:p>
    <w:p w:rsidR="001654B3" w:rsidRDefault="001654B3" w:rsidP="001654B3">
      <w:pPr>
        <w:pStyle w:val="ListParagraph"/>
        <w:numPr>
          <w:ilvl w:val="0"/>
          <w:numId w:val="21"/>
        </w:numPr>
      </w:pPr>
      <w:r w:rsidRPr="006E30B2">
        <w:lastRenderedPageBreak/>
        <w:t xml:space="preserve">Response surface methodology uses a second </w:t>
      </w:r>
      <w:r>
        <w:t xml:space="preserve">order fit algorithm. Hence, </w:t>
      </w:r>
      <w:r w:rsidRPr="006E30B2">
        <w:t xml:space="preserve">reaching </w:t>
      </w:r>
      <w:r>
        <w:t xml:space="preserve">an </w:t>
      </w:r>
      <w:r w:rsidRPr="006E30B2">
        <w:t xml:space="preserve">optimal solution </w:t>
      </w:r>
      <w:r>
        <w:t xml:space="preserve">for a system based on </w:t>
      </w:r>
      <w:r w:rsidRPr="00E421BD">
        <w:rPr>
          <w:position w:val="-12"/>
        </w:rPr>
        <w:object w:dxaOrig="279" w:dyaOrig="360">
          <v:shape id="_x0000_i1051" type="#_x0000_t75" style="width:14.4pt;height:18.15pt" o:ole="">
            <v:imagedata r:id="rId56" o:title=""/>
          </v:shape>
          <o:OLEObject Type="Embed" ProgID="Equation.DSMT4" ShapeID="_x0000_i1051" DrawAspect="Content" ObjectID="_1573846244" r:id="rId57"/>
        </w:object>
      </w:r>
      <w:r>
        <w:t xml:space="preserve"> requires very less effort, which is not recommended as a practice problem. </w:t>
      </w:r>
    </w:p>
    <w:p w:rsidR="001654B3" w:rsidRDefault="001654B3" w:rsidP="001654B3">
      <w:pPr>
        <w:pStyle w:val="ListParagraph"/>
        <w:numPr>
          <w:ilvl w:val="0"/>
          <w:numId w:val="21"/>
        </w:numPr>
      </w:pPr>
      <w:r>
        <w:t>The</w:t>
      </w:r>
      <w:r w:rsidR="00751495" w:rsidRPr="00751495">
        <w:rPr>
          <w:position w:val="-30"/>
        </w:rPr>
        <w:object w:dxaOrig="460" w:dyaOrig="680">
          <v:shape id="_x0000_i1198" type="#_x0000_t75" style="width:23.15pt;height:33.8pt" o:ole="">
            <v:imagedata r:id="rId58" o:title=""/>
          </v:shape>
          <o:OLEObject Type="Embed" ProgID="Equation.DSMT4" ShapeID="_x0000_i1198" DrawAspect="Content" ObjectID="_1573846245" r:id="rId59"/>
        </w:object>
      </w:r>
      <w:r>
        <w:t xml:space="preserve">, </w:t>
      </w:r>
      <w:r w:rsidR="00751495" w:rsidRPr="00751495">
        <w:rPr>
          <w:position w:val="-30"/>
        </w:rPr>
        <w:object w:dxaOrig="480" w:dyaOrig="680">
          <v:shape id="_x0000_i1200" type="#_x0000_t75" style="width:23.8pt;height:33.8pt" o:ole="">
            <v:imagedata r:id="rId60" o:title=""/>
          </v:shape>
          <o:OLEObject Type="Embed" ProgID="Equation.DSMT4" ShapeID="_x0000_i1200" DrawAspect="Content" ObjectID="_1573846246" r:id="rId61"/>
        </w:object>
      </w:r>
      <w:r>
        <w:t xml:space="preserve">, and </w:t>
      </w:r>
      <w:r w:rsidR="00751495" w:rsidRPr="00751495">
        <w:rPr>
          <w:position w:val="-30"/>
        </w:rPr>
        <w:object w:dxaOrig="480" w:dyaOrig="680">
          <v:shape id="_x0000_i1202" type="#_x0000_t75" style="width:23.8pt;height:33.8pt" o:ole="">
            <v:imagedata r:id="rId62" o:title=""/>
          </v:shape>
          <o:OLEObject Type="Embed" ProgID="Equation.DSMT4" ShapeID="_x0000_i1202" DrawAspect="Content" ObjectID="_1573846247" r:id="rId63"/>
        </w:object>
      </w:r>
      <w:r>
        <w:t xml:space="preserve"> </w:t>
      </w:r>
      <w:ins w:id="6" w:author="Suresh Kumar Gadi" w:date="2017-12-03T07:30:00Z">
        <w:r w:rsidR="00747172">
          <w:t>does</w:t>
        </w:r>
      </w:ins>
      <w:ins w:id="7" w:author="Suresh Kumar Gadi" w:date="2017-12-03T07:31:00Z">
        <w:r w:rsidR="00747172">
          <w:t xml:space="preserve"> </w:t>
        </w:r>
      </w:ins>
      <w:ins w:id="8" w:author="Suresh Kumar Gadi" w:date="2017-12-03T07:30:00Z">
        <w:r w:rsidR="00747172">
          <w:t xml:space="preserve">not contain </w:t>
        </w:r>
      </w:ins>
      <w:ins w:id="9" w:author="Suresh Kumar Gadi" w:date="2017-12-03T07:31:00Z">
        <w:r w:rsidR="00747172">
          <w:t xml:space="preserve">the terms of other factors </w:t>
        </w:r>
      </w:ins>
      <w:r w:rsidR="00751495" w:rsidRPr="00751495">
        <w:rPr>
          <w:position w:val="-12"/>
        </w:rPr>
        <w:object w:dxaOrig="700" w:dyaOrig="360">
          <v:shape id="_x0000_i1171" type="#_x0000_t75" style="width:35.05pt;height:18.15pt" o:ole="">
            <v:imagedata r:id="rId64" o:title=""/>
          </v:shape>
          <o:OLEObject Type="Embed" ProgID="Equation.DSMT4" ShapeID="_x0000_i1171" DrawAspect="Content" ObjectID="_1573846248" r:id="rId65"/>
        </w:object>
      </w:r>
      <w:ins w:id="10" w:author="Suresh Kumar Gadi" w:date="2017-12-03T07:50:00Z">
        <w:r w:rsidR="00751495">
          <w:t xml:space="preserve">where </w:t>
        </w:r>
      </w:ins>
      <w:bookmarkStart w:id="11" w:name="_GoBack"/>
      <w:r w:rsidR="00751495" w:rsidRPr="00751495">
        <w:rPr>
          <w:position w:val="-14"/>
        </w:rPr>
        <w:object w:dxaOrig="1780" w:dyaOrig="400">
          <v:shape id="_x0000_i1212" type="#_x0000_t75" style="width:88.9pt;height:20.05pt" o:ole="">
            <v:imagedata r:id="rId66" o:title=""/>
          </v:shape>
          <o:OLEObject Type="Embed" ProgID="Equation.DSMT4" ShapeID="_x0000_i1212" DrawAspect="Content" ObjectID="_1573846249" r:id="rId67"/>
        </w:object>
      </w:r>
      <w:bookmarkEnd w:id="11"/>
      <w:del w:id="12" w:author="Suresh Kumar Gadi" w:date="2017-12-03T07:31:00Z">
        <w:r w:rsidDel="00747172">
          <w:delText>are linear</w:delText>
        </w:r>
      </w:del>
      <w:r>
        <w:t>. Multi factorial example problems based on these functions are easy to solve, because optimizing one factor after another factor will work in these cases.</w:t>
      </w:r>
    </w:p>
    <w:p w:rsidR="001654B3" w:rsidRPr="007315F9" w:rsidRDefault="001654B3" w:rsidP="001654B3"/>
    <w:p w:rsidR="001654B3" w:rsidRDefault="00EA101F" w:rsidP="001654B3">
      <w:r>
        <w:t>Adding a nonlinear term to the</w:t>
      </w:r>
      <w:r w:rsidR="001654B3" w:rsidRPr="00BC6168">
        <w:t xml:space="preserve"> </w:t>
      </w:r>
      <w:r w:rsidR="001654B3" w:rsidRPr="002D69D7">
        <w:rPr>
          <w:position w:val="-12"/>
        </w:rPr>
        <w:object w:dxaOrig="300" w:dyaOrig="360">
          <v:shape id="_x0000_i1055" type="#_x0000_t75" style="width:15.05pt;height:18.15pt" o:ole="">
            <v:imagedata r:id="rId68" o:title=""/>
          </v:shape>
          <o:OLEObject Type="Embed" ProgID="Equation.DSMT4" ShapeID="_x0000_i1055" DrawAspect="Content" ObjectID="_1573846250" r:id="rId69"/>
        </w:object>
      </w:r>
      <w:r w:rsidR="001654B3" w:rsidRPr="00BC6168">
        <w:t xml:space="preserve"> function gives the following proposed novel mathematical function</w:t>
      </w:r>
      <w:r w:rsidR="001654B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747172">
        <w:tc>
          <w:tcPr>
            <w:tcW w:w="985" w:type="dxa"/>
            <w:vAlign w:val="center"/>
          </w:tcPr>
          <w:p w:rsidR="001654B3" w:rsidRPr="00E51961" w:rsidRDefault="001654B3" w:rsidP="00747172">
            <w:pPr>
              <w:jc w:val="center"/>
            </w:pPr>
          </w:p>
        </w:tc>
        <w:tc>
          <w:tcPr>
            <w:tcW w:w="7380" w:type="dxa"/>
            <w:vAlign w:val="center"/>
          </w:tcPr>
          <w:p w:rsidR="001654B3" w:rsidRPr="00E92E1E" w:rsidRDefault="001654B3" w:rsidP="00747172">
            <w:pPr>
              <w:tabs>
                <w:tab w:val="center" w:pos="3580"/>
                <w:tab w:val="right" w:pos="7160"/>
              </w:tabs>
            </w:pPr>
            <w:r>
              <w:tab/>
            </w:r>
            <w:r w:rsidRPr="00623159">
              <w:rPr>
                <w:position w:val="-38"/>
              </w:rPr>
              <w:object w:dxaOrig="3780" w:dyaOrig="880">
                <v:shape id="_x0000_i1056" type="#_x0000_t75" style="width:189.1pt;height:43.85pt" o:ole="">
                  <v:imagedata r:id="rId70" o:title=""/>
                </v:shape>
                <o:OLEObject Type="Embed" ProgID="Equation.DSMT4" ShapeID="_x0000_i1056" DrawAspect="Content" ObjectID="_1573846251" r:id="rId71"/>
              </w:object>
            </w:r>
          </w:p>
        </w:tc>
        <w:tc>
          <w:tcPr>
            <w:tcW w:w="985" w:type="dxa"/>
            <w:vAlign w:val="center"/>
          </w:tcPr>
          <w:p w:rsidR="001654B3" w:rsidRDefault="001654B3" w:rsidP="00747172">
            <w:pPr>
              <w:jc w:val="center"/>
              <w:rPr>
                <w:lang w:val="es-MX"/>
              </w:rPr>
            </w:pPr>
            <w:bookmarkStart w:id="13" w:name="Novelmodel"/>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5</w:t>
            </w:r>
            <w:r>
              <w:rPr>
                <w:lang w:val="es-MX"/>
              </w:rPr>
              <w:fldChar w:fldCharType="end"/>
            </w:r>
            <w:r>
              <w:rPr>
                <w:lang w:val="es-MX"/>
              </w:rPr>
              <w:t>)</w:t>
            </w:r>
            <w:bookmarkEnd w:id="13"/>
          </w:p>
        </w:tc>
      </w:tr>
    </w:tbl>
    <w:p w:rsidR="001654B3" w:rsidRDefault="001654B3" w:rsidP="001654B3"/>
    <w:p w:rsidR="001654B3" w:rsidRDefault="001654B3" w:rsidP="001654B3">
      <w:r>
        <w:t xml:space="preserve">Figure 4 depicts </w:t>
      </w:r>
      <w:r w:rsidRPr="00623159">
        <w:rPr>
          <w:position w:val="-12"/>
        </w:rPr>
        <w:object w:dxaOrig="300" w:dyaOrig="360">
          <v:shape id="_x0000_i1057" type="#_x0000_t75" style="width:15.05pt;height:18.15pt" o:ole="">
            <v:imagedata r:id="rId72" o:title=""/>
          </v:shape>
          <o:OLEObject Type="Embed" ProgID="Equation.DSMT4" ShapeID="_x0000_i1057" DrawAspect="Content" ObjectID="_1573846252" r:id="rId73"/>
        </w:object>
      </w:r>
      <w:r>
        <w:t xml:space="preserve"> for a two variable case with </w:t>
      </w:r>
      <w:r w:rsidRPr="00623159">
        <w:rPr>
          <w:position w:val="-6"/>
        </w:rPr>
        <w:object w:dxaOrig="859" w:dyaOrig="279">
          <v:shape id="_x0000_i1058" type="#_x0000_t75" style="width:43.2pt;height:13.75pt" o:ole="">
            <v:imagedata r:id="rId74" o:title=""/>
          </v:shape>
          <o:OLEObject Type="Embed" ProgID="Equation.DSMT4" ShapeID="_x0000_i1058" DrawAspect="Content" ObjectID="_1573846253" r:id="rId75"/>
        </w:object>
      </w:r>
      <w:r>
        <w:t xml:space="preserve">. The </w:t>
      </w:r>
      <w:r w:rsidRPr="00AC433C">
        <w:t xml:space="preserve">gradient of </w:t>
      </w:r>
      <w:r w:rsidRPr="00AC433C">
        <w:rPr>
          <w:position w:val="-12"/>
        </w:rPr>
        <w:object w:dxaOrig="300" w:dyaOrig="360">
          <v:shape id="_x0000_i1059" type="#_x0000_t75" style="width:15.05pt;height:18.15pt" o:ole="">
            <v:imagedata r:id="rId76" o:title=""/>
          </v:shape>
          <o:OLEObject Type="Embed" ProgID="Equation.DSMT4" ShapeID="_x0000_i1059" DrawAspect="Content" ObjectID="_1573846254" r:id="rId77"/>
        </w:object>
      </w:r>
      <w:r w:rsidRPr="00AC433C">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
        <w:gridCol w:w="8160"/>
        <w:gridCol w:w="671"/>
      </w:tblGrid>
      <w:tr w:rsidR="001654B3" w:rsidTr="00747172">
        <w:tc>
          <w:tcPr>
            <w:tcW w:w="985" w:type="dxa"/>
            <w:vAlign w:val="center"/>
          </w:tcPr>
          <w:p w:rsidR="001654B3" w:rsidRPr="008F1EA9" w:rsidRDefault="001654B3" w:rsidP="00747172">
            <w:pPr>
              <w:jc w:val="center"/>
            </w:pPr>
          </w:p>
        </w:tc>
        <w:tc>
          <w:tcPr>
            <w:tcW w:w="7380" w:type="dxa"/>
            <w:vAlign w:val="center"/>
          </w:tcPr>
          <w:p w:rsidR="001654B3" w:rsidRPr="008F1EA9" w:rsidRDefault="001654B3" w:rsidP="00747172">
            <w:pPr>
              <w:tabs>
                <w:tab w:val="center" w:pos="3580"/>
                <w:tab w:val="right" w:pos="7160"/>
              </w:tabs>
            </w:pPr>
            <w:r w:rsidRPr="008F1EA9">
              <w:tab/>
            </w:r>
            <w:r w:rsidRPr="00623159">
              <w:rPr>
                <w:position w:val="-38"/>
              </w:rPr>
              <w:object w:dxaOrig="7920" w:dyaOrig="880">
                <v:shape id="_x0000_i1060" type="#_x0000_t75" style="width:396.95pt;height:43.85pt" o:ole="">
                  <v:imagedata r:id="rId78" o:title=""/>
                </v:shape>
                <o:OLEObject Type="Embed" ProgID="Equation.DSMT4" ShapeID="_x0000_i1060" DrawAspect="Content" ObjectID="_1573846255" r:id="rId79"/>
              </w:object>
            </w:r>
          </w:p>
        </w:tc>
        <w:tc>
          <w:tcPr>
            <w:tcW w:w="985" w:type="dxa"/>
            <w:vAlign w:val="center"/>
          </w:tcPr>
          <w:p w:rsidR="001654B3" w:rsidRDefault="001654B3" w:rsidP="00747172">
            <w:pPr>
              <w:jc w:val="center"/>
              <w:rPr>
                <w:lang w:val="es-MX"/>
              </w:rPr>
            </w:pPr>
            <w:bookmarkStart w:id="14" w:name="GradientNovelFunc"/>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6</w:t>
            </w:r>
            <w:r>
              <w:rPr>
                <w:lang w:val="es-MX"/>
              </w:rPr>
              <w:fldChar w:fldCharType="end"/>
            </w:r>
            <w:r>
              <w:rPr>
                <w:lang w:val="es-MX"/>
              </w:rPr>
              <w:t>)</w:t>
            </w:r>
            <w:bookmarkEnd w:id="14"/>
          </w:p>
        </w:tc>
      </w:tr>
    </w:tbl>
    <w:p w:rsidR="001654B3" w:rsidRDefault="001654B3" w:rsidP="001654B3"/>
    <w:p w:rsidR="001654B3" w:rsidRPr="00AC433C" w:rsidRDefault="001654B3" w:rsidP="001654B3">
      <w:r>
        <w:t xml:space="preserve">where </w:t>
      </w:r>
      <w:r w:rsidRPr="00623159">
        <w:rPr>
          <w:position w:val="-10"/>
        </w:rPr>
        <w:object w:dxaOrig="1540" w:dyaOrig="320">
          <v:shape id="_x0000_i1061" type="#_x0000_t75" style="width:77pt;height:16.3pt" o:ole="">
            <v:imagedata r:id="rId80" o:title=""/>
          </v:shape>
          <o:OLEObject Type="Embed" ProgID="Equation.DSMT4" ShapeID="_x0000_i1061" DrawAspect="Content" ObjectID="_1573846256" r:id="rId81"/>
        </w:object>
      </w:r>
      <w:r>
        <w:t xml:space="preserve">. </w:t>
      </w:r>
    </w:p>
    <w:p w:rsidR="001654B3" w:rsidRPr="00AC433C" w:rsidRDefault="001654B3" w:rsidP="001654B3">
      <w:r w:rsidRPr="00AC433C">
        <w:t xml:space="preserve">Peaks, dips or saddle points of the proposed function are formed 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747172">
        <w:tc>
          <w:tcPr>
            <w:tcW w:w="985" w:type="dxa"/>
            <w:vAlign w:val="center"/>
          </w:tcPr>
          <w:p w:rsidR="001654B3" w:rsidRPr="00E51961" w:rsidRDefault="001654B3" w:rsidP="00747172">
            <w:pPr>
              <w:jc w:val="center"/>
            </w:pPr>
          </w:p>
        </w:tc>
        <w:tc>
          <w:tcPr>
            <w:tcW w:w="7380" w:type="dxa"/>
            <w:vAlign w:val="center"/>
          </w:tcPr>
          <w:p w:rsidR="001654B3" w:rsidRDefault="001654B3" w:rsidP="00747172">
            <w:pPr>
              <w:tabs>
                <w:tab w:val="center" w:pos="3580"/>
                <w:tab w:val="right" w:pos="7160"/>
              </w:tabs>
              <w:rPr>
                <w:lang w:val="es-MX"/>
              </w:rPr>
            </w:pPr>
            <w:r w:rsidRPr="00E51961">
              <w:tab/>
            </w:r>
            <w:r w:rsidRPr="00623159">
              <w:rPr>
                <w:position w:val="-14"/>
              </w:rPr>
              <w:object w:dxaOrig="880" w:dyaOrig="380">
                <v:shape id="_x0000_i1062" type="#_x0000_t75" style="width:43.85pt;height:18.8pt" o:ole="">
                  <v:imagedata r:id="rId82" o:title=""/>
                </v:shape>
                <o:OLEObject Type="Embed" ProgID="Equation.DSMT4" ShapeID="_x0000_i1062" DrawAspect="Content" ObjectID="_1573846257" r:id="rId83"/>
              </w:object>
            </w:r>
          </w:p>
        </w:tc>
        <w:tc>
          <w:tcPr>
            <w:tcW w:w="985" w:type="dxa"/>
            <w:vAlign w:val="center"/>
          </w:tcPr>
          <w:p w:rsidR="001654B3" w:rsidRDefault="001654B3" w:rsidP="00747172">
            <w:pPr>
              <w:jc w:val="center"/>
              <w:rPr>
                <w:lang w:val="es-MX"/>
              </w:rPr>
            </w:pPr>
            <w:bookmarkStart w:id="15" w:name="GradientNovelEq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7</w:t>
            </w:r>
            <w:r>
              <w:rPr>
                <w:lang w:val="es-MX"/>
              </w:rPr>
              <w:fldChar w:fldCharType="end"/>
            </w:r>
            <w:r>
              <w:rPr>
                <w:lang w:val="es-MX"/>
              </w:rPr>
              <w:t>)</w:t>
            </w:r>
            <w:bookmarkEnd w:id="15"/>
          </w:p>
        </w:tc>
      </w:tr>
    </w:tbl>
    <w:p w:rsidR="001654B3" w:rsidRDefault="001654B3" w:rsidP="001654B3"/>
    <w:p w:rsidR="001654B3" w:rsidRPr="00AC433C" w:rsidRDefault="001654B3" w:rsidP="001654B3">
      <w:r w:rsidRPr="004817F2">
        <w:lastRenderedPageBreak/>
        <w:t xml:space="preserve">The union of the </w:t>
      </w:r>
      <w:r w:rsidRPr="00AC433C">
        <w:t xml:space="preserve">solutions of the following three equations gives the solution of </w:t>
      </w:r>
      <w:r w:rsidRPr="00AC433C">
        <w:fldChar w:fldCharType="begin"/>
      </w:r>
      <w:r w:rsidRPr="00AC433C">
        <w:instrText xml:space="preserve"> REF GradientNovelEqn \h </w:instrText>
      </w:r>
      <w:r w:rsidRPr="00AC433C">
        <w:fldChar w:fldCharType="separate"/>
      </w:r>
      <w:r w:rsidR="00F22C72" w:rsidRPr="00A63BC0">
        <w:t>(</w:t>
      </w:r>
      <w:r w:rsidR="00F22C72" w:rsidRPr="00A63BC0">
        <w:rPr>
          <w:noProof/>
        </w:rPr>
        <w:t>7</w:t>
      </w:r>
      <w:r w:rsidR="00F22C72" w:rsidRPr="00A63BC0">
        <w:t>)</w:t>
      </w:r>
      <w:r w:rsidRPr="00AC433C">
        <w:fldChar w:fldCharType="end"/>
      </w:r>
      <w:r w:rsidRPr="00AC433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747172">
        <w:tc>
          <w:tcPr>
            <w:tcW w:w="985" w:type="dxa"/>
            <w:vAlign w:val="center"/>
          </w:tcPr>
          <w:p w:rsidR="001654B3" w:rsidRPr="00762461" w:rsidRDefault="001654B3" w:rsidP="00747172">
            <w:pPr>
              <w:jc w:val="center"/>
            </w:pPr>
          </w:p>
        </w:tc>
        <w:tc>
          <w:tcPr>
            <w:tcW w:w="7380" w:type="dxa"/>
            <w:vAlign w:val="center"/>
          </w:tcPr>
          <w:p w:rsidR="001654B3" w:rsidRPr="00A35A16" w:rsidRDefault="001654B3" w:rsidP="00747172">
            <w:pPr>
              <w:tabs>
                <w:tab w:val="center" w:pos="3580"/>
                <w:tab w:val="right" w:pos="7160"/>
              </w:tabs>
            </w:pPr>
            <w:r>
              <w:tab/>
            </w:r>
            <w:r w:rsidRPr="00623159">
              <w:rPr>
                <w:position w:val="-38"/>
              </w:rPr>
              <w:object w:dxaOrig="3100" w:dyaOrig="880">
                <v:shape id="_x0000_i1063" type="#_x0000_t75" style="width:155.25pt;height:43.85pt" o:ole="">
                  <v:imagedata r:id="rId84" o:title=""/>
                </v:shape>
                <o:OLEObject Type="Embed" ProgID="Equation.DSMT4" ShapeID="_x0000_i1063" DrawAspect="Content" ObjectID="_1573846258" r:id="rId85"/>
              </w:object>
            </w:r>
          </w:p>
        </w:tc>
        <w:tc>
          <w:tcPr>
            <w:tcW w:w="985" w:type="dxa"/>
            <w:vAlign w:val="center"/>
          </w:tcPr>
          <w:p w:rsidR="001654B3" w:rsidRPr="004817F2" w:rsidRDefault="001654B3" w:rsidP="00747172">
            <w:pPr>
              <w:jc w:val="center"/>
            </w:pPr>
            <w:bookmarkStart w:id="16" w:name="GradientNovelEqn1"/>
            <w:r w:rsidRPr="004817F2">
              <w:t>(</w:t>
            </w:r>
            <w:r>
              <w:rPr>
                <w:lang w:val="es-MX"/>
              </w:rPr>
              <w:fldChar w:fldCharType="begin"/>
            </w:r>
            <w:r w:rsidRPr="004817F2">
              <w:instrText xml:space="preserve"> SEQ Eqn \* MERGEFORMAT </w:instrText>
            </w:r>
            <w:r>
              <w:rPr>
                <w:lang w:val="es-MX"/>
              </w:rPr>
              <w:fldChar w:fldCharType="separate"/>
            </w:r>
            <w:r w:rsidR="00F22C72">
              <w:rPr>
                <w:noProof/>
              </w:rPr>
              <w:t>8</w:t>
            </w:r>
            <w:r>
              <w:rPr>
                <w:lang w:val="es-MX"/>
              </w:rPr>
              <w:fldChar w:fldCharType="end"/>
            </w:r>
            <w:r w:rsidRPr="004817F2">
              <w:t>)</w:t>
            </w:r>
            <w:bookmarkEnd w:id="16"/>
          </w:p>
        </w:tc>
      </w:tr>
      <w:tr w:rsidR="001654B3" w:rsidTr="00747172">
        <w:tc>
          <w:tcPr>
            <w:tcW w:w="985" w:type="dxa"/>
            <w:vAlign w:val="center"/>
          </w:tcPr>
          <w:p w:rsidR="001654B3" w:rsidRPr="004817F2" w:rsidRDefault="001654B3" w:rsidP="00747172">
            <w:pPr>
              <w:jc w:val="center"/>
            </w:pPr>
          </w:p>
        </w:tc>
        <w:tc>
          <w:tcPr>
            <w:tcW w:w="7380" w:type="dxa"/>
            <w:vAlign w:val="center"/>
          </w:tcPr>
          <w:p w:rsidR="001654B3" w:rsidRPr="008F1EA9" w:rsidRDefault="001654B3" w:rsidP="00747172">
            <w:pPr>
              <w:tabs>
                <w:tab w:val="center" w:pos="3580"/>
                <w:tab w:val="right" w:pos="7160"/>
              </w:tabs>
            </w:pPr>
            <w:r w:rsidRPr="008F1EA9">
              <w:tab/>
            </w:r>
            <w:r w:rsidRPr="00623159">
              <w:rPr>
                <w:position w:val="-30"/>
              </w:rPr>
              <w:object w:dxaOrig="2000" w:dyaOrig="720">
                <v:shape id="_x0000_i1064" type="#_x0000_t75" style="width:100.8pt;height:36.3pt" o:ole="">
                  <v:imagedata r:id="rId86" o:title=""/>
                </v:shape>
                <o:OLEObject Type="Embed" ProgID="Equation.DSMT4" ShapeID="_x0000_i1064" DrawAspect="Content" ObjectID="_1573846259" r:id="rId87"/>
              </w:object>
            </w:r>
          </w:p>
        </w:tc>
        <w:tc>
          <w:tcPr>
            <w:tcW w:w="985" w:type="dxa"/>
            <w:vAlign w:val="center"/>
          </w:tcPr>
          <w:p w:rsidR="001654B3" w:rsidRPr="004817F2" w:rsidRDefault="001654B3" w:rsidP="00747172">
            <w:pPr>
              <w:jc w:val="center"/>
            </w:pPr>
            <w:bookmarkStart w:id="17" w:name="GradientNovelSol2"/>
            <w:r w:rsidRPr="004817F2">
              <w:t>(</w:t>
            </w:r>
            <w:r>
              <w:rPr>
                <w:lang w:val="es-MX"/>
              </w:rPr>
              <w:fldChar w:fldCharType="begin"/>
            </w:r>
            <w:r w:rsidRPr="004817F2">
              <w:instrText xml:space="preserve"> SEQ Eqn \* MERGEFORMAT </w:instrText>
            </w:r>
            <w:r>
              <w:rPr>
                <w:lang w:val="es-MX"/>
              </w:rPr>
              <w:fldChar w:fldCharType="separate"/>
            </w:r>
            <w:r w:rsidR="00F22C72">
              <w:rPr>
                <w:noProof/>
              </w:rPr>
              <w:t>9</w:t>
            </w:r>
            <w:r>
              <w:rPr>
                <w:lang w:val="es-MX"/>
              </w:rPr>
              <w:fldChar w:fldCharType="end"/>
            </w:r>
            <w:r w:rsidRPr="004817F2">
              <w:t>)</w:t>
            </w:r>
            <w:bookmarkEnd w:id="17"/>
          </w:p>
        </w:tc>
      </w:tr>
      <w:tr w:rsidR="001654B3" w:rsidTr="00747172">
        <w:tc>
          <w:tcPr>
            <w:tcW w:w="985" w:type="dxa"/>
            <w:vAlign w:val="center"/>
          </w:tcPr>
          <w:p w:rsidR="001654B3" w:rsidRPr="004817F2" w:rsidRDefault="001654B3" w:rsidP="00747172">
            <w:pPr>
              <w:jc w:val="center"/>
            </w:pPr>
          </w:p>
        </w:tc>
        <w:tc>
          <w:tcPr>
            <w:tcW w:w="7380" w:type="dxa"/>
            <w:vAlign w:val="center"/>
          </w:tcPr>
          <w:p w:rsidR="001654B3" w:rsidRPr="00A35A16" w:rsidRDefault="001654B3" w:rsidP="00747172">
            <w:pPr>
              <w:tabs>
                <w:tab w:val="center" w:pos="3580"/>
                <w:tab w:val="right" w:pos="7160"/>
              </w:tabs>
            </w:pPr>
            <w:r>
              <w:tab/>
            </w:r>
            <w:r w:rsidRPr="00623159">
              <w:rPr>
                <w:position w:val="-30"/>
              </w:rPr>
              <w:object w:dxaOrig="1920" w:dyaOrig="720">
                <v:shape id="_x0000_i1065" type="#_x0000_t75" style="width:95.8pt;height:36.3pt" o:ole="">
                  <v:imagedata r:id="rId88" o:title=""/>
                </v:shape>
                <o:OLEObject Type="Embed" ProgID="Equation.DSMT4" ShapeID="_x0000_i1065" DrawAspect="Content" ObjectID="_1573846260" r:id="rId89"/>
              </w:object>
            </w:r>
          </w:p>
        </w:tc>
        <w:tc>
          <w:tcPr>
            <w:tcW w:w="985" w:type="dxa"/>
            <w:vAlign w:val="center"/>
          </w:tcPr>
          <w:p w:rsidR="001654B3" w:rsidRDefault="001654B3" w:rsidP="00747172">
            <w:pPr>
              <w:jc w:val="center"/>
              <w:rPr>
                <w:lang w:val="es-MX"/>
              </w:rPr>
            </w:pPr>
            <w:bookmarkStart w:id="18" w:name="GradientNovelEqn3"/>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10</w:t>
            </w:r>
            <w:r>
              <w:rPr>
                <w:lang w:val="es-MX"/>
              </w:rPr>
              <w:fldChar w:fldCharType="end"/>
            </w:r>
            <w:r>
              <w:rPr>
                <w:lang w:val="es-MX"/>
              </w:rPr>
              <w:t>)</w:t>
            </w:r>
            <w:bookmarkEnd w:id="18"/>
          </w:p>
        </w:tc>
      </w:tr>
    </w:tbl>
    <w:p w:rsidR="001654B3" w:rsidRDefault="001654B3" w:rsidP="001654B3"/>
    <w:p w:rsidR="001654B3" w:rsidRPr="00AC433C" w:rsidRDefault="001654B3" w:rsidP="001654B3">
      <w:r w:rsidRPr="00AC433C">
        <w:t xml:space="preserve">Solution of </w:t>
      </w:r>
      <w:r w:rsidRPr="00AC433C">
        <w:fldChar w:fldCharType="begin"/>
      </w:r>
      <w:r w:rsidRPr="00AC433C">
        <w:instrText xml:space="preserve"> REF GradientNovelEqn1 \h </w:instrText>
      </w:r>
      <w:r w:rsidRPr="00AC433C">
        <w:fldChar w:fldCharType="separate"/>
      </w:r>
      <w:r w:rsidR="00F22C72" w:rsidRPr="004817F2">
        <w:t>(</w:t>
      </w:r>
      <w:r w:rsidR="00F22C72">
        <w:rPr>
          <w:noProof/>
        </w:rPr>
        <w:t>8</w:t>
      </w:r>
      <w:r w:rsidR="00F22C72" w:rsidRPr="004817F2">
        <w:t>)</w:t>
      </w:r>
      <w:r w:rsidRPr="00AC433C">
        <w:fldChar w:fldCharType="end"/>
      </w:r>
      <w:r w:rsidRPr="00AC433C">
        <w:t xml:space="preserve"> is</w:t>
      </w:r>
      <w:r w:rsidRPr="00AC433C">
        <w:rPr>
          <w:position w:val="-12"/>
        </w:rPr>
        <w:object w:dxaOrig="780" w:dyaOrig="360">
          <v:shape id="_x0000_i1066" type="#_x0000_t75" style="width:38.8pt;height:18.15pt" o:ole="">
            <v:imagedata r:id="rId90" o:title=""/>
          </v:shape>
          <o:OLEObject Type="Embed" ProgID="Equation.DSMT4" ShapeID="_x0000_i1066" DrawAspect="Content" ObjectID="_1573846261" r:id="rId91"/>
        </w:object>
      </w:r>
      <w:r w:rsidRPr="00AC433C">
        <w:t xml:space="preserve">, which does not affect the solution of (9). On the other hand, the solution for </w:t>
      </w:r>
      <w:r w:rsidRPr="00AC433C">
        <w:fldChar w:fldCharType="begin"/>
      </w:r>
      <w:r w:rsidRPr="00AC433C">
        <w:instrText xml:space="preserve"> REF GradientNovelEqn3 \h </w:instrText>
      </w:r>
      <w:r w:rsidRPr="00AC433C">
        <w:fldChar w:fldCharType="separate"/>
      </w:r>
      <w:r w:rsidR="00F22C72">
        <w:rPr>
          <w:lang w:val="es-MX"/>
        </w:rPr>
        <w:t>(</w:t>
      </w:r>
      <w:r w:rsidR="00F22C72">
        <w:rPr>
          <w:noProof/>
          <w:lang w:val="es-MX"/>
        </w:rPr>
        <w:t>10</w:t>
      </w:r>
      <w:r w:rsidR="00F22C72">
        <w:rPr>
          <w:lang w:val="es-MX"/>
        </w:rPr>
        <w:t>)</w:t>
      </w:r>
      <w:r w:rsidRPr="00AC433C">
        <w:fldChar w:fldCharType="end"/>
      </w:r>
      <w:r w:rsidRPr="00AC433C">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747172">
        <w:tc>
          <w:tcPr>
            <w:tcW w:w="985" w:type="dxa"/>
            <w:vAlign w:val="center"/>
          </w:tcPr>
          <w:p w:rsidR="001654B3" w:rsidRPr="008F1EA9" w:rsidRDefault="001654B3" w:rsidP="00747172">
            <w:pPr>
              <w:jc w:val="center"/>
            </w:pPr>
          </w:p>
        </w:tc>
        <w:tc>
          <w:tcPr>
            <w:tcW w:w="7380" w:type="dxa"/>
            <w:vAlign w:val="center"/>
          </w:tcPr>
          <w:p w:rsidR="001654B3" w:rsidRPr="008F1EA9" w:rsidRDefault="001654B3" w:rsidP="00747172">
            <w:pPr>
              <w:tabs>
                <w:tab w:val="center" w:pos="3580"/>
                <w:tab w:val="right" w:pos="7160"/>
              </w:tabs>
            </w:pPr>
            <w:r w:rsidRPr="008F1EA9">
              <w:tab/>
            </w:r>
            <w:r w:rsidRPr="00623159">
              <w:rPr>
                <w:position w:val="-28"/>
              </w:rPr>
              <w:object w:dxaOrig="1880" w:dyaOrig="680">
                <v:shape id="_x0000_i1067" type="#_x0000_t75" style="width:93.9pt;height:33.8pt" o:ole="">
                  <v:imagedata r:id="rId92" o:title=""/>
                </v:shape>
                <o:OLEObject Type="Embed" ProgID="Equation.DSMT4" ShapeID="_x0000_i1067" DrawAspect="Content" ObjectID="_1573846262" r:id="rId93"/>
              </w:object>
            </w:r>
            <w:r>
              <w:t>.</w:t>
            </w:r>
          </w:p>
        </w:tc>
        <w:tc>
          <w:tcPr>
            <w:tcW w:w="985" w:type="dxa"/>
            <w:vAlign w:val="center"/>
          </w:tcPr>
          <w:p w:rsidR="001654B3" w:rsidRDefault="001654B3" w:rsidP="00747172">
            <w:pPr>
              <w:jc w:val="center"/>
              <w:rPr>
                <w:lang w:val="es-MX"/>
              </w:rPr>
            </w:pPr>
            <w:bookmarkStart w:id="19" w:name="GradientNovelSol3"/>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11</w:t>
            </w:r>
            <w:r>
              <w:rPr>
                <w:lang w:val="es-MX"/>
              </w:rPr>
              <w:fldChar w:fldCharType="end"/>
            </w:r>
            <w:r>
              <w:rPr>
                <w:lang w:val="es-MX"/>
              </w:rPr>
              <w:t>)</w:t>
            </w:r>
            <w:bookmarkEnd w:id="19"/>
          </w:p>
        </w:tc>
      </w:tr>
    </w:tbl>
    <w:p w:rsidR="001654B3" w:rsidRDefault="001654B3" w:rsidP="001654B3"/>
    <w:p w:rsidR="001654B3" w:rsidRDefault="001654B3" w:rsidP="001654B3">
      <w:r w:rsidRPr="00166FA1">
        <w:t>Selecting a value</w:t>
      </w:r>
      <w:r w:rsidRPr="00166FA1">
        <w:rPr>
          <w:position w:val="-6"/>
        </w:rPr>
        <w:object w:dxaOrig="200" w:dyaOrig="220">
          <v:shape id="_x0000_i1068" type="#_x0000_t75" style="width:10pt;height:11.25pt" o:ole="">
            <v:imagedata r:id="rId94" o:title=""/>
          </v:shape>
          <o:OLEObject Type="Embed" ProgID="Equation.DSMT4" ShapeID="_x0000_i1068" DrawAspect="Content" ObjectID="_1573846263" r:id="rId95"/>
        </w:object>
      </w:r>
      <w:r w:rsidRPr="00166FA1">
        <w:t>, such that</w:t>
      </w:r>
      <w:r>
        <w:t xml:space="preserve"> </w:t>
      </w:r>
      <w:r w:rsidRPr="00623159">
        <w:rPr>
          <w:position w:val="-10"/>
        </w:rPr>
        <w:object w:dxaOrig="620" w:dyaOrig="320">
          <v:shape id="_x0000_i1069" type="#_x0000_t75" style="width:31.3pt;height:16.3pt" o:ole="">
            <v:imagedata r:id="rId96" o:title=""/>
          </v:shape>
          <o:OLEObject Type="Embed" ProgID="Equation.DSMT4" ShapeID="_x0000_i1069" DrawAspect="Content" ObjectID="_1573846264" r:id="rId97"/>
        </w:object>
      </w:r>
      <w:r>
        <w:t xml:space="preserve">, eliminates all the real solutions of </w:t>
      </w:r>
      <w:r>
        <w:fldChar w:fldCharType="begin"/>
      </w:r>
      <w:r>
        <w:instrText xml:space="preserve"> REF GradientNovelSol3 \h </w:instrText>
      </w:r>
      <w:r>
        <w:fldChar w:fldCharType="separate"/>
      </w:r>
      <w:r w:rsidR="00F22C72" w:rsidRPr="00A63BC0">
        <w:t>(</w:t>
      </w:r>
      <w:r w:rsidR="00F22C72" w:rsidRPr="00A63BC0">
        <w:rPr>
          <w:noProof/>
        </w:rPr>
        <w:t>11</w:t>
      </w:r>
      <w:r w:rsidR="00F22C72" w:rsidRPr="00A63BC0">
        <w:t>)</w:t>
      </w:r>
      <w:r>
        <w:fldChar w:fldCharType="end"/>
      </w:r>
      <w:r>
        <w:t>.</w:t>
      </w:r>
    </w:p>
    <w:p w:rsidR="001654B3" w:rsidRPr="00AC433C" w:rsidRDefault="001654B3" w:rsidP="001654B3">
      <w:r w:rsidRPr="00AC433C">
        <w:t xml:space="preserve">On the other hand, equation </w:t>
      </w:r>
      <w:r w:rsidRPr="00AC433C">
        <w:fldChar w:fldCharType="begin"/>
      </w:r>
      <w:r w:rsidRPr="00AC433C">
        <w:instrText xml:space="preserve"> REF GradientNovelSol2 \h </w:instrText>
      </w:r>
      <w:r w:rsidRPr="00AC433C">
        <w:fldChar w:fldCharType="separate"/>
      </w:r>
      <w:r w:rsidR="00F22C72" w:rsidRPr="004817F2">
        <w:t>(</w:t>
      </w:r>
      <w:r w:rsidR="00F22C72">
        <w:rPr>
          <w:noProof/>
        </w:rPr>
        <w:t>9</w:t>
      </w:r>
      <w:r w:rsidR="00F22C72" w:rsidRPr="004817F2">
        <w:t>)</w:t>
      </w:r>
      <w:r w:rsidRPr="00AC433C">
        <w:fldChar w:fldCharType="end"/>
      </w:r>
      <w:r w:rsidRPr="00AC433C">
        <w:t xml:space="preserve"> can be rewritten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RPr="00AC433C" w:rsidTr="00747172">
        <w:tc>
          <w:tcPr>
            <w:tcW w:w="985" w:type="dxa"/>
            <w:vAlign w:val="center"/>
          </w:tcPr>
          <w:p w:rsidR="001654B3" w:rsidRPr="00AC433C" w:rsidRDefault="001654B3" w:rsidP="00747172">
            <w:pPr>
              <w:jc w:val="center"/>
            </w:pPr>
          </w:p>
        </w:tc>
        <w:tc>
          <w:tcPr>
            <w:tcW w:w="7380" w:type="dxa"/>
            <w:vAlign w:val="center"/>
          </w:tcPr>
          <w:p w:rsidR="001654B3" w:rsidRPr="00AC433C" w:rsidRDefault="001654B3" w:rsidP="00747172">
            <w:pPr>
              <w:tabs>
                <w:tab w:val="center" w:pos="3580"/>
                <w:tab w:val="right" w:pos="7160"/>
              </w:tabs>
            </w:pPr>
            <w:r w:rsidRPr="00AC433C">
              <w:tab/>
            </w:r>
          </w:p>
          <w:p w:rsidR="001654B3" w:rsidRPr="00AC433C" w:rsidRDefault="001654B3" w:rsidP="00747172">
            <w:pPr>
              <w:tabs>
                <w:tab w:val="center" w:pos="3580"/>
                <w:tab w:val="right" w:pos="7160"/>
              </w:tabs>
            </w:pPr>
            <w:r w:rsidRPr="00AC433C">
              <w:tab/>
            </w:r>
            <w:r w:rsidRPr="00AC433C">
              <w:rPr>
                <w:position w:val="-30"/>
              </w:rPr>
              <w:object w:dxaOrig="1820" w:dyaOrig="720">
                <v:shape id="_x0000_i1070" type="#_x0000_t75" style="width:90.8pt;height:36.3pt" o:ole="">
                  <v:imagedata r:id="rId98" o:title=""/>
                </v:shape>
                <o:OLEObject Type="Embed" ProgID="Equation.DSMT4" ShapeID="_x0000_i1070" DrawAspect="Content" ObjectID="_1573846265" r:id="rId99"/>
              </w:object>
            </w:r>
          </w:p>
          <w:p w:rsidR="001654B3" w:rsidRPr="00AC433C" w:rsidRDefault="001654B3" w:rsidP="00747172">
            <w:pPr>
              <w:tabs>
                <w:tab w:val="center" w:pos="3580"/>
                <w:tab w:val="right" w:pos="7160"/>
              </w:tabs>
            </w:pPr>
            <w:r w:rsidRPr="00AC433C">
              <w:t>,</w:t>
            </w:r>
          </w:p>
        </w:tc>
        <w:tc>
          <w:tcPr>
            <w:tcW w:w="985" w:type="dxa"/>
            <w:vAlign w:val="center"/>
          </w:tcPr>
          <w:p w:rsidR="001654B3" w:rsidRPr="00AC433C" w:rsidRDefault="001654B3" w:rsidP="00747172">
            <w:pPr>
              <w:jc w:val="center"/>
              <w:rPr>
                <w:lang w:val="es-MX"/>
              </w:rPr>
            </w:pPr>
            <w:bookmarkStart w:id="20" w:name="GradientNovelSol2ReWr1"/>
            <w:r w:rsidRPr="00AC433C">
              <w:rPr>
                <w:lang w:val="es-MX"/>
              </w:rPr>
              <w:t>(</w:t>
            </w:r>
            <w:r w:rsidRPr="00AC433C">
              <w:rPr>
                <w:lang w:val="es-MX"/>
              </w:rPr>
              <w:fldChar w:fldCharType="begin"/>
            </w:r>
            <w:r w:rsidRPr="00AC433C">
              <w:rPr>
                <w:lang w:val="es-MX"/>
              </w:rPr>
              <w:instrText xml:space="preserve"> SEQ Eqn \* MERGEFORMAT </w:instrText>
            </w:r>
            <w:r w:rsidRPr="00AC433C">
              <w:rPr>
                <w:lang w:val="es-MX"/>
              </w:rPr>
              <w:fldChar w:fldCharType="separate"/>
            </w:r>
            <w:r w:rsidR="00F22C72">
              <w:rPr>
                <w:noProof/>
                <w:lang w:val="es-MX"/>
              </w:rPr>
              <w:t>12</w:t>
            </w:r>
            <w:r w:rsidRPr="00AC433C">
              <w:rPr>
                <w:lang w:val="es-MX"/>
              </w:rPr>
              <w:fldChar w:fldCharType="end"/>
            </w:r>
            <w:r w:rsidRPr="00AC433C">
              <w:rPr>
                <w:lang w:val="es-MX"/>
              </w:rPr>
              <w:t>)</w:t>
            </w:r>
            <w:bookmarkEnd w:id="20"/>
          </w:p>
        </w:tc>
      </w:tr>
    </w:tbl>
    <w:p w:rsidR="001654B3" w:rsidRPr="00AC433C" w:rsidRDefault="001654B3" w:rsidP="001654B3">
      <w:r w:rsidRPr="00AC433C">
        <w:t>This expression implies that solution of  (9) lies at</w:t>
      </w:r>
      <w:r w:rsidRPr="00AC433C">
        <w:rPr>
          <w:position w:val="-12"/>
        </w:rPr>
        <w:object w:dxaOrig="2020" w:dyaOrig="360">
          <v:shape id="_x0000_i1071" type="#_x0000_t75" style="width:100.8pt;height:18.15pt" o:ole="">
            <v:imagedata r:id="rId100" o:title=""/>
          </v:shape>
          <o:OLEObject Type="Embed" ProgID="Equation.DSMT4" ShapeID="_x0000_i1071" DrawAspect="Content" ObjectID="_1573846266" r:id="rId101"/>
        </w:object>
      </w:r>
      <w:r w:rsidRPr="00AC433C">
        <w:t xml:space="preserve">. </w:t>
      </w:r>
    </w:p>
    <w:p w:rsidR="001654B3" w:rsidRDefault="001654B3" w:rsidP="001654B3">
      <w:r w:rsidRPr="001A4E62">
        <w:t xml:space="preserve">Equation </w:t>
      </w:r>
      <w:r>
        <w:fldChar w:fldCharType="begin"/>
      </w:r>
      <w:r>
        <w:instrText xml:space="preserve"> REF GradientNovelSol2ReWr1 \h </w:instrText>
      </w:r>
      <w:r>
        <w:fldChar w:fldCharType="separate"/>
      </w:r>
      <w:r w:rsidR="00F22C72" w:rsidRPr="00AC433C">
        <w:rPr>
          <w:lang w:val="es-MX"/>
        </w:rPr>
        <w:t>(</w:t>
      </w:r>
      <w:r w:rsidR="00F22C72">
        <w:rPr>
          <w:noProof/>
          <w:lang w:val="es-MX"/>
        </w:rPr>
        <w:t>12</w:t>
      </w:r>
      <w:r w:rsidR="00F22C72" w:rsidRPr="00AC433C">
        <w:rPr>
          <w:lang w:val="es-MX"/>
        </w:rPr>
        <w:t>)</w:t>
      </w:r>
      <w:r>
        <w:fldChar w:fldCharType="end"/>
      </w:r>
      <w:r>
        <w:t xml:space="preserve"> </w:t>
      </w:r>
      <w:r w:rsidRPr="001A4E62">
        <w:t>is equivalent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747172">
        <w:tc>
          <w:tcPr>
            <w:tcW w:w="985" w:type="dxa"/>
            <w:vAlign w:val="center"/>
          </w:tcPr>
          <w:p w:rsidR="001654B3" w:rsidRPr="008F1EA9" w:rsidRDefault="001654B3" w:rsidP="00747172">
            <w:pPr>
              <w:jc w:val="center"/>
            </w:pPr>
          </w:p>
        </w:tc>
        <w:tc>
          <w:tcPr>
            <w:tcW w:w="7380" w:type="dxa"/>
            <w:vAlign w:val="center"/>
          </w:tcPr>
          <w:p w:rsidR="001654B3" w:rsidRDefault="001654B3" w:rsidP="00747172">
            <w:pPr>
              <w:tabs>
                <w:tab w:val="center" w:pos="3580"/>
                <w:tab w:val="right" w:pos="7160"/>
              </w:tabs>
              <w:rPr>
                <w:lang w:val="es-MX"/>
              </w:rPr>
            </w:pPr>
            <w:r w:rsidRPr="008F1EA9">
              <w:tab/>
            </w:r>
            <w:r w:rsidRPr="00623159">
              <w:rPr>
                <w:position w:val="-12"/>
              </w:rPr>
              <w:object w:dxaOrig="1939" w:dyaOrig="360">
                <v:shape id="_x0000_i1072" type="#_x0000_t75" style="width:97.05pt;height:18.15pt" o:ole="">
                  <v:imagedata r:id="rId102" o:title=""/>
                </v:shape>
                <o:OLEObject Type="Embed" ProgID="Equation.DSMT4" ShapeID="_x0000_i1072" DrawAspect="Content" ObjectID="_1573846267" r:id="rId103"/>
              </w:object>
            </w:r>
            <w:r>
              <w:t>.</w:t>
            </w:r>
          </w:p>
        </w:tc>
        <w:tc>
          <w:tcPr>
            <w:tcW w:w="985" w:type="dxa"/>
            <w:vAlign w:val="center"/>
          </w:tcPr>
          <w:p w:rsidR="001654B3" w:rsidRDefault="001654B3" w:rsidP="00747172">
            <w:pPr>
              <w:jc w:val="center"/>
              <w:rPr>
                <w:lang w:val="es-MX"/>
              </w:rPr>
            </w:pPr>
            <w:bookmarkStart w:id="21" w:name="GradientNovelSol2ReWr2"/>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13</w:t>
            </w:r>
            <w:r>
              <w:rPr>
                <w:lang w:val="es-MX"/>
              </w:rPr>
              <w:fldChar w:fldCharType="end"/>
            </w:r>
            <w:r>
              <w:rPr>
                <w:lang w:val="es-MX"/>
              </w:rPr>
              <w:t>)</w:t>
            </w:r>
            <w:bookmarkEnd w:id="21"/>
          </w:p>
        </w:tc>
      </w:tr>
    </w:tbl>
    <w:p w:rsidR="001654B3" w:rsidRDefault="001654B3" w:rsidP="001654B3"/>
    <w:p w:rsidR="001654B3" w:rsidRPr="00AC433C" w:rsidRDefault="001654B3" w:rsidP="001654B3">
      <w:r>
        <w:t xml:space="preserve">Since </w:t>
      </w:r>
      <w:r w:rsidRPr="00623159">
        <w:rPr>
          <w:position w:val="-10"/>
        </w:rPr>
        <w:object w:dxaOrig="1180" w:dyaOrig="320">
          <v:shape id="_x0000_i1073" type="#_x0000_t75" style="width:58.25pt;height:16.3pt" o:ole="">
            <v:imagedata r:id="rId104" o:title=""/>
          </v:shape>
          <o:OLEObject Type="Embed" ProgID="Equation.DSMT4" ShapeID="_x0000_i1073" DrawAspect="Content" ObjectID="_1573846268" r:id="rId105"/>
        </w:object>
      </w:r>
      <w:r>
        <w:t xml:space="preserve"> for all the values of </w:t>
      </w:r>
      <w:r w:rsidRPr="00623159">
        <w:rPr>
          <w:position w:val="-10"/>
        </w:rPr>
        <w:object w:dxaOrig="240" w:dyaOrig="260">
          <v:shape id="_x0000_i1074" type="#_x0000_t75" style="width:11.9pt;height:13.75pt" o:ole="">
            <v:imagedata r:id="rId106" o:title=""/>
          </v:shape>
          <o:OLEObject Type="Embed" ProgID="Equation.DSMT4" ShapeID="_x0000_i1074" DrawAspect="Content" ObjectID="_1573846269" r:id="rId107"/>
        </w:object>
      </w:r>
      <w:r>
        <w:t xml:space="preserve"> except for </w:t>
      </w:r>
      <w:r w:rsidRPr="00AC433C">
        <w:rPr>
          <w:position w:val="-10"/>
        </w:rPr>
        <w:object w:dxaOrig="580" w:dyaOrig="320">
          <v:shape id="_x0000_i1075" type="#_x0000_t75" style="width:28.8pt;height:16.3pt" o:ole="">
            <v:imagedata r:id="rId108" o:title=""/>
          </v:shape>
          <o:OLEObject Type="Embed" ProgID="Equation.DSMT4" ShapeID="_x0000_i1075" DrawAspect="Content" ObjectID="_1573846270" r:id="rId109"/>
        </w:object>
      </w:r>
      <w:r w:rsidRPr="00AC433C">
        <w:t xml:space="preserve">, the solution of (9) can be limited to only the point </w:t>
      </w:r>
      <w:r w:rsidRPr="00AC433C">
        <w:rPr>
          <w:position w:val="-12"/>
        </w:rPr>
        <w:object w:dxaOrig="2400" w:dyaOrig="360">
          <v:shape id="_x0000_i1076" type="#_x0000_t75" style="width:120.2pt;height:18.15pt" o:ole="">
            <v:imagedata r:id="rId110" o:title=""/>
          </v:shape>
          <o:OLEObject Type="Embed" ProgID="Equation.DSMT4" ShapeID="_x0000_i1076" DrawAspect="Content" ObjectID="_1573846271" r:id="rId111"/>
        </w:object>
      </w:r>
      <w:r w:rsidRPr="00AC433C">
        <w:t xml:space="preserve"> provided that </w:t>
      </w:r>
      <w:r w:rsidRPr="00AC433C">
        <w:rPr>
          <w:position w:val="-10"/>
        </w:rPr>
        <w:object w:dxaOrig="740" w:dyaOrig="320">
          <v:shape id="_x0000_i1077" type="#_x0000_t75" style="width:36.95pt;height:16.3pt" o:ole="">
            <v:imagedata r:id="rId112" o:title=""/>
          </v:shape>
          <o:OLEObject Type="Embed" ProgID="Equation.DSMT4" ShapeID="_x0000_i1077" DrawAspect="Content" ObjectID="_1573846272" r:id="rId113"/>
        </w:object>
      </w:r>
      <w:r w:rsidRPr="00AC433C">
        <w:t>. By considering a positive value for</w:t>
      </w:r>
      <w:r w:rsidRPr="00AC433C">
        <w:rPr>
          <w:position w:val="-6"/>
        </w:rPr>
        <w:object w:dxaOrig="200" w:dyaOrig="220">
          <v:shape id="_x0000_i1078" type="#_x0000_t75" style="width:10pt;height:11.25pt" o:ole="">
            <v:imagedata r:id="rId114" o:title=""/>
          </v:shape>
          <o:OLEObject Type="Embed" ProgID="Equation.DSMT4" ShapeID="_x0000_i1078" DrawAspect="Content" ObjectID="_1573846273" r:id="rId115"/>
        </w:object>
      </w:r>
      <w:r w:rsidRPr="00AC433C">
        <w:t>, only one peak at the origin is guaranteed provided that</w:t>
      </w:r>
      <w:r w:rsidRPr="00AC433C">
        <w:rPr>
          <w:position w:val="-24"/>
        </w:rPr>
        <w:object w:dxaOrig="600" w:dyaOrig="620">
          <v:shape id="_x0000_i1079" type="#_x0000_t75" style="width:30.05pt;height:31.3pt" o:ole="">
            <v:imagedata r:id="rId116" o:title=""/>
          </v:shape>
          <o:OLEObject Type="Embed" ProgID="Equation.DSMT4" ShapeID="_x0000_i1079" DrawAspect="Content" ObjectID="_1573846274" r:id="rId117"/>
        </w:object>
      </w:r>
      <w:r w:rsidRPr="00AC433C">
        <w:t xml:space="preserve">. Therefore, selecting </w:t>
      </w:r>
      <w:r w:rsidRPr="00AC433C">
        <w:rPr>
          <w:position w:val="-6"/>
        </w:rPr>
        <w:object w:dxaOrig="200" w:dyaOrig="220">
          <v:shape id="_x0000_i1080" type="#_x0000_t75" style="width:10pt;height:11.25pt" o:ole="">
            <v:imagedata r:id="rId114" o:title=""/>
          </v:shape>
          <o:OLEObject Type="Embed" ProgID="Equation.DSMT4" ShapeID="_x0000_i1080" DrawAspect="Content" ObjectID="_1573846275" r:id="rId118"/>
        </w:object>
      </w:r>
      <w:r>
        <w:t xml:space="preserve">in this way allows </w:t>
      </w:r>
      <w:r w:rsidRPr="00AC433C">
        <w:t>eliminating the occurrence of other peaks, dips or saddle points.</w:t>
      </w:r>
    </w:p>
    <w:p w:rsidR="001654B3" w:rsidRDefault="001654B3" w:rsidP="001654B3"/>
    <w:p w:rsidR="001654B3" w:rsidRDefault="00646E0C" w:rsidP="001654B3">
      <w:r>
        <w:t>T</w:t>
      </w:r>
      <w:r w:rsidR="001654B3">
        <w:t xml:space="preserve">he proposed mathematical </w:t>
      </w:r>
      <w:r w:rsidR="001654B3" w:rsidRPr="00AC433C">
        <w:t xml:space="preserve">function (5) has the </w:t>
      </w:r>
      <w:r w:rsidR="001654B3">
        <w:t>following</w:t>
      </w:r>
      <w:r w:rsidR="001654B3" w:rsidRPr="00AC433C">
        <w:t xml:space="preserve"> </w:t>
      </w:r>
      <w:r w:rsidR="001654B3">
        <w:t>properties</w:t>
      </w:r>
      <w:r w:rsidR="001654B3" w:rsidRPr="00AC433C">
        <w:t>:</w:t>
      </w:r>
    </w:p>
    <w:p w:rsidR="001654B3" w:rsidRDefault="001654B3" w:rsidP="001654B3">
      <w:pPr>
        <w:pStyle w:val="ListParagraph"/>
        <w:numPr>
          <w:ilvl w:val="0"/>
          <w:numId w:val="20"/>
        </w:numPr>
      </w:pPr>
      <w:r>
        <w:t>Its gradient is not proportional to the distance from its optimum combination.</w:t>
      </w:r>
    </w:p>
    <w:p w:rsidR="001654B3" w:rsidRDefault="001654B3" w:rsidP="001654B3">
      <w:pPr>
        <w:pStyle w:val="ListParagraph"/>
        <w:numPr>
          <w:ilvl w:val="0"/>
          <w:numId w:val="20"/>
        </w:numPr>
      </w:pPr>
      <w:r>
        <w:t xml:space="preserve">It has a unique maximum value at </w:t>
      </w:r>
      <w:r w:rsidRPr="00777392">
        <w:rPr>
          <w:position w:val="-12"/>
        </w:rPr>
        <w:object w:dxaOrig="2380" w:dyaOrig="360">
          <v:shape id="_x0000_i1081" type="#_x0000_t75" style="width:118.95pt;height:18.15pt" o:ole="">
            <v:imagedata r:id="rId119" o:title=""/>
          </v:shape>
          <o:OLEObject Type="Embed" ProgID="Equation.DSMT4" ShapeID="_x0000_i1081" DrawAspect="Content" ObjectID="_1573846276" r:id="rId120"/>
        </w:object>
      </w:r>
      <w:r>
        <w:t xml:space="preserve">, i.e. at </w:t>
      </w:r>
      <w:r w:rsidRPr="00777392">
        <w:rPr>
          <w:position w:val="-12"/>
        </w:rPr>
        <w:object w:dxaOrig="2520" w:dyaOrig="380">
          <v:shape id="_x0000_i1082" type="#_x0000_t75" style="width:125.85pt;height:18.8pt" o:ole="">
            <v:imagedata r:id="rId121" o:title=""/>
          </v:shape>
          <o:OLEObject Type="Embed" ProgID="Equation.DSMT4" ShapeID="_x0000_i1082" DrawAspect="Content" ObjectID="_1573846277" r:id="rId122"/>
        </w:object>
      </w:r>
      <w:r>
        <w:t xml:space="preserve">provided that </w:t>
      </w:r>
      <w:r w:rsidRPr="00777392">
        <w:rPr>
          <w:position w:val="-24"/>
        </w:rPr>
        <w:object w:dxaOrig="600" w:dyaOrig="620">
          <v:shape id="_x0000_i1083" type="#_x0000_t75" style="width:30.05pt;height:31.3pt" o:ole="">
            <v:imagedata r:id="rId123" o:title=""/>
          </v:shape>
          <o:OLEObject Type="Embed" ProgID="Equation.DSMT4" ShapeID="_x0000_i1083" DrawAspect="Content" ObjectID="_1573846278" r:id="rId124"/>
        </w:object>
      </w:r>
      <w:r>
        <w:t>.</w:t>
      </w:r>
    </w:p>
    <w:p w:rsidR="001654B3" w:rsidRDefault="001654B3" w:rsidP="001654B3">
      <w:pPr>
        <w:pStyle w:val="ListParagraph"/>
        <w:numPr>
          <w:ilvl w:val="0"/>
          <w:numId w:val="20"/>
        </w:numPr>
      </w:pPr>
      <w:r>
        <w:t>It is not a concave function.</w:t>
      </w:r>
    </w:p>
    <w:p w:rsidR="001654B3" w:rsidRDefault="001654B3" w:rsidP="001654B3">
      <w:pPr>
        <w:pStyle w:val="ListParagraph"/>
        <w:numPr>
          <w:ilvl w:val="0"/>
          <w:numId w:val="20"/>
        </w:numPr>
      </w:pPr>
      <w:r>
        <w:t>The optimal value of an arbitrary factor is not constant throughout the factorial space.</w:t>
      </w:r>
    </w:p>
    <w:p w:rsidR="001654B3" w:rsidRDefault="001654B3" w:rsidP="001654B3"/>
    <w:p w:rsidR="001654B3" w:rsidRDefault="001654B3" w:rsidP="001654B3">
      <w:r>
        <w:t>In the next section, a method is presented to adapt the function</w:t>
      </w:r>
      <w:r w:rsidRPr="00623159">
        <w:rPr>
          <w:position w:val="-12"/>
        </w:rPr>
        <w:object w:dxaOrig="300" w:dyaOrig="360">
          <v:shape id="_x0000_i1084" type="#_x0000_t75" style="width:15.05pt;height:18.15pt" o:ole="">
            <v:imagedata r:id="rId125" o:title=""/>
          </v:shape>
          <o:OLEObject Type="Embed" ProgID="Equation.DSMT4" ShapeID="_x0000_i1084" DrawAspect="Content" ObjectID="_1573846279" r:id="rId126"/>
        </w:object>
      </w:r>
      <w:r>
        <w:t xml:space="preserve">, defined at </w:t>
      </w:r>
      <w:r>
        <w:fldChar w:fldCharType="begin"/>
      </w:r>
      <w:r>
        <w:instrText xml:space="preserve"> REF Novelmodel \h </w:instrText>
      </w:r>
      <w:r>
        <w:fldChar w:fldCharType="separate"/>
      </w:r>
      <w:r w:rsidR="00F22C72" w:rsidRPr="00A63BC0">
        <w:t>(</w:t>
      </w:r>
      <w:r w:rsidR="00F22C72" w:rsidRPr="00A63BC0">
        <w:rPr>
          <w:noProof/>
        </w:rPr>
        <w:t>5</w:t>
      </w:r>
      <w:r w:rsidR="00F22C72" w:rsidRPr="00A63BC0">
        <w:t>)</w:t>
      </w:r>
      <w:r>
        <w:fldChar w:fldCharType="end"/>
      </w:r>
      <w:r>
        <w:t>, in order to generate random experiments.</w:t>
      </w:r>
    </w:p>
    <w:p w:rsidR="001654B3" w:rsidRPr="007A2C32" w:rsidRDefault="001654B3" w:rsidP="001654B3">
      <w:pPr>
        <w:pStyle w:val="Heading1"/>
        <w:numPr>
          <w:ilvl w:val="0"/>
          <w:numId w:val="3"/>
        </w:numPr>
      </w:pPr>
      <w:r>
        <w:t xml:space="preserve">Implementation of the proposed function </w:t>
      </w:r>
    </w:p>
    <w:p w:rsidR="001654B3" w:rsidRDefault="001654B3" w:rsidP="001654B3">
      <w:r>
        <w:t xml:space="preserve">A scaled version of the </w:t>
      </w:r>
      <w:r w:rsidRPr="002F26C8">
        <w:t xml:space="preserve">proposed </w:t>
      </w:r>
      <w:r>
        <w:t xml:space="preserve">function </w:t>
      </w:r>
      <w:r w:rsidRPr="00270B49">
        <w:rPr>
          <w:position w:val="-12"/>
        </w:rPr>
        <w:object w:dxaOrig="300" w:dyaOrig="360">
          <v:shape id="_x0000_i1085" type="#_x0000_t75" style="width:15.05pt;height:18.15pt" o:ole="">
            <v:imagedata r:id="rId127" o:title=""/>
          </v:shape>
          <o:OLEObject Type="Embed" ProgID="Equation.DSMT4" ShapeID="_x0000_i1085" DrawAspect="Content" ObjectID="_1573846280" r:id="rId128"/>
        </w:object>
      </w:r>
      <w:r>
        <w:t xml:space="preserve"> in </w:t>
      </w:r>
      <w:r>
        <w:fldChar w:fldCharType="begin"/>
      </w:r>
      <w:r>
        <w:instrText xml:space="preserve"> REF Novelmodel \h </w:instrText>
      </w:r>
      <w:r>
        <w:fldChar w:fldCharType="separate"/>
      </w:r>
      <w:r w:rsidR="00F22C72" w:rsidRPr="00A63BC0">
        <w:t>(</w:t>
      </w:r>
      <w:r w:rsidR="00F22C72" w:rsidRPr="00A63BC0">
        <w:rPr>
          <w:noProof/>
        </w:rPr>
        <w:t>5</w:t>
      </w:r>
      <w:r w:rsidR="00F22C72" w:rsidRPr="00A63BC0">
        <w:t>)</w:t>
      </w:r>
      <w:r>
        <w:fldChar w:fldCharType="end"/>
      </w:r>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104670">
        <w:tc>
          <w:tcPr>
            <w:tcW w:w="985" w:type="dxa"/>
            <w:vAlign w:val="center"/>
          </w:tcPr>
          <w:p w:rsidR="001654B3" w:rsidRPr="00762461" w:rsidRDefault="001654B3" w:rsidP="00104670">
            <w:pPr>
              <w:jc w:val="center"/>
            </w:pPr>
          </w:p>
        </w:tc>
        <w:tc>
          <w:tcPr>
            <w:tcW w:w="7380" w:type="dxa"/>
            <w:vAlign w:val="center"/>
          </w:tcPr>
          <w:p w:rsidR="001654B3" w:rsidRPr="00340F69" w:rsidRDefault="001654B3" w:rsidP="00104670">
            <w:pPr>
              <w:tabs>
                <w:tab w:val="center" w:pos="3580"/>
                <w:tab w:val="right" w:pos="7160"/>
              </w:tabs>
              <w:jc w:val="center"/>
              <w:rPr>
                <w:lang w:val="es-MX"/>
              </w:rPr>
            </w:pPr>
            <w:r w:rsidRPr="00270B49">
              <w:rPr>
                <w:position w:val="-48"/>
              </w:rPr>
              <w:object w:dxaOrig="4380" w:dyaOrig="1080">
                <v:shape id="_x0000_i1086" type="#_x0000_t75" style="width:219.15pt;height:53.85pt" o:ole="">
                  <v:imagedata r:id="rId129" o:title=""/>
                </v:shape>
                <o:OLEObject Type="Embed" ProgID="Equation.DSMT4" ShapeID="_x0000_i1086" DrawAspect="Content" ObjectID="_1573846281" r:id="rId130"/>
              </w:object>
            </w:r>
          </w:p>
        </w:tc>
        <w:tc>
          <w:tcPr>
            <w:tcW w:w="985" w:type="dxa"/>
            <w:vAlign w:val="center"/>
          </w:tcPr>
          <w:p w:rsidR="001654B3" w:rsidRDefault="001654B3" w:rsidP="00104670">
            <w:pPr>
              <w:jc w:val="center"/>
              <w:rPr>
                <w:lang w:val="es-MX"/>
              </w:rPr>
            </w:pPr>
            <w:bookmarkStart w:id="22" w:name="AdaptedFunc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14</w:t>
            </w:r>
            <w:r>
              <w:rPr>
                <w:lang w:val="es-MX"/>
              </w:rPr>
              <w:fldChar w:fldCharType="end"/>
            </w:r>
            <w:r>
              <w:rPr>
                <w:lang w:val="es-MX"/>
              </w:rPr>
              <w:t>)</w:t>
            </w:r>
            <w:bookmarkEnd w:id="22"/>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340F69" w:rsidRDefault="001654B3" w:rsidP="00104670">
            <w:pPr>
              <w:tabs>
                <w:tab w:val="center" w:pos="3580"/>
                <w:tab w:val="right" w:pos="7160"/>
              </w:tabs>
              <w:jc w:val="center"/>
            </w:pPr>
            <w:r w:rsidRPr="00270B49">
              <w:rPr>
                <w:position w:val="-12"/>
              </w:rPr>
              <w:object w:dxaOrig="1540" w:dyaOrig="360">
                <v:shape id="_x0000_i1087" type="#_x0000_t75" style="width:77pt;height:18.15pt" o:ole="">
                  <v:imagedata r:id="rId131" o:title=""/>
                </v:shape>
                <o:OLEObject Type="Embed" ProgID="Equation.DSMT4" ShapeID="_x0000_i1087" DrawAspect="Content" ObjectID="_1573846282" r:id="rId132"/>
              </w:object>
            </w:r>
            <w:r>
              <w:t>,</w:t>
            </w:r>
          </w:p>
        </w:tc>
        <w:tc>
          <w:tcPr>
            <w:tcW w:w="985" w:type="dxa"/>
            <w:vAlign w:val="center"/>
          </w:tcPr>
          <w:p w:rsidR="001654B3" w:rsidRDefault="001654B3" w:rsidP="00104670">
            <w:pPr>
              <w:jc w:val="center"/>
              <w:rPr>
                <w:lang w:val="es-MX"/>
              </w:rPr>
            </w:pPr>
            <w:bookmarkStart w:id="23" w:name="F_1Equa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15</w:t>
            </w:r>
            <w:r>
              <w:rPr>
                <w:lang w:val="es-MX"/>
              </w:rPr>
              <w:fldChar w:fldCharType="end"/>
            </w:r>
            <w:r>
              <w:rPr>
                <w:lang w:val="es-MX"/>
              </w:rPr>
              <w:t>)</w:t>
            </w:r>
            <w:bookmarkEnd w:id="23"/>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340F69" w:rsidRDefault="001654B3" w:rsidP="00104670">
            <w:pPr>
              <w:tabs>
                <w:tab w:val="center" w:pos="3580"/>
                <w:tab w:val="right" w:pos="7160"/>
              </w:tabs>
              <w:jc w:val="center"/>
            </w:pPr>
            <w:r w:rsidRPr="00270B49">
              <w:rPr>
                <w:position w:val="-12"/>
              </w:rPr>
              <w:object w:dxaOrig="1700" w:dyaOrig="360">
                <v:shape id="_x0000_i1088" type="#_x0000_t75" style="width:85.75pt;height:18.15pt" o:ole="">
                  <v:imagedata r:id="rId133" o:title=""/>
                </v:shape>
                <o:OLEObject Type="Embed" ProgID="Equation.DSMT4" ShapeID="_x0000_i1088" DrawAspect="Content" ObjectID="_1573846283" r:id="rId134"/>
              </w:object>
            </w:r>
            <w:r>
              <w:t>,</w:t>
            </w:r>
          </w:p>
        </w:tc>
        <w:tc>
          <w:tcPr>
            <w:tcW w:w="985" w:type="dxa"/>
            <w:vAlign w:val="center"/>
          </w:tcPr>
          <w:p w:rsidR="001654B3" w:rsidRPr="00403874" w:rsidRDefault="001654B3" w:rsidP="00104670">
            <w:pPr>
              <w:jc w:val="center"/>
            </w:pPr>
            <w:bookmarkStart w:id="24" w:name="F_2Equa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16</w:t>
            </w:r>
            <w:r>
              <w:rPr>
                <w:lang w:val="es-MX"/>
              </w:rPr>
              <w:fldChar w:fldCharType="end"/>
            </w:r>
            <w:r>
              <w:rPr>
                <w:lang w:val="es-MX"/>
              </w:rPr>
              <w:t>)</w:t>
            </w:r>
            <w:bookmarkEnd w:id="24"/>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340F69" w:rsidRDefault="001654B3" w:rsidP="00104670">
            <w:pPr>
              <w:tabs>
                <w:tab w:val="center" w:pos="3580"/>
                <w:tab w:val="right" w:pos="7160"/>
              </w:tabs>
              <w:jc w:val="center"/>
            </w:pPr>
            <w:r w:rsidRPr="00270B49">
              <w:rPr>
                <w:position w:val="-12"/>
              </w:rPr>
              <w:object w:dxaOrig="1480" w:dyaOrig="360">
                <v:shape id="_x0000_i1089" type="#_x0000_t75" style="width:74.5pt;height:18.15pt" o:ole="">
                  <v:imagedata r:id="rId135" o:title=""/>
                </v:shape>
                <o:OLEObject Type="Embed" ProgID="Equation.DSMT4" ShapeID="_x0000_i1089" DrawAspect="Content" ObjectID="_1573846284" r:id="rId136"/>
              </w:object>
            </w:r>
            <w:r>
              <w:t>,</w:t>
            </w:r>
          </w:p>
        </w:tc>
        <w:tc>
          <w:tcPr>
            <w:tcW w:w="985" w:type="dxa"/>
            <w:vAlign w:val="center"/>
          </w:tcPr>
          <w:p w:rsidR="001654B3" w:rsidRDefault="001654B3" w:rsidP="00104670">
            <w:pPr>
              <w:jc w:val="center"/>
              <w:rPr>
                <w:lang w:val="es-MX"/>
              </w:rPr>
            </w:pPr>
            <w:bookmarkStart w:id="25" w:name="FunctionInterval"/>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17</w:t>
            </w:r>
            <w:r>
              <w:rPr>
                <w:lang w:val="es-MX"/>
              </w:rPr>
              <w:fldChar w:fldCharType="end"/>
            </w:r>
            <w:r>
              <w:rPr>
                <w:lang w:val="es-MX"/>
              </w:rPr>
              <w:t>)</w:t>
            </w:r>
            <w:bookmarkEnd w:id="25"/>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270B49" w:rsidRDefault="001654B3" w:rsidP="00104670">
            <w:pPr>
              <w:tabs>
                <w:tab w:val="center" w:pos="3580"/>
                <w:tab w:val="right" w:pos="7160"/>
              </w:tabs>
              <w:jc w:val="center"/>
            </w:pPr>
            <w:r w:rsidRPr="00270B49">
              <w:rPr>
                <w:position w:val="-10"/>
              </w:rPr>
              <w:object w:dxaOrig="1400" w:dyaOrig="320">
                <v:shape id="_x0000_i1090" type="#_x0000_t75" style="width:69.5pt;height:16.3pt" o:ole="">
                  <v:imagedata r:id="rId137" o:title=""/>
                </v:shape>
                <o:OLEObject Type="Embed" ProgID="Equation.DSMT4" ShapeID="_x0000_i1090" DrawAspect="Content" ObjectID="_1573846285" r:id="rId138"/>
              </w:object>
            </w:r>
            <w:r>
              <w:t>,</w:t>
            </w:r>
          </w:p>
        </w:tc>
        <w:tc>
          <w:tcPr>
            <w:tcW w:w="985" w:type="dxa"/>
            <w:vAlign w:val="center"/>
          </w:tcPr>
          <w:p w:rsidR="001654B3" w:rsidRDefault="001654B3" w:rsidP="00104670">
            <w:pPr>
              <w:jc w:val="center"/>
              <w:rPr>
                <w:lang w:val="es-MX"/>
              </w:rPr>
            </w:pPr>
            <w:bookmarkStart w:id="26" w:name="ChangeOfRandomVar"/>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18</w:t>
            </w:r>
            <w:r>
              <w:rPr>
                <w:lang w:val="es-MX"/>
              </w:rPr>
              <w:fldChar w:fldCharType="end"/>
            </w:r>
            <w:r>
              <w:rPr>
                <w:lang w:val="es-MX"/>
              </w:rPr>
              <w:t>)</w:t>
            </w:r>
            <w:bookmarkEnd w:id="26"/>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Default="001654B3" w:rsidP="00104670">
            <w:pPr>
              <w:tabs>
                <w:tab w:val="center" w:pos="3580"/>
                <w:tab w:val="right" w:pos="7160"/>
              </w:tabs>
              <w:jc w:val="center"/>
              <w:rPr>
                <w:lang w:val="es-MX"/>
              </w:rPr>
            </w:pPr>
            <w:r w:rsidRPr="00270B49">
              <w:rPr>
                <w:position w:val="-28"/>
              </w:rPr>
              <w:object w:dxaOrig="1060" w:dyaOrig="680">
                <v:shape id="_x0000_i1091" type="#_x0000_t75" style="width:53.2pt;height:33.8pt" o:ole="">
                  <v:imagedata r:id="rId139" o:title=""/>
                </v:shape>
                <o:OLEObject Type="Embed" ProgID="Equation.DSMT4" ShapeID="_x0000_i1091" DrawAspect="Content" ObjectID="_1573846286" r:id="rId140"/>
              </w:object>
            </w:r>
            <w:r>
              <w:t>,</w:t>
            </w:r>
          </w:p>
        </w:tc>
        <w:tc>
          <w:tcPr>
            <w:tcW w:w="985" w:type="dxa"/>
            <w:vAlign w:val="center"/>
          </w:tcPr>
          <w:p w:rsidR="001654B3" w:rsidRDefault="001654B3" w:rsidP="00104670">
            <w:pPr>
              <w:jc w:val="center"/>
              <w:rPr>
                <w:lang w:val="es-MX"/>
              </w:rPr>
            </w:pPr>
            <w:bookmarkStart w:id="27" w:name="SigmaZ"/>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19</w:t>
            </w:r>
            <w:r>
              <w:rPr>
                <w:lang w:val="es-MX"/>
              </w:rPr>
              <w:fldChar w:fldCharType="end"/>
            </w:r>
            <w:r>
              <w:rPr>
                <w:lang w:val="es-MX"/>
              </w:rPr>
              <w:t>)</w:t>
            </w:r>
            <w:bookmarkEnd w:id="27"/>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340F69" w:rsidRDefault="001654B3" w:rsidP="00104670">
            <w:pPr>
              <w:tabs>
                <w:tab w:val="center" w:pos="3580"/>
                <w:tab w:val="right" w:pos="7160"/>
              </w:tabs>
              <w:jc w:val="center"/>
            </w:pPr>
            <w:r w:rsidRPr="00270B49">
              <w:rPr>
                <w:position w:val="-30"/>
              </w:rPr>
              <w:object w:dxaOrig="1740" w:dyaOrig="720">
                <v:shape id="_x0000_i1092" type="#_x0000_t75" style="width:87.05pt;height:36.3pt" o:ole="">
                  <v:imagedata r:id="rId141" o:title=""/>
                </v:shape>
                <o:OLEObject Type="Embed" ProgID="Equation.DSMT4" ShapeID="_x0000_i1092" DrawAspect="Content" ObjectID="_1573846287" r:id="rId142"/>
              </w:object>
            </w:r>
            <w:r>
              <w:t>,</w:t>
            </w:r>
          </w:p>
        </w:tc>
        <w:tc>
          <w:tcPr>
            <w:tcW w:w="985" w:type="dxa"/>
            <w:vAlign w:val="center"/>
          </w:tcPr>
          <w:p w:rsidR="001654B3" w:rsidRDefault="001654B3" w:rsidP="00104670">
            <w:pPr>
              <w:jc w:val="center"/>
              <w:rPr>
                <w:lang w:val="es-MX"/>
              </w:rPr>
            </w:pPr>
            <w:bookmarkStart w:id="28" w:name="ZiDefini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20</w:t>
            </w:r>
            <w:r>
              <w:rPr>
                <w:lang w:val="es-MX"/>
              </w:rPr>
              <w:fldChar w:fldCharType="end"/>
            </w:r>
            <w:r>
              <w:rPr>
                <w:lang w:val="es-MX"/>
              </w:rPr>
              <w:t>)</w:t>
            </w:r>
            <w:bookmarkEnd w:id="28"/>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270B49" w:rsidRDefault="001654B3" w:rsidP="00104670">
            <w:pPr>
              <w:tabs>
                <w:tab w:val="center" w:pos="3580"/>
                <w:tab w:val="right" w:pos="7160"/>
              </w:tabs>
              <w:jc w:val="center"/>
            </w:pPr>
            <w:r w:rsidRPr="00270B49">
              <w:rPr>
                <w:position w:val="-12"/>
              </w:rPr>
              <w:object w:dxaOrig="1260" w:dyaOrig="380">
                <v:shape id="_x0000_i1093" type="#_x0000_t75" style="width:63.25pt;height:18.8pt" o:ole="">
                  <v:imagedata r:id="rId143" o:title=""/>
                </v:shape>
                <o:OLEObject Type="Embed" ProgID="Equation.DSMT4" ShapeID="_x0000_i1093" DrawAspect="Content" ObjectID="_1573846288" r:id="rId144"/>
              </w:object>
            </w:r>
            <w:r>
              <w:t>,</w:t>
            </w:r>
          </w:p>
        </w:tc>
        <w:tc>
          <w:tcPr>
            <w:tcW w:w="985" w:type="dxa"/>
            <w:vAlign w:val="center"/>
          </w:tcPr>
          <w:p w:rsidR="001654B3" w:rsidRDefault="001654B3" w:rsidP="00104670">
            <w:pPr>
              <w:jc w:val="center"/>
              <w:rPr>
                <w:lang w:val="es-MX"/>
              </w:rPr>
            </w:pPr>
            <w:bookmarkStart w:id="29" w:name="InterDefini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21</w:t>
            </w:r>
            <w:r>
              <w:rPr>
                <w:lang w:val="es-MX"/>
              </w:rPr>
              <w:fldChar w:fldCharType="end"/>
            </w:r>
            <w:r>
              <w:rPr>
                <w:lang w:val="es-MX"/>
              </w:rPr>
              <w:t>)</w:t>
            </w:r>
            <w:bookmarkEnd w:id="29"/>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340F69" w:rsidRDefault="001654B3" w:rsidP="00104670">
            <w:pPr>
              <w:tabs>
                <w:tab w:val="center" w:pos="3580"/>
                <w:tab w:val="right" w:pos="7160"/>
              </w:tabs>
              <w:jc w:val="center"/>
            </w:pPr>
            <w:r w:rsidRPr="00270B49">
              <w:rPr>
                <w:position w:val="-12"/>
              </w:rPr>
              <w:object w:dxaOrig="2820" w:dyaOrig="380">
                <v:shape id="_x0000_i1094" type="#_x0000_t75" style="width:140.85pt;height:18.8pt" o:ole="">
                  <v:imagedata r:id="rId145" o:title=""/>
                </v:shape>
                <o:OLEObject Type="Embed" ProgID="Equation.DSMT4" ShapeID="_x0000_i1094" DrawAspect="Content" ObjectID="_1573846289" r:id="rId146"/>
              </w:object>
            </w:r>
            <w:r>
              <w:t>,</w:t>
            </w:r>
          </w:p>
        </w:tc>
        <w:tc>
          <w:tcPr>
            <w:tcW w:w="985" w:type="dxa"/>
            <w:vAlign w:val="center"/>
          </w:tcPr>
          <w:p w:rsidR="001654B3" w:rsidRDefault="001654B3" w:rsidP="00104670">
            <w:pPr>
              <w:jc w:val="center"/>
              <w:rPr>
                <w:lang w:val="es-MX"/>
              </w:rPr>
            </w:pPr>
            <w:bookmarkStart w:id="30" w:name="FactorAtMaximumValue"/>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22</w:t>
            </w:r>
            <w:r>
              <w:rPr>
                <w:lang w:val="es-MX"/>
              </w:rPr>
              <w:fldChar w:fldCharType="end"/>
            </w:r>
            <w:r>
              <w:rPr>
                <w:lang w:val="es-MX"/>
              </w:rPr>
              <w:t>)</w:t>
            </w:r>
            <w:bookmarkEnd w:id="30"/>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270B49" w:rsidRDefault="001654B3" w:rsidP="00104670">
            <w:pPr>
              <w:tabs>
                <w:tab w:val="center" w:pos="3580"/>
                <w:tab w:val="right" w:pos="7160"/>
              </w:tabs>
              <w:jc w:val="center"/>
            </w:pPr>
            <w:r w:rsidRPr="00270B49">
              <w:rPr>
                <w:position w:val="-6"/>
              </w:rPr>
              <w:object w:dxaOrig="1120" w:dyaOrig="279">
                <v:shape id="_x0000_i1095" type="#_x0000_t75" style="width:55.7pt;height:13.75pt" o:ole="">
                  <v:imagedata r:id="rId147" o:title=""/>
                </v:shape>
                <o:OLEObject Type="Embed" ProgID="Equation.DSMT4" ShapeID="_x0000_i1095" DrawAspect="Content" ObjectID="_1573846290" r:id="rId148"/>
              </w:object>
            </w:r>
          </w:p>
        </w:tc>
        <w:tc>
          <w:tcPr>
            <w:tcW w:w="985" w:type="dxa"/>
            <w:vAlign w:val="center"/>
          </w:tcPr>
          <w:p w:rsidR="001654B3" w:rsidRDefault="001654B3" w:rsidP="00104670">
            <w:pPr>
              <w:jc w:val="center"/>
              <w:rPr>
                <w:lang w:val="es-MX"/>
              </w:rPr>
            </w:pPr>
            <w:bookmarkStart w:id="31" w:name="ConstraintsForAlpha"/>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23</w:t>
            </w:r>
            <w:r>
              <w:rPr>
                <w:lang w:val="es-MX"/>
              </w:rPr>
              <w:fldChar w:fldCharType="end"/>
            </w:r>
            <w:r>
              <w:rPr>
                <w:lang w:val="es-MX"/>
              </w:rPr>
              <w:t>)</w:t>
            </w:r>
            <w:bookmarkEnd w:id="31"/>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104670" w:rsidRDefault="001654B3" w:rsidP="00104670">
            <w:pPr>
              <w:tabs>
                <w:tab w:val="center" w:pos="3580"/>
                <w:tab w:val="right" w:pos="7160"/>
              </w:tabs>
              <w:jc w:val="center"/>
            </w:pPr>
            <w:r w:rsidRPr="00270B49">
              <w:rPr>
                <w:position w:val="-10"/>
              </w:rPr>
              <w:object w:dxaOrig="1120" w:dyaOrig="320">
                <v:shape id="_x0000_i1096" type="#_x0000_t75" style="width:55.7pt;height:16.3pt" o:ole="">
                  <v:imagedata r:id="rId149" o:title=""/>
                </v:shape>
                <o:OLEObject Type="Embed" ProgID="Equation.DSMT4" ShapeID="_x0000_i1096" DrawAspect="Content" ObjectID="_1573846291" r:id="rId150"/>
              </w:object>
            </w:r>
          </w:p>
        </w:tc>
        <w:tc>
          <w:tcPr>
            <w:tcW w:w="985" w:type="dxa"/>
            <w:vAlign w:val="center"/>
          </w:tcPr>
          <w:p w:rsidR="001654B3" w:rsidRDefault="001654B3" w:rsidP="00104670">
            <w:pPr>
              <w:jc w:val="center"/>
              <w:rPr>
                <w:lang w:val="es-MX"/>
              </w:rPr>
            </w:pPr>
            <w:bookmarkStart w:id="32" w:name="ConstraintsForBeta"/>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24</w:t>
            </w:r>
            <w:r>
              <w:rPr>
                <w:lang w:val="es-MX"/>
              </w:rPr>
              <w:fldChar w:fldCharType="end"/>
            </w:r>
            <w:r>
              <w:rPr>
                <w:lang w:val="es-MX"/>
              </w:rPr>
              <w:t>)</w:t>
            </w:r>
            <w:bookmarkEnd w:id="32"/>
          </w:p>
        </w:tc>
      </w:tr>
    </w:tbl>
    <w:p w:rsidR="001654B3" w:rsidRDefault="001654B3" w:rsidP="001654B3"/>
    <w:p w:rsidR="001654B3" w:rsidRDefault="001654B3" w:rsidP="001654B3">
      <w:r>
        <w:t xml:space="preserve">with  </w:t>
      </w:r>
      <w:r w:rsidRPr="00270B49">
        <w:rPr>
          <w:position w:val="-10"/>
        </w:rPr>
        <w:object w:dxaOrig="1540" w:dyaOrig="320">
          <v:shape id="_x0000_i1097" type="#_x0000_t75" style="width:77pt;height:16.3pt" o:ole="">
            <v:imagedata r:id="rId151" o:title=""/>
          </v:shape>
          <o:OLEObject Type="Embed" ProgID="Equation.DSMT4" ShapeID="_x0000_i1097" DrawAspect="Content" ObjectID="_1573846292" r:id="rId152"/>
        </w:object>
      </w:r>
      <w:r>
        <w:t xml:space="preserve">, </w:t>
      </w:r>
      <w:r w:rsidRPr="00270B49">
        <w:rPr>
          <w:position w:val="-10"/>
        </w:rPr>
        <w:object w:dxaOrig="200" w:dyaOrig="320">
          <v:shape id="_x0000_i1098" type="#_x0000_t75" style="width:10pt;height:16.3pt" o:ole="">
            <v:imagedata r:id="rId153" o:title=""/>
          </v:shape>
          <o:OLEObject Type="Embed" ProgID="Equation.DSMT4" ShapeID="_x0000_i1098" DrawAspect="Content" ObjectID="_1573846293" r:id="rId154"/>
        </w:object>
      </w:r>
      <w:r>
        <w:t xml:space="preserve"> is a random variable </w:t>
      </w:r>
      <w:r w:rsidRPr="001A6E7C">
        <w:t xml:space="preserve">such that </w:t>
      </w:r>
      <w:r w:rsidRPr="00270B49">
        <w:rPr>
          <w:position w:val="-10"/>
        </w:rPr>
        <w:object w:dxaOrig="900" w:dyaOrig="320">
          <v:shape id="_x0000_i1099" type="#_x0000_t75" style="width:45.1pt;height:16.3pt" o:ole="">
            <v:imagedata r:id="rId155" o:title=""/>
          </v:shape>
          <o:OLEObject Type="Embed" ProgID="Equation.DSMT4" ShapeID="_x0000_i1099" DrawAspect="Content" ObjectID="_1573846294" r:id="rId156"/>
        </w:object>
      </w:r>
      <w:r>
        <w:t xml:space="preserve"> and </w:t>
      </w:r>
      <w:r w:rsidRPr="00270B49">
        <w:rPr>
          <w:position w:val="-10"/>
        </w:rPr>
        <w:object w:dxaOrig="620" w:dyaOrig="320">
          <v:shape id="_x0000_i1100" type="#_x0000_t75" style="width:31.3pt;height:16.3pt" o:ole="">
            <v:imagedata r:id="rId157" o:title=""/>
          </v:shape>
          <o:OLEObject Type="Embed" ProgID="Equation.DSMT4" ShapeID="_x0000_i1100" DrawAspect="Content" ObjectID="_1573846295" r:id="rId158"/>
        </w:object>
      </w:r>
      <w:r w:rsidRPr="001A6E7C">
        <w:t>, where</w:t>
      </w:r>
      <w:r>
        <w:t xml:space="preserve"> </w:t>
      </w:r>
      <w:r w:rsidRPr="00270B49">
        <w:rPr>
          <w:position w:val="-10"/>
        </w:rPr>
        <w:object w:dxaOrig="460" w:dyaOrig="320">
          <v:shape id="_x0000_i1101" type="#_x0000_t75" style="width:23.15pt;height:16.3pt" o:ole="">
            <v:imagedata r:id="rId159" o:title=""/>
          </v:shape>
          <o:OLEObject Type="Embed" ProgID="Equation.DSMT4" ShapeID="_x0000_i1101" DrawAspect="Content" ObjectID="_1573846296" r:id="rId160"/>
        </w:object>
      </w:r>
      <w:r>
        <w:t xml:space="preserve"> </w:t>
      </w:r>
      <w:r w:rsidRPr="001A6E7C">
        <w:t xml:space="preserve">denotes  </w:t>
      </w:r>
      <w:r>
        <w:t xml:space="preserve">expected value. Moreover, </w:t>
      </w:r>
      <w:r w:rsidRPr="00025957">
        <w:rPr>
          <w:position w:val="-4"/>
        </w:rPr>
        <w:object w:dxaOrig="240" w:dyaOrig="240">
          <v:shape id="_x0000_i1102" type="#_x0000_t75" style="width:11.9pt;height:11.9pt" o:ole="">
            <v:imagedata r:id="rId161" o:title=""/>
          </v:shape>
          <o:OLEObject Type="Embed" ProgID="Equation.DSMT4" ShapeID="_x0000_i1102" DrawAspect="Content" ObjectID="_1573846297" r:id="rId162"/>
        </w:object>
      </w:r>
      <w:r>
        <w:t xml:space="preserve"> is a random variable with the properties </w:t>
      </w:r>
      <w:r w:rsidRPr="00270B49">
        <w:rPr>
          <w:position w:val="-10"/>
        </w:rPr>
        <w:object w:dxaOrig="1100" w:dyaOrig="320">
          <v:shape id="_x0000_i1103" type="#_x0000_t75" style="width:54.45pt;height:16.3pt" o:ole="">
            <v:imagedata r:id="rId163" o:title=""/>
          </v:shape>
          <o:OLEObject Type="Embed" ProgID="Equation.DSMT4" ShapeID="_x0000_i1103" DrawAspect="Content" ObjectID="_1573846298" r:id="rId164"/>
        </w:object>
      </w:r>
      <w:r>
        <w:t xml:space="preserve"> and</w:t>
      </w:r>
      <w:r w:rsidRPr="00270B49">
        <w:rPr>
          <w:position w:val="-10"/>
        </w:rPr>
        <w:object w:dxaOrig="880" w:dyaOrig="320">
          <v:shape id="_x0000_i1104" type="#_x0000_t75" style="width:43.85pt;height:16.3pt" o:ole="">
            <v:imagedata r:id="rId165" o:title=""/>
          </v:shape>
          <o:OLEObject Type="Embed" ProgID="Equation.DSMT4" ShapeID="_x0000_i1104" DrawAspect="Content" ObjectID="_1573846299" r:id="rId166"/>
        </w:object>
      </w:r>
      <w:r>
        <w:t xml:space="preserve">. On the other hand </w:t>
      </w:r>
      <w:r w:rsidRPr="00270B49">
        <w:rPr>
          <w:position w:val="-12"/>
        </w:rPr>
        <w:object w:dxaOrig="820" w:dyaOrig="360">
          <v:shape id="_x0000_i1105" type="#_x0000_t75" style="width:40.7pt;height:18.15pt" o:ole="">
            <v:imagedata r:id="rId167" o:title=""/>
          </v:shape>
          <o:OLEObject Type="Embed" ProgID="Equation.DSMT4" ShapeID="_x0000_i1105" DrawAspect="Content" ObjectID="_1573846300" r:id="rId168"/>
        </w:object>
      </w:r>
      <w:r>
        <w:t xml:space="preserve"> is the function range, </w:t>
      </w:r>
      <w:r w:rsidRPr="00270B49">
        <w:rPr>
          <w:position w:val="-12"/>
        </w:rPr>
        <w:object w:dxaOrig="360" w:dyaOrig="360">
          <v:shape id="_x0000_i1106" type="#_x0000_t75" style="width:18.15pt;height:18.15pt" o:ole="">
            <v:imagedata r:id="rId169" o:title=""/>
          </v:shape>
          <o:OLEObject Type="Embed" ProgID="Equation.DSMT4" ShapeID="_x0000_i1106" DrawAspect="Content" ObjectID="_1573846301" r:id="rId170"/>
        </w:object>
      </w:r>
      <w:r>
        <w:t xml:space="preserve"> is a noise factor, </w:t>
      </w:r>
      <w:r w:rsidRPr="00270B49">
        <w:rPr>
          <w:position w:val="-12"/>
        </w:rPr>
        <w:object w:dxaOrig="360" w:dyaOrig="360">
          <v:shape id="_x0000_i1107" type="#_x0000_t75" style="width:18.15pt;height:18.15pt" o:ole="">
            <v:imagedata r:id="rId171" o:title=""/>
          </v:shape>
          <o:OLEObject Type="Embed" ProgID="Equation.DSMT4" ShapeID="_x0000_i1107" DrawAspect="Content" ObjectID="_1573846302" r:id="rId172"/>
        </w:object>
      </w:r>
      <w:r>
        <w:t xml:space="preserve"> is difficulty factor, </w:t>
      </w:r>
      <w:r w:rsidRPr="00270B49">
        <w:rPr>
          <w:position w:val="-12"/>
        </w:rPr>
        <w:object w:dxaOrig="360" w:dyaOrig="380">
          <v:shape id="_x0000_i1108" type="#_x0000_t75" style="width:18.15pt;height:18.8pt" o:ole="">
            <v:imagedata r:id="rId173" o:title=""/>
          </v:shape>
          <o:OLEObject Type="Embed" ProgID="Equation.DSMT4" ShapeID="_x0000_i1108" DrawAspect="Content" ObjectID="_1573846303" r:id="rId174"/>
        </w:object>
      </w:r>
      <w:r>
        <w:t xml:space="preserve"> are the optimal combination of factors, where function </w:t>
      </w:r>
      <w:r w:rsidRPr="00270B49">
        <w:rPr>
          <w:position w:val="-10"/>
        </w:rPr>
        <w:object w:dxaOrig="220" w:dyaOrig="260">
          <v:shape id="_x0000_i1109" type="#_x0000_t75" style="width:11.25pt;height:13.75pt" o:ole="">
            <v:imagedata r:id="rId175" o:title=""/>
          </v:shape>
          <o:OLEObject Type="Embed" ProgID="Equation.DSMT4" ShapeID="_x0000_i1109" DrawAspect="Content" ObjectID="_1573846304" r:id="rId176"/>
        </w:object>
      </w:r>
      <w:r>
        <w:t xml:space="preserve"> reaches its maximum value, </w:t>
      </w:r>
      <w:r w:rsidRPr="00270B49">
        <w:rPr>
          <w:position w:val="-12"/>
        </w:rPr>
        <w:object w:dxaOrig="300" w:dyaOrig="380">
          <v:shape id="_x0000_i1110" type="#_x0000_t75" style="width:15.05pt;height:18.8pt" o:ole="">
            <v:imagedata r:id="rId177" o:title=""/>
          </v:shape>
          <o:OLEObject Type="Embed" ProgID="Equation.DSMT4" ShapeID="_x0000_i1110" DrawAspect="Content" ObjectID="_1573846305" r:id="rId178"/>
        </w:object>
      </w:r>
      <w:r>
        <w:t xml:space="preserve"> and </w:t>
      </w:r>
      <w:r w:rsidRPr="00270B49">
        <w:rPr>
          <w:position w:val="-12"/>
        </w:rPr>
        <w:object w:dxaOrig="320" w:dyaOrig="380">
          <v:shape id="_x0000_i1111" type="#_x0000_t75" style="width:16.3pt;height:18.8pt" o:ole="">
            <v:imagedata r:id="rId179" o:title=""/>
          </v:shape>
          <o:OLEObject Type="Embed" ProgID="Equation.DSMT4" ShapeID="_x0000_i1111" DrawAspect="Content" ObjectID="_1573846306" r:id="rId180"/>
        </w:object>
      </w:r>
      <w:r>
        <w:t xml:space="preserve"> are lower and upper limits of the </w:t>
      </w:r>
      <w:r w:rsidRPr="00270B49">
        <w:rPr>
          <w:position w:val="-6"/>
        </w:rPr>
        <w:object w:dxaOrig="279" w:dyaOrig="320">
          <v:shape id="_x0000_i1112" type="#_x0000_t75" style="width:13.75pt;height:16.3pt" o:ole="">
            <v:imagedata r:id="rId181" o:title=""/>
          </v:shape>
          <o:OLEObject Type="Embed" ProgID="Equation.DSMT4" ShapeID="_x0000_i1112" DrawAspect="Content" ObjectID="_1573846307" r:id="rId182"/>
        </w:object>
      </w:r>
      <w:r>
        <w:t xml:space="preserve"> factor, </w:t>
      </w:r>
      <w:r w:rsidRPr="00270B49">
        <w:rPr>
          <w:position w:val="-6"/>
        </w:rPr>
        <w:object w:dxaOrig="240" w:dyaOrig="220">
          <v:shape id="_x0000_i1113" type="#_x0000_t75" style="width:11.9pt;height:11.25pt" o:ole="">
            <v:imagedata r:id="rId183" o:title=""/>
          </v:shape>
          <o:OLEObject Type="Embed" ProgID="Equation.DSMT4" ShapeID="_x0000_i1113" DrawAspect="Content" ObjectID="_1573846308" r:id="rId184"/>
        </w:object>
      </w:r>
      <w:r>
        <w:t xml:space="preserve"> and </w:t>
      </w:r>
      <w:r w:rsidRPr="00270B49">
        <w:rPr>
          <w:position w:val="-10"/>
        </w:rPr>
        <w:object w:dxaOrig="240" w:dyaOrig="320">
          <v:shape id="_x0000_i1114" type="#_x0000_t75" style="width:11.9pt;height:16.3pt" o:ole="">
            <v:imagedata r:id="rId185" o:title=""/>
          </v:shape>
          <o:OLEObject Type="Embed" ProgID="Equation.DSMT4" ShapeID="_x0000_i1114" DrawAspect="Content" ObjectID="_1573846309" r:id="rId186"/>
        </w:object>
      </w:r>
      <w:r>
        <w:t xml:space="preserve"> </w:t>
      </w:r>
      <w:r w:rsidRPr="00AC433C">
        <w:t xml:space="preserve">are padding constants that, respectively, limit the maximum value of the function </w:t>
      </w:r>
      <w:r w:rsidRPr="00AC433C">
        <w:rPr>
          <w:position w:val="-10"/>
        </w:rPr>
        <w:object w:dxaOrig="240" w:dyaOrig="320">
          <v:shape id="_x0000_i1115" type="#_x0000_t75" style="width:11.9pt;height:16.3pt" o:ole="">
            <v:imagedata r:id="rId187" o:title=""/>
          </v:shape>
          <o:OLEObject Type="Embed" ProgID="Equation.DSMT4" ShapeID="_x0000_i1115" DrawAspect="Content" ObjectID="_1573846310" r:id="rId188"/>
        </w:object>
      </w:r>
      <w:r w:rsidRPr="00AC433C">
        <w:t xml:space="preserve"> and the optimal combination within the desired region. </w:t>
      </w:r>
    </w:p>
    <w:p w:rsidR="001654B3" w:rsidRDefault="001654B3" w:rsidP="001654B3"/>
    <w:p w:rsidR="001654B3" w:rsidRDefault="001654B3" w:rsidP="001654B3">
      <w:r w:rsidRPr="001A6E7C">
        <w:t xml:space="preserve">It is worth mentioning that </w:t>
      </w:r>
      <w:r>
        <w:t>function</w:t>
      </w:r>
      <w:r w:rsidRPr="00270B49">
        <w:rPr>
          <w:position w:val="-12"/>
        </w:rPr>
        <w:object w:dxaOrig="1780" w:dyaOrig="360">
          <v:shape id="_x0000_i1116" type="#_x0000_t75" style="width:89.55pt;height:18.15pt" o:ole="">
            <v:imagedata r:id="rId189" o:title=""/>
          </v:shape>
          <o:OLEObject Type="Embed" ProgID="Equation.DSMT4" ShapeID="_x0000_i1116" DrawAspect="Content" ObjectID="_1573846311" r:id="rId190"/>
        </w:object>
      </w:r>
      <w:r>
        <w:t xml:space="preserve">, </w:t>
      </w:r>
      <w:r w:rsidRPr="001A6E7C">
        <w:t xml:space="preserve">shown in </w:t>
      </w:r>
      <w:r>
        <w:fldChar w:fldCharType="begin"/>
      </w:r>
      <w:r>
        <w:instrText xml:space="preserve"> REF AdaptedFunction \h </w:instrText>
      </w:r>
      <w:r>
        <w:fldChar w:fldCharType="separate"/>
      </w:r>
      <w:r w:rsidR="00F22C72" w:rsidRPr="00A63BC0">
        <w:t>(</w:t>
      </w:r>
      <w:r w:rsidR="00F22C72" w:rsidRPr="00A63BC0">
        <w:rPr>
          <w:noProof/>
        </w:rPr>
        <w:t>14</w:t>
      </w:r>
      <w:r w:rsidR="00F22C72" w:rsidRPr="00A63BC0">
        <w:t>)</w:t>
      </w:r>
      <w:r>
        <w:fldChar w:fldCharType="end"/>
      </w:r>
      <w:r>
        <w:t>, preserves all the following mathematical properties of function</w:t>
      </w:r>
      <w:r w:rsidRPr="00270B49">
        <w:rPr>
          <w:position w:val="-12"/>
        </w:rPr>
        <w:object w:dxaOrig="300" w:dyaOrig="360">
          <v:shape id="_x0000_i1117" type="#_x0000_t75" style="width:15.05pt;height:18.15pt" o:ole="">
            <v:imagedata r:id="rId191" o:title=""/>
          </v:shape>
          <o:OLEObject Type="Embed" ProgID="Equation.DSMT4" ShapeID="_x0000_i1117" DrawAspect="Content" ObjectID="_1573846312" r:id="rId192"/>
        </w:object>
      </w:r>
      <w:r>
        <w:t xml:space="preserve">.  Moreover, multiplying function </w:t>
      </w:r>
      <w:r w:rsidRPr="00142B08">
        <w:rPr>
          <w:position w:val="-12"/>
        </w:rPr>
        <w:object w:dxaOrig="279" w:dyaOrig="360">
          <v:shape id="_x0000_i1118" type="#_x0000_t75" style="width:13.75pt;height:18.15pt" o:ole="">
            <v:imagedata r:id="rId193" o:title=""/>
          </v:shape>
          <o:OLEObject Type="Embed" ProgID="Equation.DSMT4" ShapeID="_x0000_i1118" DrawAspect="Content" ObjectID="_1573846313" r:id="rId194"/>
        </w:object>
      </w:r>
      <w:r>
        <w:t xml:space="preserve"> in (16) by a negative number transforms the single-peak function to a single-dip (opposite to a peak) function; this transformation requires modifying </w:t>
      </w:r>
      <w:r>
        <w:fldChar w:fldCharType="begin"/>
      </w:r>
      <w:r>
        <w:instrText xml:space="preserve"> REF F_1Equation \h </w:instrText>
      </w:r>
      <w:r>
        <w:fldChar w:fldCharType="separate"/>
      </w:r>
      <w:r w:rsidR="00F22C72" w:rsidRPr="00A63BC0">
        <w:t>(</w:t>
      </w:r>
      <w:r w:rsidR="00F22C72" w:rsidRPr="00A63BC0">
        <w:rPr>
          <w:noProof/>
        </w:rPr>
        <w:t>15</w:t>
      </w:r>
      <w:r w:rsidR="00F22C72" w:rsidRPr="00A63BC0">
        <w:t>)</w:t>
      </w:r>
      <w:r>
        <w:fldChar w:fldCharType="end"/>
      </w:r>
      <w:r>
        <w:t xml:space="preserve"> and </w:t>
      </w:r>
      <w:r>
        <w:fldChar w:fldCharType="begin"/>
      </w:r>
      <w:r>
        <w:instrText xml:space="preserve"> REF F_2Equation \h </w:instrText>
      </w:r>
      <w:r>
        <w:fldChar w:fldCharType="separate"/>
      </w:r>
      <w:r w:rsidR="00F22C72" w:rsidRPr="00A63BC0">
        <w:t>(</w:t>
      </w:r>
      <w:r w:rsidR="00F22C72" w:rsidRPr="00A63BC0">
        <w:rPr>
          <w:noProof/>
        </w:rPr>
        <w:t>16</w:t>
      </w:r>
      <w:r w:rsidR="00F22C72" w:rsidRPr="00A63BC0">
        <w:t>)</w:t>
      </w:r>
      <w:r>
        <w:fldChar w:fldCharType="end"/>
      </w:r>
      <w:r>
        <w:t xml:space="preserve"> such that the upper and lower limits are preserved. </w:t>
      </w:r>
    </w:p>
    <w:p w:rsidR="001654B3" w:rsidRDefault="001654B3" w:rsidP="001654B3"/>
    <w:p w:rsidR="001654B3" w:rsidRDefault="001654B3" w:rsidP="001654B3">
      <w:r>
        <w:t>N</w:t>
      </w:r>
      <w:r w:rsidRPr="001A6E7C">
        <w:t xml:space="preserve">ext </w:t>
      </w:r>
      <w:r>
        <w:t>section presents</w:t>
      </w:r>
      <w:r w:rsidRPr="001A6E7C">
        <w:t xml:space="preserve"> an algorithm that implements the </w:t>
      </w:r>
      <w:r>
        <w:t xml:space="preserve">proposed procedure. </w:t>
      </w:r>
    </w:p>
    <w:p w:rsidR="001654B3" w:rsidRDefault="001654B3" w:rsidP="001654B3">
      <w:pPr>
        <w:pStyle w:val="Heading1"/>
        <w:numPr>
          <w:ilvl w:val="0"/>
          <w:numId w:val="9"/>
        </w:numPr>
      </w:pPr>
      <w:r w:rsidRPr="001A48AB">
        <w:t>Algorithm</w:t>
      </w:r>
    </w:p>
    <w:p w:rsidR="001654B3" w:rsidRDefault="001654B3" w:rsidP="001654B3">
      <w:r w:rsidRPr="00F95D9B">
        <w:t xml:space="preserve">The objective of the algorithm is to generate experiment results by simulating a multi-factorial process. Teacher gives the </w:t>
      </w:r>
      <w:r>
        <w:t xml:space="preserve">parameters </w:t>
      </w:r>
      <w:r w:rsidRPr="00F95D9B">
        <w:t xml:space="preserve">required by the multi-factorial process, and students </w:t>
      </w:r>
      <w:r>
        <w:t xml:space="preserve">perform experiments at different factors. The algorithm generates responses for the given </w:t>
      </w:r>
      <w:r w:rsidRPr="00E83E8B">
        <w:rPr>
          <w:position w:val="-12"/>
        </w:rPr>
        <w:object w:dxaOrig="240" w:dyaOrig="360">
          <v:shape id="_x0000_i1119" type="#_x0000_t75" style="width:11.9pt;height:18.15pt" o:ole="">
            <v:imagedata r:id="rId195" o:title=""/>
          </v:shape>
          <o:OLEObject Type="Embed" ProgID="Equation.DSMT4" ShapeID="_x0000_i1119" DrawAspect="Content" ObjectID="_1573846314" r:id="rId196"/>
        </w:object>
      </w:r>
      <w:r>
        <w:t xml:space="preserve"> inputs using the equations and </w:t>
      </w:r>
      <w:r w:rsidRPr="00AC433C">
        <w:t xml:space="preserve">inequalities shown from </w:t>
      </w:r>
      <w:r>
        <w:fldChar w:fldCharType="begin"/>
      </w:r>
      <w:r>
        <w:instrText xml:space="preserve"> REF AdaptedFunction \h </w:instrText>
      </w:r>
      <w:r>
        <w:fldChar w:fldCharType="separate"/>
      </w:r>
      <w:r w:rsidR="00F22C72" w:rsidRPr="00A63BC0">
        <w:t>(</w:t>
      </w:r>
      <w:r w:rsidR="00F22C72" w:rsidRPr="00A63BC0">
        <w:rPr>
          <w:noProof/>
        </w:rPr>
        <w:t>14</w:t>
      </w:r>
      <w:r w:rsidR="00F22C72" w:rsidRPr="00A63BC0">
        <w:t>)</w:t>
      </w:r>
      <w:r>
        <w:fldChar w:fldCharType="end"/>
      </w:r>
      <w:r>
        <w:t xml:space="preserve"> </w:t>
      </w:r>
      <w:r w:rsidRPr="00EF579D">
        <w:t xml:space="preserve">to </w:t>
      </w:r>
      <w:r>
        <w:fldChar w:fldCharType="begin"/>
      </w:r>
      <w:r>
        <w:instrText xml:space="preserve"> REF ConstraintsForBeta \h </w:instrText>
      </w:r>
      <w:r>
        <w:fldChar w:fldCharType="separate"/>
      </w:r>
      <w:r w:rsidR="00F22C72" w:rsidRPr="00A63BC0">
        <w:t>(</w:t>
      </w:r>
      <w:r w:rsidR="00F22C72" w:rsidRPr="00A63BC0">
        <w:rPr>
          <w:noProof/>
        </w:rPr>
        <w:t>24</w:t>
      </w:r>
      <w:r w:rsidR="00F22C72" w:rsidRPr="00A63BC0">
        <w:t>)</w:t>
      </w:r>
      <w:r>
        <w:fldChar w:fldCharType="end"/>
      </w:r>
      <w:r w:rsidRPr="00EF579D">
        <w:t>.</w:t>
      </w:r>
      <w:r>
        <w:t xml:space="preserve"> The student objective is to minimize the number of experiments conducted in order to achieve the optimum value of the process.</w:t>
      </w:r>
    </w:p>
    <w:p w:rsidR="001654B3" w:rsidRDefault="001654B3" w:rsidP="001654B3"/>
    <w:p w:rsidR="001654B3" w:rsidRDefault="001654B3" w:rsidP="001654B3">
      <w:r>
        <w:t xml:space="preserve">Figure 5 shows the flowchart of the proposed algorithm. The teacher should define the values of  </w:t>
      </w:r>
      <w:r w:rsidRPr="00E83E8B">
        <w:rPr>
          <w:position w:val="-12"/>
        </w:rPr>
        <w:object w:dxaOrig="1560" w:dyaOrig="360">
          <v:shape id="_x0000_i1120" type="#_x0000_t75" style="width:78.25pt;height:18.15pt" o:ole="">
            <v:imagedata r:id="rId197" o:title=""/>
          </v:shape>
          <o:OLEObject Type="Embed" ProgID="Equation.DSMT4" ShapeID="_x0000_i1120" DrawAspect="Content" ObjectID="_1573846315" r:id="rId198"/>
        </w:object>
      </w:r>
      <w:r>
        <w:t xml:space="preserve"> and </w:t>
      </w:r>
      <w:r w:rsidRPr="00E83E8B">
        <w:rPr>
          <w:position w:val="-12"/>
        </w:rPr>
        <w:object w:dxaOrig="360" w:dyaOrig="360">
          <v:shape id="_x0000_i1121" type="#_x0000_t75" style="width:18.15pt;height:18.15pt" o:ole="">
            <v:imagedata r:id="rId199" o:title=""/>
          </v:shape>
          <o:OLEObject Type="Embed" ProgID="Equation.DSMT4" ShapeID="_x0000_i1121" DrawAspect="Content" ObjectID="_1573846316" r:id="rId200"/>
        </w:object>
      </w:r>
      <w:r>
        <w:t xml:space="preserve">, </w:t>
      </w:r>
      <w:r w:rsidRPr="00F95D9B">
        <w:t>where</w:t>
      </w:r>
      <w:r>
        <w:t xml:space="preserve"> </w:t>
      </w:r>
      <w:r w:rsidRPr="00E83E8B">
        <w:rPr>
          <w:position w:val="-6"/>
        </w:rPr>
        <w:object w:dxaOrig="240" w:dyaOrig="220">
          <v:shape id="_x0000_i1122" type="#_x0000_t75" style="width:11.9pt;height:11.25pt" o:ole="">
            <v:imagedata r:id="rId201" o:title=""/>
          </v:shape>
          <o:OLEObject Type="Embed" ProgID="Equation.DSMT4" ShapeID="_x0000_i1122" DrawAspect="Content" ObjectID="_1573846317" r:id="rId202"/>
        </w:object>
      </w:r>
      <w:r>
        <w:t xml:space="preserve"> and </w:t>
      </w:r>
      <w:r w:rsidRPr="00E83E8B">
        <w:rPr>
          <w:position w:val="-10"/>
        </w:rPr>
        <w:object w:dxaOrig="240" w:dyaOrig="320">
          <v:shape id="_x0000_i1123" type="#_x0000_t75" style="width:11.9pt;height:16.3pt" o:ole="">
            <v:imagedata r:id="rId203" o:title=""/>
          </v:shape>
          <o:OLEObject Type="Embed" ProgID="Equation.DSMT4" ShapeID="_x0000_i1123" DrawAspect="Content" ObjectID="_1573846318" r:id="rId204"/>
        </w:object>
      </w:r>
      <w:r>
        <w:t xml:space="preserve"> should be less than 0.5. </w:t>
      </w:r>
      <w:r w:rsidRPr="00F95D9B">
        <w:t xml:space="preserve">Based on our experience, </w:t>
      </w:r>
      <w:r>
        <w:t xml:space="preserve">It is recommended to use </w:t>
      </w:r>
      <w:r w:rsidRPr="00E83E8B">
        <w:rPr>
          <w:position w:val="-10"/>
        </w:rPr>
        <w:object w:dxaOrig="1180" w:dyaOrig="320">
          <v:shape id="_x0000_i1124" type="#_x0000_t75" style="width:58.25pt;height:16.3pt" o:ole="">
            <v:imagedata r:id="rId205" o:title=""/>
          </v:shape>
          <o:OLEObject Type="Embed" ProgID="Equation.DSMT4" ShapeID="_x0000_i1124" DrawAspect="Content" ObjectID="_1573846319" r:id="rId206"/>
        </w:object>
      </w:r>
      <w:r>
        <w:t xml:space="preserve">.  </w:t>
      </w:r>
      <w:r w:rsidRPr="00E83E8B">
        <w:rPr>
          <w:position w:val="-12"/>
        </w:rPr>
        <w:object w:dxaOrig="360" w:dyaOrig="360">
          <v:shape id="_x0000_i1125" type="#_x0000_t75" style="width:18.15pt;height:18.15pt" o:ole="">
            <v:imagedata r:id="rId207" o:title=""/>
          </v:shape>
          <o:OLEObject Type="Embed" ProgID="Equation.DSMT4" ShapeID="_x0000_i1125" DrawAspect="Content" ObjectID="_1573846320" r:id="rId208"/>
        </w:object>
      </w:r>
      <w:r>
        <w:t xml:space="preserve"> is the difficulty factor, the bigger the value is assigned, the harder it is to reach the optimum </w:t>
      </w:r>
      <w:proofErr w:type="gramStart"/>
      <w:r>
        <w:t>value.</w:t>
      </w:r>
      <w:proofErr w:type="gramEnd"/>
      <w:r>
        <w:t xml:space="preserve"> It is recommended to use a value of </w:t>
      </w:r>
      <w:r w:rsidRPr="00E83E8B">
        <w:rPr>
          <w:position w:val="-12"/>
        </w:rPr>
        <w:object w:dxaOrig="740" w:dyaOrig="360">
          <v:shape id="_x0000_i1126" type="#_x0000_t75" style="width:36.95pt;height:18.15pt" o:ole="">
            <v:imagedata r:id="rId209" o:title=""/>
          </v:shape>
          <o:OLEObject Type="Embed" ProgID="Equation.DSMT4" ShapeID="_x0000_i1126" DrawAspect="Content" ObjectID="_1573846321" r:id="rId210"/>
        </w:object>
      </w:r>
      <w:r>
        <w:t xml:space="preserve">. The noise factor </w:t>
      </w:r>
      <w:r w:rsidRPr="00E83E8B">
        <w:rPr>
          <w:position w:val="-12"/>
        </w:rPr>
        <w:object w:dxaOrig="360" w:dyaOrig="360">
          <v:shape id="_x0000_i1127" type="#_x0000_t75" style="width:18.15pt;height:18.15pt" o:ole="">
            <v:imagedata r:id="rId211" o:title=""/>
          </v:shape>
          <o:OLEObject Type="Embed" ProgID="Equation.DSMT4" ShapeID="_x0000_i1127" DrawAspect="Content" ObjectID="_1573846322" r:id="rId212"/>
        </w:object>
      </w:r>
      <w:r>
        <w:t xml:space="preserve"> introduces noise into the system. </w:t>
      </w:r>
      <w:r w:rsidRPr="00AC433C">
        <w:t>It is important to mention that this algorithm can be implemented in any programming language</w:t>
      </w:r>
      <w:r>
        <w:t xml:space="preserve">. </w:t>
      </w:r>
    </w:p>
    <w:p w:rsidR="001654B3" w:rsidRPr="00AC433C" w:rsidRDefault="001654B3" w:rsidP="001654B3"/>
    <w:p w:rsidR="001654B3" w:rsidRDefault="001654B3" w:rsidP="001654B3">
      <w:pPr>
        <w:pStyle w:val="Heading1"/>
        <w:numPr>
          <w:ilvl w:val="0"/>
          <w:numId w:val="9"/>
        </w:numPr>
      </w:pPr>
      <w:r w:rsidRPr="00EF579D">
        <w:t>Application</w:t>
      </w:r>
    </w:p>
    <w:p w:rsidR="001654B3" w:rsidRPr="00AC433C" w:rsidRDefault="001654B3" w:rsidP="001654B3">
      <w:r w:rsidRPr="00AC433C">
        <w:t xml:space="preserve">The triad of JavaScript (JS), Hypertext markup language (HTML) and Cascading Style Sheets (CSS) is used to create the application presented at the web page </w:t>
      </w:r>
      <w:r w:rsidRPr="00AC433C">
        <w:fldChar w:fldCharType="begin" w:fldLock="1"/>
      </w:r>
      <w:r w:rsidRPr="00AC433C">
        <w:instrText>ADDIN CSL_CITATION { "citationItems" : [ { "id" : "ITEM-1", "itemData" : { "URL" : "https://skgadi.com/tools/multifactorial-experiment-simulator/", "accessed" : { "date-parts" : [ [ "2017", "8", "27" ] ] }, "author" : [ { "dropping-particle" : "", "family" : "Gadi", "given" : "S. K.", "non-dropping-particle" : "", "parse-names" : false, "suffix" : "" } ], "id" : "ITEM-1", "issued" : { "date-parts" : [ [ "2017" ] ] }, "title" : "Multifactorial experiment simulator - Suresh Kumar Gadi", "type" : "webpage" }, "uris" : [ "http://www.mendeley.com/documents/?uuid=d35a548c-92cc-38b7-93c3-63fb322a4cd2" ] } ], "mendeley" : { "formattedCitation" : "[16]", "plainTextFormattedCitation" : "[16]", "previouslyFormattedCitation" : "[16]" }, "properties" : { "noteIndex" : 0 }, "schema" : "https://github.com/citation-style-language/schema/raw/master/csl-citation.json" }</w:instrText>
      </w:r>
      <w:r w:rsidRPr="00AC433C">
        <w:fldChar w:fldCharType="separate"/>
      </w:r>
      <w:r w:rsidRPr="00AC433C">
        <w:rPr>
          <w:noProof/>
        </w:rPr>
        <w:t>[16]</w:t>
      </w:r>
      <w:r w:rsidRPr="00AC433C">
        <w:fldChar w:fldCharType="end"/>
      </w:r>
      <w:r w:rsidRPr="00AC433C">
        <w:t xml:space="preserve">. JS is used to implement the algorithm discussed in the previous section. </w:t>
      </w:r>
    </w:p>
    <w:p w:rsidR="001654B3" w:rsidRDefault="001654B3" w:rsidP="001654B3"/>
    <w:p w:rsidR="001654B3" w:rsidRDefault="001654B3" w:rsidP="001654B3">
      <w:r>
        <w:t xml:space="preserve">This application is executed with </w:t>
      </w:r>
      <w:r w:rsidRPr="0036707D">
        <w:rPr>
          <w:position w:val="-6"/>
        </w:rPr>
        <w:object w:dxaOrig="560" w:dyaOrig="279">
          <v:shape id="_x0000_i1128" type="#_x0000_t75" style="width:28.8pt;height:13.75pt" o:ole="">
            <v:imagedata r:id="rId213" o:title=""/>
          </v:shape>
          <o:OLEObject Type="Embed" ProgID="Equation.DSMT4" ShapeID="_x0000_i1128" DrawAspect="Content" ObjectID="_1573846323" r:id="rId214"/>
        </w:object>
      </w:r>
      <w:r>
        <w:t xml:space="preserve">, </w:t>
      </w:r>
      <w:r w:rsidRPr="0036707D">
        <w:rPr>
          <w:position w:val="-10"/>
        </w:rPr>
        <w:object w:dxaOrig="1180" w:dyaOrig="320">
          <v:shape id="_x0000_i1129" type="#_x0000_t75" style="width:58.25pt;height:16.3pt" o:ole="">
            <v:imagedata r:id="rId215" o:title=""/>
          </v:shape>
          <o:OLEObject Type="Embed" ProgID="Equation.DSMT4" ShapeID="_x0000_i1129" DrawAspect="Content" ObjectID="_1573846324" r:id="rId216"/>
        </w:object>
      </w:r>
      <w:r>
        <w:t xml:space="preserve">, </w:t>
      </w:r>
      <w:r w:rsidRPr="0036707D">
        <w:rPr>
          <w:position w:val="-12"/>
        </w:rPr>
        <w:object w:dxaOrig="900" w:dyaOrig="360">
          <v:shape id="_x0000_i1130" type="#_x0000_t75" style="width:45.1pt;height:18.15pt" o:ole="">
            <v:imagedata r:id="rId217" o:title=""/>
          </v:shape>
          <o:OLEObject Type="Embed" ProgID="Equation.DSMT4" ShapeID="_x0000_i1130" DrawAspect="Content" ObjectID="_1573846325" r:id="rId218"/>
        </w:object>
      </w:r>
      <w:r>
        <w:t xml:space="preserve">, </w:t>
      </w:r>
      <w:r w:rsidRPr="0036707D">
        <w:rPr>
          <w:position w:val="-12"/>
        </w:rPr>
        <w:object w:dxaOrig="940" w:dyaOrig="360">
          <v:shape id="_x0000_i1131" type="#_x0000_t75" style="width:46.95pt;height:18.15pt" o:ole="">
            <v:imagedata r:id="rId219" o:title=""/>
          </v:shape>
          <o:OLEObject Type="Embed" ProgID="Equation.DSMT4" ShapeID="_x0000_i1131" DrawAspect="Content" ObjectID="_1573846326" r:id="rId220"/>
        </w:object>
      </w:r>
      <w:r>
        <w:t xml:space="preserve">, </w:t>
      </w:r>
      <w:r w:rsidRPr="0036707D">
        <w:rPr>
          <w:position w:val="-12"/>
        </w:rPr>
        <w:object w:dxaOrig="740" w:dyaOrig="360">
          <v:shape id="_x0000_i1132" type="#_x0000_t75" style="width:36.95pt;height:18.15pt" o:ole="">
            <v:imagedata r:id="rId221" o:title=""/>
          </v:shape>
          <o:OLEObject Type="Embed" ProgID="Equation.DSMT4" ShapeID="_x0000_i1132" DrawAspect="Content" ObjectID="_1573846327" r:id="rId222"/>
        </w:object>
      </w:r>
      <w:r>
        <w:t xml:space="preserve">, </w:t>
      </w:r>
      <w:r w:rsidRPr="0036707D">
        <w:rPr>
          <w:position w:val="-12"/>
        </w:rPr>
        <w:object w:dxaOrig="900" w:dyaOrig="360">
          <v:shape id="_x0000_i1133" type="#_x0000_t75" style="width:45.1pt;height:18.15pt" o:ole="">
            <v:imagedata r:id="rId223" o:title=""/>
          </v:shape>
          <o:OLEObject Type="Embed" ProgID="Equation.DSMT4" ShapeID="_x0000_i1133" DrawAspect="Content" ObjectID="_1573846328" r:id="rId224"/>
        </w:object>
      </w:r>
      <w:r>
        <w:t xml:space="preserve">, </w:t>
      </w:r>
      <w:r w:rsidRPr="0036707D">
        <w:rPr>
          <w:position w:val="-12"/>
        </w:rPr>
        <w:object w:dxaOrig="680" w:dyaOrig="380">
          <v:shape id="_x0000_i1134" type="#_x0000_t75" style="width:33.8pt;height:18.8pt" o:ole="">
            <v:imagedata r:id="rId225" o:title=""/>
          </v:shape>
          <o:OLEObject Type="Embed" ProgID="Equation.DSMT4" ShapeID="_x0000_i1134" DrawAspect="Content" ObjectID="_1573846329" r:id="rId226"/>
        </w:object>
      </w:r>
      <w:r>
        <w:t xml:space="preserve">, </w:t>
      </w:r>
      <w:r w:rsidRPr="0036707D">
        <w:rPr>
          <w:position w:val="-12"/>
        </w:rPr>
        <w:object w:dxaOrig="920" w:dyaOrig="380">
          <v:shape id="_x0000_i1135" type="#_x0000_t75" style="width:45.7pt;height:18.8pt" o:ole="">
            <v:imagedata r:id="rId227" o:title=""/>
          </v:shape>
          <o:OLEObject Type="Embed" ProgID="Equation.DSMT4" ShapeID="_x0000_i1135" DrawAspect="Content" ObjectID="_1573846330" r:id="rId228"/>
        </w:object>
      </w:r>
      <w:r>
        <w:t xml:space="preserve">, </w:t>
      </w:r>
      <w:r w:rsidRPr="0036707D">
        <w:rPr>
          <w:position w:val="-12"/>
        </w:rPr>
        <w:object w:dxaOrig="780" w:dyaOrig="380">
          <v:shape id="_x0000_i1136" type="#_x0000_t75" style="width:38.8pt;height:18.8pt" o:ole="">
            <v:imagedata r:id="rId229" o:title=""/>
          </v:shape>
          <o:OLEObject Type="Embed" ProgID="Equation.DSMT4" ShapeID="_x0000_i1136" DrawAspect="Content" ObjectID="_1573846331" r:id="rId230"/>
        </w:object>
      </w:r>
      <w:r>
        <w:t xml:space="preserve">, and </w:t>
      </w:r>
      <w:r w:rsidRPr="0036707D">
        <w:rPr>
          <w:position w:val="-12"/>
        </w:rPr>
        <w:object w:dxaOrig="660" w:dyaOrig="380">
          <v:shape id="_x0000_i1137" type="#_x0000_t75" style="width:33.2pt;height:18.8pt" o:ole="">
            <v:imagedata r:id="rId231" o:title=""/>
          </v:shape>
          <o:OLEObject Type="Embed" ProgID="Equation.DSMT4" ShapeID="_x0000_i1137" DrawAspect="Content" ObjectID="_1573846332" r:id="rId232"/>
        </w:object>
      </w:r>
      <w:r>
        <w:t xml:space="preserve">. It calculates </w:t>
      </w:r>
      <w:r w:rsidRPr="0036707D">
        <w:rPr>
          <w:position w:val="-6"/>
        </w:rPr>
        <w:object w:dxaOrig="980" w:dyaOrig="279">
          <v:shape id="_x0000_i1138" type="#_x0000_t75" style="width:48.85pt;height:13.75pt" o:ole="">
            <v:imagedata r:id="rId233" o:title=""/>
          </v:shape>
          <o:OLEObject Type="Embed" ProgID="Equation.DSMT4" ShapeID="_x0000_i1138" DrawAspect="Content" ObjectID="_1573846333" r:id="rId234"/>
        </w:object>
      </w:r>
      <w:r>
        <w:t xml:space="preserve">, </w:t>
      </w:r>
      <w:r w:rsidRPr="0036707D">
        <w:rPr>
          <w:position w:val="-12"/>
        </w:rPr>
        <w:object w:dxaOrig="1260" w:dyaOrig="360">
          <v:shape id="_x0000_i1139" type="#_x0000_t75" style="width:63.25pt;height:18.15pt" o:ole="">
            <v:imagedata r:id="rId235" o:title=""/>
          </v:shape>
          <o:OLEObject Type="Embed" ProgID="Equation.DSMT4" ShapeID="_x0000_i1139" DrawAspect="Content" ObjectID="_1573846334" r:id="rId236"/>
        </w:object>
      </w:r>
      <w:r>
        <w:t xml:space="preserve">, </w:t>
      </w:r>
      <w:r w:rsidRPr="0036707D">
        <w:rPr>
          <w:position w:val="-12"/>
        </w:rPr>
        <w:object w:dxaOrig="1320" w:dyaOrig="360">
          <v:shape id="_x0000_i1140" type="#_x0000_t75" style="width:65.75pt;height:18.15pt" o:ole="">
            <v:imagedata r:id="rId237" o:title=""/>
          </v:shape>
          <o:OLEObject Type="Embed" ProgID="Equation.DSMT4" ShapeID="_x0000_i1140" DrawAspect="Content" ObjectID="_1573846335" r:id="rId238"/>
        </w:object>
      </w:r>
      <w:r>
        <w:t xml:space="preserve">, </w:t>
      </w:r>
      <w:r w:rsidRPr="0036707D">
        <w:rPr>
          <w:position w:val="-12"/>
        </w:rPr>
        <w:object w:dxaOrig="880" w:dyaOrig="380">
          <v:shape id="_x0000_i1141" type="#_x0000_t75" style="width:43.85pt;height:18.8pt" o:ole="">
            <v:imagedata r:id="rId239" o:title=""/>
          </v:shape>
          <o:OLEObject Type="Embed" ProgID="Equation.DSMT4" ShapeID="_x0000_i1141" DrawAspect="Content" ObjectID="_1573846336" r:id="rId240"/>
        </w:object>
      </w:r>
      <w:r>
        <w:t xml:space="preserve">, </w:t>
      </w:r>
      <w:r w:rsidRPr="0036707D">
        <w:rPr>
          <w:position w:val="-12"/>
        </w:rPr>
        <w:object w:dxaOrig="660" w:dyaOrig="380">
          <v:shape id="_x0000_i1142" type="#_x0000_t75" style="width:33.2pt;height:18.8pt" o:ole="">
            <v:imagedata r:id="rId241" o:title=""/>
          </v:shape>
          <o:OLEObject Type="Embed" ProgID="Equation.DSMT4" ShapeID="_x0000_i1142" DrawAspect="Content" ObjectID="_1573846337" r:id="rId242"/>
        </w:object>
      </w:r>
      <w:r>
        <w:t xml:space="preserve">, </w:t>
      </w:r>
      <w:r w:rsidRPr="0036707D">
        <w:rPr>
          <w:position w:val="-12"/>
        </w:rPr>
        <w:object w:dxaOrig="1260" w:dyaOrig="380">
          <v:shape id="_x0000_i1143" type="#_x0000_t75" style="width:63.25pt;height:18.8pt" o:ole="">
            <v:imagedata r:id="rId243" o:title=""/>
          </v:shape>
          <o:OLEObject Type="Embed" ProgID="Equation.DSMT4" ShapeID="_x0000_i1143" DrawAspect="Content" ObjectID="_1573846338" r:id="rId244"/>
        </w:object>
      </w:r>
      <w:r>
        <w:t xml:space="preserve">, and </w:t>
      </w:r>
      <w:r w:rsidRPr="0036707D">
        <w:rPr>
          <w:position w:val="-12"/>
        </w:rPr>
        <w:object w:dxaOrig="1140" w:dyaOrig="380">
          <v:shape id="_x0000_i1144" type="#_x0000_t75" style="width:56.95pt;height:18.8pt" o:ole="">
            <v:imagedata r:id="rId245" o:title=""/>
          </v:shape>
          <o:OLEObject Type="Embed" ProgID="Equation.DSMT4" ShapeID="_x0000_i1144" DrawAspect="Content" ObjectID="_1573846339" r:id="rId246"/>
        </w:object>
      </w:r>
      <w:r>
        <w:t xml:space="preserve">. </w:t>
      </w:r>
      <w:r w:rsidRPr="005768E5">
        <w:t>The application does not give access to the optimum values.</w:t>
      </w:r>
      <w:r>
        <w:t xml:space="preserve"> </w:t>
      </w:r>
      <w:r w:rsidRPr="003363A3">
        <w:t xml:space="preserve">Figure 6 and 7 </w:t>
      </w:r>
      <w:r w:rsidRPr="00251550">
        <w:t>show, respectively,</w:t>
      </w:r>
      <w:r w:rsidRPr="003363A3">
        <w:t xml:space="preserve"> the contour plot and surface plot of the function </w:t>
      </w:r>
      <w:r w:rsidRPr="003363A3">
        <w:rPr>
          <w:position w:val="-12"/>
        </w:rPr>
        <w:object w:dxaOrig="900" w:dyaOrig="360">
          <v:shape id="_x0000_i1145" type="#_x0000_t75" style="width:45.1pt;height:18.15pt" o:ole="">
            <v:imagedata r:id="rId247" o:title=""/>
          </v:shape>
          <o:OLEObject Type="Embed" ProgID="Equation.DSMT4" ShapeID="_x0000_i1145" DrawAspect="Content" ObjectID="_1573846340" r:id="rId248"/>
        </w:object>
      </w:r>
      <w:r w:rsidRPr="003363A3">
        <w:t xml:space="preserve"> without the noise term i.e., considering</w:t>
      </w:r>
      <w:r w:rsidRPr="003363A3">
        <w:rPr>
          <w:position w:val="-12"/>
        </w:rPr>
        <w:object w:dxaOrig="740" w:dyaOrig="360">
          <v:shape id="_x0000_i1146" type="#_x0000_t75" style="width:36.95pt;height:18.15pt" o:ole="">
            <v:imagedata r:id="rId249" o:title=""/>
          </v:shape>
          <o:OLEObject Type="Embed" ProgID="Equation.DSMT4" ShapeID="_x0000_i1146" DrawAspect="Content" ObjectID="_1573846341" r:id="rId250"/>
        </w:object>
      </w:r>
      <w:r w:rsidRPr="003363A3">
        <w:t xml:space="preserve">. </w:t>
      </w:r>
      <w:r w:rsidRPr="00AC433C">
        <w:t xml:space="preserve">The Roots Squared Method is applied to find the optimal values of </w:t>
      </w:r>
      <w:r w:rsidRPr="00AC433C">
        <w:rPr>
          <w:position w:val="-12"/>
        </w:rPr>
        <w:object w:dxaOrig="240" w:dyaOrig="360">
          <v:shape id="_x0000_i1147" type="#_x0000_t75" style="width:11.9pt;height:18.15pt" o:ole="">
            <v:imagedata r:id="rId251" o:title=""/>
          </v:shape>
          <o:OLEObject Type="Embed" ProgID="Equation.DSMT4" ShapeID="_x0000_i1147" DrawAspect="Content" ObjectID="_1573846342" r:id="rId252"/>
        </w:object>
      </w:r>
      <w:r w:rsidRPr="00AC433C">
        <w:t xml:space="preserve"> </w:t>
      </w:r>
      <w:proofErr w:type="spellStart"/>
      <w:r w:rsidRPr="00AC433C">
        <w:t>and</w:t>
      </w:r>
      <w:proofErr w:type="spellEnd"/>
      <w:r w:rsidRPr="00AC433C">
        <w:t xml:space="preserve"> </w:t>
      </w:r>
      <w:r w:rsidRPr="00AC433C">
        <w:rPr>
          <w:position w:val="-12"/>
        </w:rPr>
        <w:object w:dxaOrig="260" w:dyaOrig="360">
          <v:shape id="_x0000_i1148" type="#_x0000_t75" style="width:13.75pt;height:18.15pt" o:ole="">
            <v:imagedata r:id="rId253" o:title=""/>
          </v:shape>
          <o:OLEObject Type="Embed" ProgID="Equation.DSMT4" ShapeID="_x0000_i1148" DrawAspect="Content" ObjectID="_1573846343" r:id="rId254"/>
        </w:object>
      </w:r>
      <w:r w:rsidRPr="00AC433C">
        <w:t>. Results of each iteration are also superimposed over the contours.</w:t>
      </w:r>
      <w:r>
        <w:t xml:space="preserve"> The application contains a</w:t>
      </w:r>
      <w:r w:rsidRPr="00AC433C">
        <w:t xml:space="preserve"> distance tool to provide</w:t>
      </w:r>
      <w:r>
        <w:t xml:space="preserve"> </w:t>
      </w:r>
      <w:r w:rsidRPr="00AC433C">
        <w:t xml:space="preserve">how far the optimum value </w:t>
      </w:r>
      <w:r>
        <w:t xml:space="preserve">is </w:t>
      </w:r>
      <w:r w:rsidRPr="00AC433C">
        <w:t>from any set of the given factors</w:t>
      </w:r>
      <w:r>
        <w:t xml:space="preserve">. This </w:t>
      </w:r>
      <w:r w:rsidRPr="00AC433C">
        <w:t xml:space="preserve">tool </w:t>
      </w:r>
      <w:r>
        <w:t xml:space="preserve">also allows </w:t>
      </w:r>
      <w:r w:rsidR="001F72C8">
        <w:t xml:space="preserve">verifying </w:t>
      </w:r>
      <w:r>
        <w:t xml:space="preserve">if the factors </w:t>
      </w:r>
      <w:r w:rsidRPr="00AC433C">
        <w:t>have arrived to the optimum result.</w:t>
      </w:r>
      <w:r>
        <w:rPr>
          <w:color w:val="ED7D31" w:themeColor="accent2"/>
        </w:rPr>
        <w:t xml:space="preserve"> </w:t>
      </w:r>
    </w:p>
    <w:p w:rsidR="001654B3" w:rsidRDefault="001654B3" w:rsidP="001654B3"/>
    <w:p w:rsidR="001654B3" w:rsidRDefault="000B341E" w:rsidP="001654B3">
      <w:r>
        <w:t>M</w:t>
      </w:r>
      <w:r w:rsidR="001654B3" w:rsidRPr="00AC433C">
        <w:t xml:space="preserve">aster students of </w:t>
      </w:r>
      <w:r w:rsidR="001654B3">
        <w:t xml:space="preserve">the </w:t>
      </w:r>
      <w:r w:rsidR="001654B3" w:rsidRPr="00AC433C">
        <w:t xml:space="preserve">Biological Sciences Faculty, Universidad </w:t>
      </w:r>
      <w:proofErr w:type="spellStart"/>
      <w:r w:rsidR="001654B3" w:rsidRPr="00AC433C">
        <w:t>Autónoma</w:t>
      </w:r>
      <w:proofErr w:type="spellEnd"/>
      <w:r w:rsidR="001654B3" w:rsidRPr="00AC433C">
        <w:t xml:space="preserve"> de Coahuila</w:t>
      </w:r>
      <w:r w:rsidR="001654B3">
        <w:t xml:space="preserve">, are </w:t>
      </w:r>
      <w:r w:rsidR="001654B3" w:rsidRPr="00AC433C">
        <w:t xml:space="preserve">instructed </w:t>
      </w:r>
      <w:r w:rsidR="001654B3">
        <w:t xml:space="preserve">to </w:t>
      </w:r>
      <w:r w:rsidR="001654B3" w:rsidRPr="00AC433C">
        <w:t>us</w:t>
      </w:r>
      <w:r w:rsidR="001654B3">
        <w:t xml:space="preserve">e </w:t>
      </w:r>
      <w:r w:rsidR="001654B3" w:rsidRPr="00AC433C">
        <w:t xml:space="preserve">this application. </w:t>
      </w:r>
      <w:r w:rsidR="001654B3">
        <w:t xml:space="preserve">It is used in </w:t>
      </w:r>
      <w:r w:rsidR="001654B3" w:rsidRPr="00AC433C">
        <w:t>classroom</w:t>
      </w:r>
      <w:r w:rsidR="001654B3">
        <w:t xml:space="preserve">, at </w:t>
      </w:r>
      <w:r w:rsidR="001654B3" w:rsidRPr="00AC433C">
        <w:t>homework</w:t>
      </w:r>
      <w:r w:rsidR="001654B3">
        <w:t xml:space="preserve">, and in projects related to </w:t>
      </w:r>
      <w:r w:rsidR="001654B3" w:rsidRPr="00AC433C">
        <w:t xml:space="preserve">the learning of Response Surface Methodology (RSM). </w:t>
      </w:r>
      <w:r w:rsidR="001654B3">
        <w:t xml:space="preserve"> It </w:t>
      </w:r>
      <w:r w:rsidR="001654B3" w:rsidRPr="00AC433C">
        <w:t>motivates the interaction between professor and students, and allows teachers t</w:t>
      </w:r>
      <w:r w:rsidR="001654B3">
        <w:t xml:space="preserve">o implement the problem-based learning, or to assign a unique problem to each student. It also helps students to work in groups to discuss its functionality. </w:t>
      </w:r>
    </w:p>
    <w:p w:rsidR="001654B3" w:rsidRPr="00EF579D" w:rsidRDefault="001654B3" w:rsidP="001654B3"/>
    <w:p w:rsidR="001654B3" w:rsidRDefault="001654B3" w:rsidP="001654B3">
      <w:pPr>
        <w:pStyle w:val="Heading1"/>
        <w:numPr>
          <w:ilvl w:val="0"/>
          <w:numId w:val="9"/>
        </w:numPr>
      </w:pPr>
      <w:r w:rsidRPr="00EF579D">
        <w:lastRenderedPageBreak/>
        <w:t>Conclusion</w:t>
      </w:r>
      <w:r>
        <w:t>s</w:t>
      </w:r>
    </w:p>
    <w:p w:rsidR="001654B3" w:rsidRDefault="001654B3" w:rsidP="001654B3">
      <w:r>
        <w:t>This article presented a computed educational tool, designed in HTML, CSS, and JavaScript, in order to generate random processes with factors provided by a teacher. It is based on a novel single response, unique peak multivariable mathematical function, denoted as</w:t>
      </w:r>
      <w:r w:rsidRPr="00270B49">
        <w:rPr>
          <w:position w:val="-12"/>
        </w:rPr>
        <w:object w:dxaOrig="300" w:dyaOrig="360">
          <v:shape id="_x0000_i1149" type="#_x0000_t75" style="width:15.05pt;height:18.15pt" o:ole="">
            <v:imagedata r:id="rId127" o:title=""/>
          </v:shape>
          <o:OLEObject Type="Embed" ProgID="Equation.DSMT4" ShapeID="_x0000_i1149" DrawAspect="Content" ObjectID="_1573846344" r:id="rId255"/>
        </w:object>
      </w:r>
      <w:r>
        <w:t>. This function mimics a physical process designed for experiments, is adapted to generate experimental data for a selected range of factors, and can generate a multiple response system using several functions</w:t>
      </w:r>
      <w:r w:rsidRPr="00270B49">
        <w:rPr>
          <w:position w:val="-12"/>
        </w:rPr>
        <w:object w:dxaOrig="300" w:dyaOrig="360">
          <v:shape id="_x0000_i1150" type="#_x0000_t75" style="width:15.05pt;height:18.15pt" o:ole="">
            <v:imagedata r:id="rId127" o:title=""/>
          </v:shape>
          <o:OLEObject Type="Embed" ProgID="Equation.DSMT4" ShapeID="_x0000_i1150" DrawAspect="Content" ObjectID="_1573846345" r:id="rId256"/>
        </w:object>
      </w:r>
      <w:r>
        <w:t xml:space="preserve">. It was shown that </w:t>
      </w:r>
      <w:r w:rsidRPr="00270B49">
        <w:rPr>
          <w:position w:val="-12"/>
        </w:rPr>
        <w:object w:dxaOrig="300" w:dyaOrig="360">
          <v:shape id="_x0000_i1151" type="#_x0000_t75" style="width:15.05pt;height:18.15pt" o:ole="">
            <v:imagedata r:id="rId127" o:title=""/>
          </v:shape>
          <o:OLEObject Type="Embed" ProgID="Equation.DSMT4" ShapeID="_x0000_i1151" DrawAspect="Content" ObjectID="_1573846346" r:id="rId257"/>
        </w:object>
      </w:r>
      <w:r>
        <w:t>has the advantage over</w:t>
      </w:r>
      <w:r w:rsidRPr="008A012A">
        <w:t xml:space="preserve"> </w:t>
      </w:r>
      <w:r>
        <w:t xml:space="preserve">three mathematical functions, employed for optimization problems, that it has only one peak, i.e., the optimal value is a maximum </w:t>
      </w:r>
      <w:r w:rsidR="00F53B0B">
        <w:t xml:space="preserve">value. </w:t>
      </w:r>
      <w:r>
        <w:t xml:space="preserve">Students that learn the topic of Response Surface Methodology </w:t>
      </w:r>
      <w:r w:rsidR="00FB7EA6">
        <w:t>use</w:t>
      </w:r>
      <w:r>
        <w:t xml:space="preserve"> the proposed education tool. However, t</w:t>
      </w:r>
      <w:r w:rsidR="00C46BBE">
        <w:t xml:space="preserve">eachers may employ </w:t>
      </w:r>
      <w:r>
        <w:t>it to teach any other optimization techniques such as the Taguchi methods.</w:t>
      </w:r>
    </w:p>
    <w:p w:rsidR="001654B3" w:rsidRDefault="001654B3" w:rsidP="001654B3">
      <w:pPr>
        <w:pStyle w:val="Heading1"/>
      </w:pPr>
      <w:r>
        <w:t xml:space="preserve">Acknowledgments </w:t>
      </w:r>
    </w:p>
    <w:p w:rsidR="001654B3" w:rsidRPr="00F51221" w:rsidRDefault="001654B3" w:rsidP="001654B3">
      <w:r w:rsidRPr="00D42992">
        <w:t>The authors thank the anonymous reviewers for their helpful comments.</w:t>
      </w:r>
    </w:p>
    <w:p w:rsidR="001654B3" w:rsidRDefault="001654B3" w:rsidP="001654B3">
      <w:pPr>
        <w:pStyle w:val="Heading1"/>
      </w:pPr>
      <w:bookmarkStart w:id="33" w:name="_Toc491584918"/>
      <w:r>
        <w:t>References</w:t>
      </w:r>
      <w:bookmarkEnd w:id="33"/>
    </w:p>
    <w:p w:rsidR="001654B3" w:rsidRPr="00D82875" w:rsidRDefault="001654B3" w:rsidP="001654B3">
      <w:pPr>
        <w:widowControl w:val="0"/>
        <w:autoSpaceDE w:val="0"/>
        <w:autoSpaceDN w:val="0"/>
        <w:adjustRightInd w:val="0"/>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D82875">
        <w:rPr>
          <w:rFonts w:ascii="Calibri" w:hAnsi="Calibri" w:cs="Calibri"/>
          <w:noProof/>
          <w:szCs w:val="24"/>
        </w:rPr>
        <w:t>[1]</w:t>
      </w:r>
      <w:r w:rsidRPr="00D82875">
        <w:rPr>
          <w:rFonts w:ascii="Calibri" w:hAnsi="Calibri" w:cs="Calibri"/>
          <w:noProof/>
          <w:szCs w:val="24"/>
        </w:rPr>
        <w:tab/>
        <w:t xml:space="preserve">R. A. Fisher, </w:t>
      </w:r>
      <w:r w:rsidRPr="00D82875">
        <w:rPr>
          <w:rFonts w:ascii="Calibri" w:hAnsi="Calibri" w:cs="Calibri"/>
          <w:i/>
          <w:iCs/>
          <w:noProof/>
          <w:szCs w:val="24"/>
        </w:rPr>
        <w:t>The design of experiments</w:t>
      </w:r>
      <w:r w:rsidRPr="00D82875">
        <w:rPr>
          <w:rFonts w:ascii="Calibri" w:hAnsi="Calibri" w:cs="Calibri"/>
          <w:noProof/>
          <w:szCs w:val="24"/>
        </w:rPr>
        <w:t>. Oliver And Boyd; Edinburgh; London, 1937.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[2]</w:t>
      </w:r>
      <w:r w:rsidRPr="00D82875">
        <w:rPr>
          <w:rFonts w:ascii="Calibri" w:hAnsi="Calibri" w:cs="Calibri"/>
          <w:noProof/>
          <w:szCs w:val="24"/>
        </w:rPr>
        <w:tab/>
        <w:t xml:space="preserve">G. P. Quinn and M. J. Keough, </w:t>
      </w:r>
      <w:r w:rsidRPr="00D82875">
        <w:rPr>
          <w:rFonts w:ascii="Calibri" w:hAnsi="Calibri" w:cs="Calibri"/>
          <w:i/>
          <w:iCs/>
          <w:noProof/>
          <w:szCs w:val="24"/>
        </w:rPr>
        <w:t>Experimental Design and Data Analysis for Biologists</w:t>
      </w:r>
      <w:r w:rsidRPr="00D82875">
        <w:rPr>
          <w:rFonts w:ascii="Calibri" w:hAnsi="Calibri" w:cs="Calibri"/>
          <w:noProof/>
          <w:szCs w:val="24"/>
        </w:rPr>
        <w:t>. Cambridge University Press, 2002.</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[3]</w:t>
      </w:r>
      <w:r w:rsidRPr="00D82875">
        <w:rPr>
          <w:rFonts w:ascii="Calibri" w:hAnsi="Calibri" w:cs="Calibri"/>
          <w:noProof/>
          <w:szCs w:val="24"/>
        </w:rPr>
        <w:tab/>
        <w:t xml:space="preserve">D. C. Montgomery, </w:t>
      </w:r>
      <w:r w:rsidRPr="00D82875">
        <w:rPr>
          <w:rFonts w:ascii="Calibri" w:hAnsi="Calibri" w:cs="Calibri"/>
          <w:i/>
          <w:iCs/>
          <w:noProof/>
          <w:szCs w:val="24"/>
        </w:rPr>
        <w:t>Design and Analysis of Experiments</w:t>
      </w:r>
      <w:r w:rsidRPr="00D82875">
        <w:rPr>
          <w:rFonts w:ascii="Calibri" w:hAnsi="Calibri" w:cs="Calibri"/>
          <w:noProof/>
          <w:szCs w:val="24"/>
        </w:rPr>
        <w:t>. John Wiley &amp; Sons, 2008.</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[4]</w:t>
      </w:r>
      <w:r w:rsidRPr="00D82875">
        <w:rPr>
          <w:rFonts w:ascii="Calibri" w:hAnsi="Calibri" w:cs="Calibri"/>
          <w:noProof/>
          <w:szCs w:val="24"/>
        </w:rPr>
        <w:tab/>
        <w:t xml:space="preserve">J. Antony, </w:t>
      </w:r>
      <w:r w:rsidRPr="00D82875">
        <w:rPr>
          <w:rFonts w:ascii="Calibri" w:hAnsi="Calibri" w:cs="Calibri"/>
          <w:i/>
          <w:iCs/>
          <w:noProof/>
          <w:szCs w:val="24"/>
        </w:rPr>
        <w:t>Design of Experiments for Engineers and Scientists</w:t>
      </w:r>
      <w:r w:rsidRPr="00D82875">
        <w:rPr>
          <w:rFonts w:ascii="Calibri" w:hAnsi="Calibri" w:cs="Calibri"/>
          <w:noProof/>
          <w:szCs w:val="24"/>
        </w:rPr>
        <w:t>. Elsevier Science, 2014.</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[5]</w:t>
      </w:r>
      <w:r w:rsidRPr="00D82875">
        <w:rPr>
          <w:rFonts w:ascii="Calibri" w:hAnsi="Calibri" w:cs="Calibri"/>
          <w:noProof/>
          <w:szCs w:val="24"/>
        </w:rPr>
        <w:tab/>
        <w:t xml:space="preserve">A. M. Sarotti, R. A. Spanevello, and A. G. Suarez, “An efficient microwave-assisted green transformation of cellulose into levoglucosenone. Advantages of the use of an experimental </w:t>
      </w:r>
      <w:r w:rsidRPr="00D82875">
        <w:rPr>
          <w:rFonts w:ascii="Calibri" w:hAnsi="Calibri" w:cs="Calibri"/>
          <w:noProof/>
          <w:szCs w:val="24"/>
        </w:rPr>
        <w:lastRenderedPageBreak/>
        <w:t xml:space="preserve">design approach,” </w:t>
      </w:r>
      <w:r w:rsidRPr="00D82875">
        <w:rPr>
          <w:rFonts w:ascii="Calibri" w:hAnsi="Calibri" w:cs="Calibri"/>
          <w:i/>
          <w:iCs/>
          <w:noProof/>
          <w:szCs w:val="24"/>
        </w:rPr>
        <w:t>Green Chem.</w:t>
      </w:r>
      <w:r w:rsidRPr="00D82875">
        <w:rPr>
          <w:rFonts w:ascii="Calibri" w:hAnsi="Calibri" w:cs="Calibri"/>
          <w:noProof/>
          <w:szCs w:val="24"/>
        </w:rPr>
        <w:t>, vol. 9, no. 10, pp. 1137–1140, 2007.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[6]</w:t>
      </w:r>
      <w:r w:rsidRPr="00D82875">
        <w:rPr>
          <w:rFonts w:ascii="Calibri" w:hAnsi="Calibri" w:cs="Calibri"/>
          <w:noProof/>
          <w:szCs w:val="24"/>
        </w:rPr>
        <w:tab/>
        <w:t xml:space="preserve">M. F. W. Festing, “Principles: The need for better experimental design,” </w:t>
      </w:r>
      <w:r w:rsidRPr="00D82875">
        <w:rPr>
          <w:rFonts w:ascii="Calibri" w:hAnsi="Calibri" w:cs="Calibri"/>
          <w:i/>
          <w:iCs/>
          <w:noProof/>
          <w:szCs w:val="24"/>
        </w:rPr>
        <w:t>Trends Pharmacol. Sci.</w:t>
      </w:r>
      <w:r w:rsidRPr="00D82875">
        <w:rPr>
          <w:rFonts w:ascii="Calibri" w:hAnsi="Calibri" w:cs="Calibri"/>
          <w:noProof/>
          <w:szCs w:val="24"/>
        </w:rPr>
        <w:t>, vol. 24, no. 7, pp. 341–345, 2003.</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[7]</w:t>
      </w:r>
      <w:r w:rsidRPr="00D82875">
        <w:rPr>
          <w:rFonts w:ascii="Calibri" w:hAnsi="Calibri" w:cs="Calibri"/>
          <w:noProof/>
          <w:szCs w:val="24"/>
        </w:rPr>
        <w:tab/>
        <w:t xml:space="preserve">X. Zhu and H. A. Simon, “Learning mathematics from examples and by doing,” </w:t>
      </w:r>
      <w:r w:rsidRPr="00D82875">
        <w:rPr>
          <w:rFonts w:ascii="Calibri" w:hAnsi="Calibri" w:cs="Calibri"/>
          <w:i/>
          <w:iCs/>
          <w:noProof/>
          <w:szCs w:val="24"/>
        </w:rPr>
        <w:t>Cogn. Instr.</w:t>
      </w:r>
      <w:r w:rsidRPr="00D82875">
        <w:rPr>
          <w:rFonts w:ascii="Calibri" w:hAnsi="Calibri" w:cs="Calibri"/>
          <w:noProof/>
          <w:szCs w:val="24"/>
        </w:rPr>
        <w:t>, vol. 4, no. 3, pp. 137–166, 1987.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[8]</w:t>
      </w:r>
      <w:r w:rsidRPr="00D82875">
        <w:rPr>
          <w:rFonts w:ascii="Calibri" w:hAnsi="Calibri" w:cs="Calibri"/>
          <w:noProof/>
          <w:szCs w:val="24"/>
        </w:rPr>
        <w:tab/>
        <w:t xml:space="preserve">A. Renkl, “Learning from worked-out examples: A study on individual differences,” </w:t>
      </w:r>
      <w:r w:rsidRPr="00D82875">
        <w:rPr>
          <w:rFonts w:ascii="Calibri" w:hAnsi="Calibri" w:cs="Calibri"/>
          <w:i/>
          <w:iCs/>
          <w:noProof/>
          <w:szCs w:val="24"/>
        </w:rPr>
        <w:t>Cogn. Sci.</w:t>
      </w:r>
      <w:r w:rsidRPr="00D82875">
        <w:rPr>
          <w:rFonts w:ascii="Calibri" w:hAnsi="Calibri" w:cs="Calibri"/>
          <w:noProof/>
          <w:szCs w:val="24"/>
        </w:rPr>
        <w:t>, vol. 21, no. 1, pp. 1–29, 1997.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[9]</w:t>
      </w:r>
      <w:r w:rsidRPr="00D82875">
        <w:rPr>
          <w:rFonts w:ascii="Calibri" w:hAnsi="Calibri" w:cs="Calibri"/>
          <w:noProof/>
          <w:szCs w:val="24"/>
        </w:rPr>
        <w:tab/>
        <w:t xml:space="preserve">J. Hattie and G. C. R. Yates, </w:t>
      </w:r>
      <w:r w:rsidRPr="00D82875">
        <w:rPr>
          <w:rFonts w:ascii="Calibri" w:hAnsi="Calibri" w:cs="Calibri"/>
          <w:i/>
          <w:iCs/>
          <w:noProof/>
          <w:szCs w:val="24"/>
        </w:rPr>
        <w:t>Visible Learning and the Science of How We Learn</w:t>
      </w:r>
      <w:r w:rsidRPr="00D82875">
        <w:rPr>
          <w:rFonts w:ascii="Calibri" w:hAnsi="Calibri" w:cs="Calibri"/>
          <w:noProof/>
          <w:szCs w:val="24"/>
        </w:rPr>
        <w:t>. Taylor &amp; Francis, 2013.</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[10]</w:t>
      </w:r>
      <w:r w:rsidRPr="00D82875">
        <w:rPr>
          <w:rFonts w:ascii="Calibri" w:hAnsi="Calibri" w:cs="Calibri"/>
          <w:noProof/>
          <w:szCs w:val="24"/>
        </w:rPr>
        <w:tab/>
        <w:t xml:space="preserve">W. G. Hunter, “Some Ideas about Teaching Design of Experiments, with 25 Examples of Experiments Conducted by Students,” </w:t>
      </w:r>
      <w:r w:rsidRPr="00D82875">
        <w:rPr>
          <w:rFonts w:ascii="Calibri" w:hAnsi="Calibri" w:cs="Calibri"/>
          <w:i/>
          <w:iCs/>
          <w:noProof/>
          <w:szCs w:val="24"/>
        </w:rPr>
        <w:t>Am. Stat.</w:t>
      </w:r>
      <w:r w:rsidRPr="00D82875">
        <w:rPr>
          <w:rFonts w:ascii="Calibri" w:hAnsi="Calibri" w:cs="Calibri"/>
          <w:noProof/>
          <w:szCs w:val="24"/>
        </w:rPr>
        <w:t>, vol. 31, no. 1, pp. 12–17, 1977.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[11]</w:t>
      </w:r>
      <w:r w:rsidRPr="00D82875">
        <w:rPr>
          <w:rFonts w:ascii="Calibri" w:hAnsi="Calibri" w:cs="Calibri"/>
          <w:noProof/>
          <w:szCs w:val="24"/>
        </w:rPr>
        <w:tab/>
        <w:t xml:space="preserve">M. N. Fried, “Mathematics as a constructive activity: Learners generating examples,” </w:t>
      </w:r>
      <w:r w:rsidRPr="00D82875">
        <w:rPr>
          <w:rFonts w:ascii="Calibri" w:hAnsi="Calibri" w:cs="Calibri"/>
          <w:i/>
          <w:iCs/>
          <w:noProof/>
          <w:szCs w:val="24"/>
        </w:rPr>
        <w:t>ZDM</w:t>
      </w:r>
      <w:r w:rsidRPr="00D82875">
        <w:rPr>
          <w:rFonts w:ascii="Calibri" w:hAnsi="Calibri" w:cs="Calibri"/>
          <w:noProof/>
          <w:szCs w:val="24"/>
        </w:rPr>
        <w:t>, vol. 38, no. 2, pp. 209–211, 2006.</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[12]</w:t>
      </w:r>
      <w:r w:rsidRPr="00D82875">
        <w:rPr>
          <w:rFonts w:ascii="Calibri" w:hAnsi="Calibri" w:cs="Calibri"/>
          <w:noProof/>
          <w:szCs w:val="24"/>
        </w:rPr>
        <w:tab/>
        <w:t xml:space="preserve">S. M. Hiebert, “Teaching simple experimental design to undergraduates: do your students understand the basics?,” </w:t>
      </w:r>
      <w:r w:rsidRPr="00D82875">
        <w:rPr>
          <w:rFonts w:ascii="Calibri" w:hAnsi="Calibri" w:cs="Calibri"/>
          <w:i/>
          <w:iCs/>
          <w:noProof/>
          <w:szCs w:val="24"/>
        </w:rPr>
        <w:t>Adv. Physiol. Educ.</w:t>
      </w:r>
      <w:r w:rsidRPr="00D82875">
        <w:rPr>
          <w:rFonts w:ascii="Calibri" w:hAnsi="Calibri" w:cs="Calibri"/>
          <w:noProof/>
          <w:szCs w:val="24"/>
        </w:rPr>
        <w:t>, vol. 31, no. 1, pp. 82–92, 2007.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[13]</w:t>
      </w:r>
      <w:r w:rsidRPr="00D82875">
        <w:rPr>
          <w:rFonts w:ascii="Calibri" w:hAnsi="Calibri" w:cs="Calibri"/>
          <w:noProof/>
          <w:szCs w:val="24"/>
        </w:rPr>
        <w:tab/>
        <w:t xml:space="preserve">D. L. Ball, M. H. Thames, and G. Phelps, “Content Knowledge for Teaching,” </w:t>
      </w:r>
      <w:r w:rsidRPr="00D82875">
        <w:rPr>
          <w:rFonts w:ascii="Calibri" w:hAnsi="Calibri" w:cs="Calibri"/>
          <w:i/>
          <w:iCs/>
          <w:noProof/>
          <w:szCs w:val="24"/>
        </w:rPr>
        <w:t>J. Teach. Educ.</w:t>
      </w:r>
      <w:r w:rsidRPr="00D82875">
        <w:rPr>
          <w:rFonts w:ascii="Calibri" w:hAnsi="Calibri" w:cs="Calibri"/>
          <w:noProof/>
          <w:szCs w:val="24"/>
        </w:rPr>
        <w:t>, vol. 59, no. 5, pp. 389–407, 2008.</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[14]</w:t>
      </w:r>
      <w:r w:rsidRPr="00D82875">
        <w:rPr>
          <w:rFonts w:ascii="Calibri" w:hAnsi="Calibri" w:cs="Calibri"/>
          <w:noProof/>
          <w:szCs w:val="24"/>
        </w:rPr>
        <w:tab/>
        <w:t xml:space="preserve">A. Antoniou and W.-S. Lu, </w:t>
      </w:r>
      <w:r w:rsidRPr="00D82875">
        <w:rPr>
          <w:rFonts w:ascii="Calibri" w:hAnsi="Calibri" w:cs="Calibri"/>
          <w:i/>
          <w:iCs/>
          <w:noProof/>
          <w:szCs w:val="24"/>
        </w:rPr>
        <w:t>Practical optimization: algorithms and engineering applications</w:t>
      </w:r>
      <w:r w:rsidRPr="00D82875">
        <w:rPr>
          <w:rFonts w:ascii="Calibri" w:hAnsi="Calibri" w:cs="Calibri"/>
          <w:noProof/>
          <w:szCs w:val="24"/>
        </w:rPr>
        <w:t>. Springer Science &amp; Business Media, 2007.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[15]</w:t>
      </w:r>
      <w:r w:rsidRPr="00D82875">
        <w:rPr>
          <w:rFonts w:ascii="Calibri" w:hAnsi="Calibri" w:cs="Calibri"/>
          <w:noProof/>
          <w:szCs w:val="24"/>
        </w:rPr>
        <w:tab/>
        <w:t xml:space="preserve">B. Bernstein and R. A. Toupin, “Some Properties of the Hessian Matrix of a Strietly Convex Function.,” </w:t>
      </w:r>
      <w:r w:rsidRPr="00D82875">
        <w:rPr>
          <w:rFonts w:ascii="Calibri" w:hAnsi="Calibri" w:cs="Calibri"/>
          <w:i/>
          <w:iCs/>
          <w:noProof/>
          <w:szCs w:val="24"/>
        </w:rPr>
        <w:t>J. f{ü}r Math. Bd</w:t>
      </w:r>
      <w:r w:rsidRPr="00D82875">
        <w:rPr>
          <w:rFonts w:ascii="Calibri" w:hAnsi="Calibri" w:cs="Calibri"/>
          <w:noProof/>
          <w:szCs w:val="24"/>
        </w:rPr>
        <w:t>, vol. 210, no. 1/2, p. 9, 1962.</w:t>
      </w:r>
    </w:p>
    <w:p w:rsidR="001654B3" w:rsidRPr="00D82875" w:rsidRDefault="001654B3" w:rsidP="001654B3">
      <w:pPr>
        <w:widowControl w:val="0"/>
        <w:autoSpaceDE w:val="0"/>
        <w:autoSpaceDN w:val="0"/>
        <w:adjustRightInd w:val="0"/>
        <w:ind w:left="640" w:hanging="640"/>
        <w:rPr>
          <w:rFonts w:ascii="Calibri" w:hAnsi="Calibri" w:cs="Calibri"/>
          <w:noProof/>
        </w:rPr>
      </w:pPr>
      <w:r w:rsidRPr="00D82875">
        <w:rPr>
          <w:rFonts w:ascii="Calibri" w:hAnsi="Calibri" w:cs="Calibri"/>
          <w:noProof/>
          <w:szCs w:val="24"/>
        </w:rPr>
        <w:lastRenderedPageBreak/>
        <w:t>[16]</w:t>
      </w:r>
      <w:r w:rsidRPr="00D82875">
        <w:rPr>
          <w:rFonts w:ascii="Calibri" w:hAnsi="Calibri" w:cs="Calibri"/>
          <w:noProof/>
          <w:szCs w:val="24"/>
        </w:rPr>
        <w:tab/>
        <w:t>S. K. Gadi, “Multifactorial experiment simulator - Suresh Kumar Gadi,” 2017. [Online]. Available: https://skgadi.com/tools/multifactorial-experiment-simulator/. [Accessed: 27-Aug-2017].</w:t>
      </w:r>
    </w:p>
    <w:p w:rsidR="001654B3" w:rsidRPr="000C0096" w:rsidRDefault="001654B3" w:rsidP="001654B3">
      <w:r>
        <w:fldChar w:fldCharType="end"/>
      </w:r>
    </w:p>
    <w:p w:rsidR="00F37D07" w:rsidRDefault="00F37D07"/>
    <w:sectPr w:rsidR="00F37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68D"/>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E785F"/>
    <w:multiLevelType w:val="hybridMultilevel"/>
    <w:tmpl w:val="55C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915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D1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7F69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B6C1B54"/>
    <w:multiLevelType w:val="hybridMultilevel"/>
    <w:tmpl w:val="488A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C4042"/>
    <w:multiLevelType w:val="hybridMultilevel"/>
    <w:tmpl w:val="E2F2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325BA"/>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4441EE"/>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F2A535F"/>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2154895"/>
    <w:multiLevelType w:val="hybridMultilevel"/>
    <w:tmpl w:val="F126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37943"/>
    <w:multiLevelType w:val="hybridMultilevel"/>
    <w:tmpl w:val="AB268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0E0F15"/>
    <w:multiLevelType w:val="multilevel"/>
    <w:tmpl w:val="55C60194"/>
    <w:lvl w:ilvl="0">
      <w:start w:val="3"/>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521087"/>
    <w:multiLevelType w:val="hybridMultilevel"/>
    <w:tmpl w:val="71D80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94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517ACE"/>
    <w:multiLevelType w:val="hybridMultilevel"/>
    <w:tmpl w:val="E49CF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E3F7A"/>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12196D"/>
    <w:multiLevelType w:val="hybridMultilevel"/>
    <w:tmpl w:val="33CED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6760C9"/>
    <w:multiLevelType w:val="hybridMultilevel"/>
    <w:tmpl w:val="E2FCA2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CBA4A9B"/>
    <w:multiLevelType w:val="hybridMultilevel"/>
    <w:tmpl w:val="885A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15"/>
  </w:num>
  <w:num w:numId="5">
    <w:abstractNumId w:val="4"/>
  </w:num>
  <w:num w:numId="6">
    <w:abstractNumId w:val="3"/>
  </w:num>
  <w:num w:numId="7">
    <w:abstractNumId w:val="0"/>
  </w:num>
  <w:num w:numId="8">
    <w:abstractNumId w:val="17"/>
  </w:num>
  <w:num w:numId="9">
    <w:abstractNumId w:val="7"/>
  </w:num>
  <w:num w:numId="10">
    <w:abstractNumId w:val="8"/>
  </w:num>
  <w:num w:numId="11">
    <w:abstractNumId w:val="9"/>
  </w:num>
  <w:num w:numId="12">
    <w:abstractNumId w:val="16"/>
  </w:num>
  <w:num w:numId="13">
    <w:abstractNumId w:val="14"/>
  </w:num>
  <w:num w:numId="14">
    <w:abstractNumId w:val="20"/>
  </w:num>
  <w:num w:numId="15">
    <w:abstractNumId w:val="2"/>
  </w:num>
  <w:num w:numId="16">
    <w:abstractNumId w:val="13"/>
  </w:num>
  <w:num w:numId="17">
    <w:abstractNumId w:val="11"/>
  </w:num>
  <w:num w:numId="18">
    <w:abstractNumId w:val="5"/>
  </w:num>
  <w:num w:numId="19">
    <w:abstractNumId w:val="18"/>
  </w:num>
  <w:num w:numId="20">
    <w:abstractNumId w:val="6"/>
  </w:num>
  <w:num w:numId="21">
    <w:abstractNumId w:val="1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resh Kumar Gadi">
    <w15:presenceInfo w15:providerId="Windows Live" w15:userId="326a55e8c1fe4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M3NDUwNje1NDcwNjZS0lEKTi0uzszPAykwqgUA9CLvrCwAAAA="/>
  </w:docVars>
  <w:rsids>
    <w:rsidRoot w:val="001654B3"/>
    <w:rsid w:val="000B341E"/>
    <w:rsid w:val="00104670"/>
    <w:rsid w:val="001654B3"/>
    <w:rsid w:val="001F72C8"/>
    <w:rsid w:val="00530B42"/>
    <w:rsid w:val="005F0336"/>
    <w:rsid w:val="00646E0C"/>
    <w:rsid w:val="006E1656"/>
    <w:rsid w:val="00747172"/>
    <w:rsid w:val="00751495"/>
    <w:rsid w:val="00904C5C"/>
    <w:rsid w:val="00A63BC0"/>
    <w:rsid w:val="00B321E4"/>
    <w:rsid w:val="00C46BBE"/>
    <w:rsid w:val="00CA3B06"/>
    <w:rsid w:val="00E9419B"/>
    <w:rsid w:val="00EA101F"/>
    <w:rsid w:val="00F22C72"/>
    <w:rsid w:val="00F37D07"/>
    <w:rsid w:val="00F53B0B"/>
    <w:rsid w:val="00FB7E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69B1"/>
  <w15:chartTrackingRefBased/>
  <w15:docId w15:val="{0C32B057-9705-48AE-9B02-FA3886F5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4B3"/>
    <w:pPr>
      <w:spacing w:line="480" w:lineRule="auto"/>
    </w:pPr>
    <w:rPr>
      <w:lang w:val="en-US"/>
    </w:rPr>
  </w:style>
  <w:style w:type="paragraph" w:styleId="Heading1">
    <w:name w:val="heading 1"/>
    <w:basedOn w:val="Normal"/>
    <w:next w:val="Normal"/>
    <w:link w:val="Heading1Char"/>
    <w:uiPriority w:val="9"/>
    <w:qFormat/>
    <w:rsid w:val="00165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54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4B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654B3"/>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1654B3"/>
    <w:pPr>
      <w:ind w:left="720"/>
      <w:contextualSpacing/>
    </w:pPr>
  </w:style>
  <w:style w:type="table" w:styleId="TableGrid">
    <w:name w:val="Table Grid"/>
    <w:basedOn w:val="TableNormal"/>
    <w:uiPriority w:val="39"/>
    <w:rsid w:val="001654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1654B3"/>
    <w:pPr>
      <w:tabs>
        <w:tab w:val="center" w:pos="4680"/>
        <w:tab w:val="right" w:pos="9360"/>
      </w:tabs>
      <w:spacing w:after="0" w:line="240" w:lineRule="auto"/>
      <w:jc w:val="center"/>
    </w:pPr>
    <w:rPr>
      <w:lang w:val="es-MX"/>
    </w:rPr>
  </w:style>
  <w:style w:type="character" w:customStyle="1" w:styleId="MTDisplayEquationChar">
    <w:name w:val="MTDisplayEquation Char"/>
    <w:basedOn w:val="DefaultParagraphFont"/>
    <w:link w:val="MTDisplayEquation"/>
    <w:rsid w:val="001654B3"/>
  </w:style>
  <w:style w:type="paragraph" w:styleId="TOCHeading">
    <w:name w:val="TOC Heading"/>
    <w:basedOn w:val="Heading1"/>
    <w:next w:val="Normal"/>
    <w:uiPriority w:val="39"/>
    <w:unhideWhenUsed/>
    <w:qFormat/>
    <w:rsid w:val="001654B3"/>
    <w:pPr>
      <w:spacing w:line="259" w:lineRule="auto"/>
      <w:outlineLvl w:val="9"/>
    </w:pPr>
  </w:style>
  <w:style w:type="paragraph" w:styleId="TOC1">
    <w:name w:val="toc 1"/>
    <w:basedOn w:val="Normal"/>
    <w:next w:val="Normal"/>
    <w:autoRedefine/>
    <w:uiPriority w:val="39"/>
    <w:unhideWhenUsed/>
    <w:rsid w:val="001654B3"/>
    <w:pPr>
      <w:spacing w:after="100"/>
    </w:pPr>
  </w:style>
  <w:style w:type="paragraph" w:styleId="TOC2">
    <w:name w:val="toc 2"/>
    <w:basedOn w:val="Normal"/>
    <w:next w:val="Normal"/>
    <w:autoRedefine/>
    <w:uiPriority w:val="39"/>
    <w:unhideWhenUsed/>
    <w:rsid w:val="001654B3"/>
    <w:pPr>
      <w:spacing w:after="100"/>
      <w:ind w:left="220"/>
    </w:pPr>
  </w:style>
  <w:style w:type="character" w:styleId="Hyperlink">
    <w:name w:val="Hyperlink"/>
    <w:basedOn w:val="DefaultParagraphFont"/>
    <w:uiPriority w:val="99"/>
    <w:unhideWhenUsed/>
    <w:rsid w:val="001654B3"/>
    <w:rPr>
      <w:color w:val="0563C1" w:themeColor="hyperlink"/>
      <w:u w:val="single"/>
    </w:rPr>
  </w:style>
  <w:style w:type="paragraph" w:styleId="Title">
    <w:name w:val="Title"/>
    <w:basedOn w:val="Normal"/>
    <w:next w:val="Normal"/>
    <w:link w:val="TitleChar"/>
    <w:uiPriority w:val="10"/>
    <w:qFormat/>
    <w:rsid w:val="00165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4B3"/>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1654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4B3"/>
    <w:rPr>
      <w:rFonts w:ascii="Segoe UI" w:hAnsi="Segoe UI" w:cs="Segoe UI"/>
      <w:sz w:val="18"/>
      <w:szCs w:val="18"/>
      <w:lang w:val="en-US"/>
    </w:rPr>
  </w:style>
  <w:style w:type="table" w:styleId="PlainTable1">
    <w:name w:val="Plain Table 1"/>
    <w:basedOn w:val="TableNormal"/>
    <w:uiPriority w:val="41"/>
    <w:rsid w:val="001654B3"/>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30.bin"/><Relationship Id="rId84" Type="http://schemas.openxmlformats.org/officeDocument/2006/relationships/image" Target="media/image39.wmf"/><Relationship Id="rId138" Type="http://schemas.openxmlformats.org/officeDocument/2006/relationships/oleObject" Target="embeddings/oleObject68.bin"/><Relationship Id="rId159" Type="http://schemas.openxmlformats.org/officeDocument/2006/relationships/image" Target="media/image76.wmf"/><Relationship Id="rId170" Type="http://schemas.openxmlformats.org/officeDocument/2006/relationships/oleObject" Target="embeddings/oleObject84.bin"/><Relationship Id="rId191" Type="http://schemas.openxmlformats.org/officeDocument/2006/relationships/image" Target="media/image92.wmf"/><Relationship Id="rId205" Type="http://schemas.openxmlformats.org/officeDocument/2006/relationships/image" Target="media/image99.wmf"/><Relationship Id="rId226" Type="http://schemas.openxmlformats.org/officeDocument/2006/relationships/oleObject" Target="embeddings/oleObject112.bin"/><Relationship Id="rId247" Type="http://schemas.openxmlformats.org/officeDocument/2006/relationships/image" Target="media/image120.wmf"/><Relationship Id="rId107" Type="http://schemas.openxmlformats.org/officeDocument/2006/relationships/oleObject" Target="embeddings/oleObject52.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4.wmf"/><Relationship Id="rId128" Type="http://schemas.openxmlformats.org/officeDocument/2006/relationships/oleObject" Target="embeddings/oleObject63.bin"/><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oleObject" Target="embeddings/oleObject79.bin"/><Relationship Id="rId181" Type="http://schemas.openxmlformats.org/officeDocument/2006/relationships/image" Target="media/image87.wmf"/><Relationship Id="rId216" Type="http://schemas.openxmlformats.org/officeDocument/2006/relationships/oleObject" Target="embeddings/oleObject107.bin"/><Relationship Id="rId237" Type="http://schemas.openxmlformats.org/officeDocument/2006/relationships/image" Target="media/image115.wmf"/><Relationship Id="rId258" Type="http://schemas.openxmlformats.org/officeDocument/2006/relationships/fontTable" Target="fontTable.xml"/><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29.wmf"/><Relationship Id="rId118" Type="http://schemas.openxmlformats.org/officeDocument/2006/relationships/oleObject" Target="embeddings/oleObject58.bin"/><Relationship Id="rId139" Type="http://schemas.openxmlformats.org/officeDocument/2006/relationships/image" Target="media/image66.wmf"/><Relationship Id="rId85" Type="http://schemas.openxmlformats.org/officeDocument/2006/relationships/oleObject" Target="embeddings/oleObject41.bin"/><Relationship Id="rId150" Type="http://schemas.openxmlformats.org/officeDocument/2006/relationships/oleObject" Target="embeddings/oleObject74.bin"/><Relationship Id="rId171" Type="http://schemas.openxmlformats.org/officeDocument/2006/relationships/image" Target="media/image82.wmf"/><Relationship Id="rId192" Type="http://schemas.openxmlformats.org/officeDocument/2006/relationships/oleObject" Target="embeddings/oleObject95.bin"/><Relationship Id="rId206" Type="http://schemas.openxmlformats.org/officeDocument/2006/relationships/oleObject" Target="embeddings/oleObject102.bin"/><Relationship Id="rId227" Type="http://schemas.openxmlformats.org/officeDocument/2006/relationships/image" Target="media/image110.wmf"/><Relationship Id="rId248" Type="http://schemas.openxmlformats.org/officeDocument/2006/relationships/oleObject" Target="embeddings/oleObject123.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1.wmf"/><Relationship Id="rId129" Type="http://schemas.openxmlformats.org/officeDocument/2006/relationships/image" Target="media/image61.wmf"/><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image" Target="media/image45.wmf"/><Relationship Id="rId140" Type="http://schemas.openxmlformats.org/officeDocument/2006/relationships/oleObject" Target="embeddings/oleObject69.bin"/><Relationship Id="rId161" Type="http://schemas.openxmlformats.org/officeDocument/2006/relationships/image" Target="media/image77.wmf"/><Relationship Id="rId182" Type="http://schemas.openxmlformats.org/officeDocument/2006/relationships/oleObject" Target="embeddings/oleObject90.bin"/><Relationship Id="rId217" Type="http://schemas.openxmlformats.org/officeDocument/2006/relationships/image" Target="media/image105.wmf"/><Relationship Id="rId6" Type="http://schemas.openxmlformats.org/officeDocument/2006/relationships/image" Target="media/image1.wmf"/><Relationship Id="rId238" Type="http://schemas.openxmlformats.org/officeDocument/2006/relationships/oleObject" Target="embeddings/oleObject118.bin"/><Relationship Id="rId259" Type="http://schemas.microsoft.com/office/2011/relationships/people" Target="people.xml"/><Relationship Id="rId23" Type="http://schemas.openxmlformats.org/officeDocument/2006/relationships/oleObject" Target="embeddings/oleObject9.bin"/><Relationship Id="rId119" Type="http://schemas.openxmlformats.org/officeDocument/2006/relationships/image" Target="media/image56.wmf"/><Relationship Id="rId44" Type="http://schemas.openxmlformats.org/officeDocument/2006/relationships/image" Target="media/image20.wmf"/><Relationship Id="rId65" Type="http://schemas.openxmlformats.org/officeDocument/2006/relationships/oleObject" Target="embeddings/oleObject31.bin"/><Relationship Id="rId86" Type="http://schemas.openxmlformats.org/officeDocument/2006/relationships/image" Target="media/image40.wmf"/><Relationship Id="rId130" Type="http://schemas.openxmlformats.org/officeDocument/2006/relationships/oleObject" Target="embeddings/oleObject64.bin"/><Relationship Id="rId151" Type="http://schemas.openxmlformats.org/officeDocument/2006/relationships/image" Target="media/image72.wmf"/><Relationship Id="rId172" Type="http://schemas.openxmlformats.org/officeDocument/2006/relationships/oleObject" Target="embeddings/oleObject85.bin"/><Relationship Id="rId193" Type="http://schemas.openxmlformats.org/officeDocument/2006/relationships/image" Target="media/image93.wmf"/><Relationship Id="rId207" Type="http://schemas.openxmlformats.org/officeDocument/2006/relationships/image" Target="media/image100.wmf"/><Relationship Id="rId228" Type="http://schemas.openxmlformats.org/officeDocument/2006/relationships/oleObject" Target="embeddings/oleObject113.bin"/><Relationship Id="rId249" Type="http://schemas.openxmlformats.org/officeDocument/2006/relationships/image" Target="media/image121.wmf"/><Relationship Id="rId13" Type="http://schemas.openxmlformats.org/officeDocument/2006/relationships/oleObject" Target="embeddings/oleObject4.bin"/><Relationship Id="rId109" Type="http://schemas.openxmlformats.org/officeDocument/2006/relationships/oleObject" Target="embeddings/oleObject53.bin"/><Relationship Id="rId260" Type="http://schemas.openxmlformats.org/officeDocument/2006/relationships/theme" Target="theme/theme1.xml"/><Relationship Id="rId34" Type="http://schemas.openxmlformats.org/officeDocument/2006/relationships/image" Target="media/image15.wmf"/><Relationship Id="rId55" Type="http://schemas.openxmlformats.org/officeDocument/2006/relationships/oleObject" Target="embeddings/oleObject26.bin"/><Relationship Id="rId76" Type="http://schemas.openxmlformats.org/officeDocument/2006/relationships/image" Target="media/image35.wmf"/><Relationship Id="rId97" Type="http://schemas.openxmlformats.org/officeDocument/2006/relationships/oleObject" Target="embeddings/oleObject47.bin"/><Relationship Id="rId120" Type="http://schemas.openxmlformats.org/officeDocument/2006/relationships/oleObject" Target="embeddings/oleObject59.bin"/><Relationship Id="rId141" Type="http://schemas.openxmlformats.org/officeDocument/2006/relationships/image" Target="media/image67.wmf"/><Relationship Id="rId7" Type="http://schemas.openxmlformats.org/officeDocument/2006/relationships/oleObject" Target="embeddings/oleObject1.bin"/><Relationship Id="rId162" Type="http://schemas.openxmlformats.org/officeDocument/2006/relationships/oleObject" Target="embeddings/oleObject80.bin"/><Relationship Id="rId183" Type="http://schemas.openxmlformats.org/officeDocument/2006/relationships/image" Target="media/image88.wmf"/><Relationship Id="rId218" Type="http://schemas.openxmlformats.org/officeDocument/2006/relationships/oleObject" Target="embeddings/oleObject108.bin"/><Relationship Id="rId239" Type="http://schemas.openxmlformats.org/officeDocument/2006/relationships/image" Target="media/image116.wmf"/><Relationship Id="rId250" Type="http://schemas.openxmlformats.org/officeDocument/2006/relationships/oleObject" Target="embeddings/oleObject124.bin"/><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2.bin"/><Relationship Id="rId110" Type="http://schemas.openxmlformats.org/officeDocument/2006/relationships/image" Target="media/image52.wmf"/><Relationship Id="rId131" Type="http://schemas.openxmlformats.org/officeDocument/2006/relationships/image" Target="media/image62.wmf"/><Relationship Id="rId152" Type="http://schemas.openxmlformats.org/officeDocument/2006/relationships/oleObject" Target="embeddings/oleObject75.bin"/><Relationship Id="rId173" Type="http://schemas.openxmlformats.org/officeDocument/2006/relationships/image" Target="media/image83.wmf"/><Relationship Id="rId194" Type="http://schemas.openxmlformats.org/officeDocument/2006/relationships/oleObject" Target="embeddings/oleObject96.bin"/><Relationship Id="rId208" Type="http://schemas.openxmlformats.org/officeDocument/2006/relationships/oleObject" Target="embeddings/oleObject103.bin"/><Relationship Id="rId229" Type="http://schemas.openxmlformats.org/officeDocument/2006/relationships/image" Target="media/image111.wmf"/><Relationship Id="rId240" Type="http://schemas.openxmlformats.org/officeDocument/2006/relationships/oleObject" Target="embeddings/oleObject119.bin"/><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7.bin"/><Relationship Id="rId100" Type="http://schemas.openxmlformats.org/officeDocument/2006/relationships/image" Target="media/image47.wmf"/><Relationship Id="rId8" Type="http://schemas.openxmlformats.org/officeDocument/2006/relationships/image" Target="media/image2.wmf"/><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oleObject" Target="embeddings/oleObject70.bin"/><Relationship Id="rId163" Type="http://schemas.openxmlformats.org/officeDocument/2006/relationships/image" Target="media/image78.wmf"/><Relationship Id="rId184" Type="http://schemas.openxmlformats.org/officeDocument/2006/relationships/oleObject" Target="embeddings/oleObject91.bin"/><Relationship Id="rId219" Type="http://schemas.openxmlformats.org/officeDocument/2006/relationships/image" Target="media/image106.wmf"/><Relationship Id="rId230" Type="http://schemas.openxmlformats.org/officeDocument/2006/relationships/oleObject" Target="embeddings/oleObject114.bin"/><Relationship Id="rId251" Type="http://schemas.openxmlformats.org/officeDocument/2006/relationships/image" Target="media/image122.wmf"/><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2.bin"/><Relationship Id="rId88" Type="http://schemas.openxmlformats.org/officeDocument/2006/relationships/image" Target="media/image41.wmf"/><Relationship Id="rId111" Type="http://schemas.openxmlformats.org/officeDocument/2006/relationships/oleObject" Target="embeddings/oleObject54.bin"/><Relationship Id="rId132" Type="http://schemas.openxmlformats.org/officeDocument/2006/relationships/oleObject" Target="embeddings/oleObject65.bin"/><Relationship Id="rId153" Type="http://schemas.openxmlformats.org/officeDocument/2006/relationships/image" Target="media/image73.wmf"/><Relationship Id="rId174" Type="http://schemas.openxmlformats.org/officeDocument/2006/relationships/oleObject" Target="embeddings/oleObject86.bin"/><Relationship Id="rId195" Type="http://schemas.openxmlformats.org/officeDocument/2006/relationships/image" Target="media/image94.wmf"/><Relationship Id="rId209" Type="http://schemas.openxmlformats.org/officeDocument/2006/relationships/image" Target="media/image101.wmf"/><Relationship Id="rId220" Type="http://schemas.openxmlformats.org/officeDocument/2006/relationships/oleObject" Target="embeddings/oleObject109.bin"/><Relationship Id="rId241" Type="http://schemas.openxmlformats.org/officeDocument/2006/relationships/image" Target="media/image117.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7.bin"/><Relationship Id="rId78" Type="http://schemas.openxmlformats.org/officeDocument/2006/relationships/image" Target="media/image36.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43" Type="http://schemas.openxmlformats.org/officeDocument/2006/relationships/image" Target="media/image68.wmf"/><Relationship Id="rId164" Type="http://schemas.openxmlformats.org/officeDocument/2006/relationships/oleObject" Target="embeddings/oleObject81.bin"/><Relationship Id="rId185" Type="http://schemas.openxmlformats.org/officeDocument/2006/relationships/image" Target="media/image89.wmf"/><Relationship Id="rId9" Type="http://schemas.openxmlformats.org/officeDocument/2006/relationships/oleObject" Target="embeddings/oleObject2.bin"/><Relationship Id="rId210" Type="http://schemas.openxmlformats.org/officeDocument/2006/relationships/oleObject" Target="embeddings/oleObject104.bin"/><Relationship Id="rId26" Type="http://schemas.openxmlformats.org/officeDocument/2006/relationships/image" Target="media/image11.wmf"/><Relationship Id="rId231" Type="http://schemas.openxmlformats.org/officeDocument/2006/relationships/image" Target="media/image112.wmf"/><Relationship Id="rId252" Type="http://schemas.openxmlformats.org/officeDocument/2006/relationships/oleObject" Target="embeddings/oleObject125.bin"/><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oleObject" Target="embeddings/oleObject43.bin"/><Relationship Id="rId112" Type="http://schemas.openxmlformats.org/officeDocument/2006/relationships/image" Target="media/image53.wmf"/><Relationship Id="rId133" Type="http://schemas.openxmlformats.org/officeDocument/2006/relationships/image" Target="media/image63.wmf"/><Relationship Id="rId154" Type="http://schemas.openxmlformats.org/officeDocument/2006/relationships/oleObject" Target="embeddings/oleObject76.bin"/><Relationship Id="rId175" Type="http://schemas.openxmlformats.org/officeDocument/2006/relationships/image" Target="media/image84.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6.wmf"/><Relationship Id="rId221" Type="http://schemas.openxmlformats.org/officeDocument/2006/relationships/image" Target="media/image107.wmf"/><Relationship Id="rId242" Type="http://schemas.openxmlformats.org/officeDocument/2006/relationships/oleObject" Target="embeddings/oleObject120.bin"/><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oleObject" Target="embeddings/oleObject38.bin"/><Relationship Id="rId102" Type="http://schemas.openxmlformats.org/officeDocument/2006/relationships/image" Target="media/image48.wmf"/><Relationship Id="rId123" Type="http://schemas.openxmlformats.org/officeDocument/2006/relationships/image" Target="media/image58.wmf"/><Relationship Id="rId144" Type="http://schemas.openxmlformats.org/officeDocument/2006/relationships/oleObject" Target="embeddings/oleObject71.bin"/><Relationship Id="rId90" Type="http://schemas.openxmlformats.org/officeDocument/2006/relationships/image" Target="media/image42.wmf"/><Relationship Id="rId165" Type="http://schemas.openxmlformats.org/officeDocument/2006/relationships/image" Target="media/image79.wmf"/><Relationship Id="rId186" Type="http://schemas.openxmlformats.org/officeDocument/2006/relationships/oleObject" Target="embeddings/oleObject92.bin"/><Relationship Id="rId211" Type="http://schemas.openxmlformats.org/officeDocument/2006/relationships/image" Target="media/image102.wmf"/><Relationship Id="rId232" Type="http://schemas.openxmlformats.org/officeDocument/2006/relationships/oleObject" Target="embeddings/oleObject115.bin"/><Relationship Id="rId253" Type="http://schemas.openxmlformats.org/officeDocument/2006/relationships/image" Target="media/image123.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oleObject" Target="embeddings/oleObject66.bin"/><Relationship Id="rId80" Type="http://schemas.openxmlformats.org/officeDocument/2006/relationships/image" Target="media/image37.wmf"/><Relationship Id="rId155" Type="http://schemas.openxmlformats.org/officeDocument/2006/relationships/image" Target="media/image74.wmf"/><Relationship Id="rId176" Type="http://schemas.openxmlformats.org/officeDocument/2006/relationships/oleObject" Target="embeddings/oleObject87.bin"/><Relationship Id="rId197" Type="http://schemas.openxmlformats.org/officeDocument/2006/relationships/image" Target="media/image95.wmf"/><Relationship Id="rId201" Type="http://schemas.openxmlformats.org/officeDocument/2006/relationships/image" Target="media/image97.wmf"/><Relationship Id="rId222" Type="http://schemas.openxmlformats.org/officeDocument/2006/relationships/oleObject" Target="embeddings/oleObject110.bin"/><Relationship Id="rId243" Type="http://schemas.openxmlformats.org/officeDocument/2006/relationships/image" Target="media/image118.wmf"/><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8.bin"/><Relationship Id="rId103" Type="http://schemas.openxmlformats.org/officeDocument/2006/relationships/oleObject" Target="embeddings/oleObject50.bin"/><Relationship Id="rId124" Type="http://schemas.openxmlformats.org/officeDocument/2006/relationships/oleObject" Target="embeddings/oleObject61.bin"/><Relationship Id="rId70" Type="http://schemas.openxmlformats.org/officeDocument/2006/relationships/image" Target="media/image32.wmf"/><Relationship Id="rId91" Type="http://schemas.openxmlformats.org/officeDocument/2006/relationships/oleObject" Target="embeddings/oleObject44.bin"/><Relationship Id="rId145" Type="http://schemas.openxmlformats.org/officeDocument/2006/relationships/image" Target="media/image69.wmf"/><Relationship Id="rId166" Type="http://schemas.openxmlformats.org/officeDocument/2006/relationships/oleObject" Target="embeddings/oleObject82.bin"/><Relationship Id="rId187" Type="http://schemas.openxmlformats.org/officeDocument/2006/relationships/image" Target="media/image90.wmf"/><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13.wmf"/><Relationship Id="rId254" Type="http://schemas.openxmlformats.org/officeDocument/2006/relationships/oleObject" Target="embeddings/oleObject126.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4.wmf"/><Relationship Id="rId60" Type="http://schemas.openxmlformats.org/officeDocument/2006/relationships/image" Target="media/image27.wmf"/><Relationship Id="rId81" Type="http://schemas.openxmlformats.org/officeDocument/2006/relationships/oleObject" Target="embeddings/oleObject39.bin"/><Relationship Id="rId135" Type="http://schemas.openxmlformats.org/officeDocument/2006/relationships/image" Target="media/image64.wmf"/><Relationship Id="rId156" Type="http://schemas.openxmlformats.org/officeDocument/2006/relationships/oleObject" Target="embeddings/oleObject77.bin"/><Relationship Id="rId177" Type="http://schemas.openxmlformats.org/officeDocument/2006/relationships/image" Target="media/image85.wmf"/><Relationship Id="rId198" Type="http://schemas.openxmlformats.org/officeDocument/2006/relationships/oleObject" Target="embeddings/oleObject98.bin"/><Relationship Id="rId202" Type="http://schemas.openxmlformats.org/officeDocument/2006/relationships/oleObject" Target="embeddings/oleObject100.bin"/><Relationship Id="rId223" Type="http://schemas.openxmlformats.org/officeDocument/2006/relationships/image" Target="media/image108.wmf"/><Relationship Id="rId244" Type="http://schemas.openxmlformats.org/officeDocument/2006/relationships/oleObject" Target="embeddings/oleObject121.bin"/><Relationship Id="rId18" Type="http://schemas.openxmlformats.org/officeDocument/2006/relationships/image" Target="media/image7.wmf"/><Relationship Id="rId39" Type="http://schemas.openxmlformats.org/officeDocument/2006/relationships/oleObject" Target="embeddings/oleObject17.bin"/><Relationship Id="rId50" Type="http://schemas.openxmlformats.org/officeDocument/2006/relationships/image" Target="media/image23.wmf"/><Relationship Id="rId104" Type="http://schemas.openxmlformats.org/officeDocument/2006/relationships/image" Target="media/image49.wmf"/><Relationship Id="rId125" Type="http://schemas.openxmlformats.org/officeDocument/2006/relationships/image" Target="media/image59.wmf"/><Relationship Id="rId146" Type="http://schemas.openxmlformats.org/officeDocument/2006/relationships/oleObject" Target="embeddings/oleObject72.bin"/><Relationship Id="rId167" Type="http://schemas.openxmlformats.org/officeDocument/2006/relationships/image" Target="media/image80.wmf"/><Relationship Id="rId188" Type="http://schemas.openxmlformats.org/officeDocument/2006/relationships/oleObject" Target="embeddings/oleObject93.bin"/><Relationship Id="rId71" Type="http://schemas.openxmlformats.org/officeDocument/2006/relationships/oleObject" Target="embeddings/oleObject34.bin"/><Relationship Id="rId92" Type="http://schemas.openxmlformats.org/officeDocument/2006/relationships/image" Target="media/image43.wmf"/><Relationship Id="rId213" Type="http://schemas.openxmlformats.org/officeDocument/2006/relationships/image" Target="media/image103.wmf"/><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27.bin"/><Relationship Id="rId40" Type="http://schemas.openxmlformats.org/officeDocument/2006/relationships/image" Target="media/image18.wmf"/><Relationship Id="rId115" Type="http://schemas.openxmlformats.org/officeDocument/2006/relationships/oleObject" Target="embeddings/oleObject56.bin"/><Relationship Id="rId136" Type="http://schemas.openxmlformats.org/officeDocument/2006/relationships/oleObject" Target="embeddings/oleObject67.bin"/><Relationship Id="rId157" Type="http://schemas.openxmlformats.org/officeDocument/2006/relationships/image" Target="media/image75.wmf"/><Relationship Id="rId178" Type="http://schemas.openxmlformats.org/officeDocument/2006/relationships/oleObject" Target="embeddings/oleObject88.bin"/><Relationship Id="rId61" Type="http://schemas.openxmlformats.org/officeDocument/2006/relationships/oleObject" Target="embeddings/oleObject29.bin"/><Relationship Id="rId82" Type="http://schemas.openxmlformats.org/officeDocument/2006/relationships/image" Target="media/image38.wmf"/><Relationship Id="rId199" Type="http://schemas.openxmlformats.org/officeDocument/2006/relationships/image" Target="media/image96.wmf"/><Relationship Id="rId203" Type="http://schemas.openxmlformats.org/officeDocument/2006/relationships/image" Target="media/image98.wmf"/><Relationship Id="rId19" Type="http://schemas.openxmlformats.org/officeDocument/2006/relationships/oleObject" Target="embeddings/oleObject7.bin"/><Relationship Id="rId224" Type="http://schemas.openxmlformats.org/officeDocument/2006/relationships/oleObject" Target="embeddings/oleObject111.bin"/><Relationship Id="rId245" Type="http://schemas.openxmlformats.org/officeDocument/2006/relationships/image" Target="media/image119.wmf"/><Relationship Id="rId30" Type="http://schemas.openxmlformats.org/officeDocument/2006/relationships/image" Target="media/image13.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image" Target="media/image70.wmf"/><Relationship Id="rId168" Type="http://schemas.openxmlformats.org/officeDocument/2006/relationships/oleObject" Target="embeddings/oleObject83.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5.bin"/><Relationship Id="rId189" Type="http://schemas.openxmlformats.org/officeDocument/2006/relationships/image" Target="media/image91.wmf"/><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image" Target="media/image114.wmf"/><Relationship Id="rId256" Type="http://schemas.openxmlformats.org/officeDocument/2006/relationships/oleObject" Target="embeddings/oleObject128.bin"/><Relationship Id="rId116" Type="http://schemas.openxmlformats.org/officeDocument/2006/relationships/image" Target="media/image55.wmf"/><Relationship Id="rId137" Type="http://schemas.openxmlformats.org/officeDocument/2006/relationships/image" Target="media/image65.wmf"/><Relationship Id="rId158" Type="http://schemas.openxmlformats.org/officeDocument/2006/relationships/oleObject" Target="embeddings/oleObject78.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40.bin"/><Relationship Id="rId179" Type="http://schemas.openxmlformats.org/officeDocument/2006/relationships/image" Target="media/image86.wmf"/><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109.wmf"/><Relationship Id="rId246" Type="http://schemas.openxmlformats.org/officeDocument/2006/relationships/oleObject" Target="embeddings/oleObject122.bin"/><Relationship Id="rId106" Type="http://schemas.openxmlformats.org/officeDocument/2006/relationships/image" Target="media/image50.wmf"/><Relationship Id="rId127" Type="http://schemas.openxmlformats.org/officeDocument/2006/relationships/image" Target="media/image60.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5.bin"/><Relationship Id="rId94" Type="http://schemas.openxmlformats.org/officeDocument/2006/relationships/image" Target="media/image44.wmf"/><Relationship Id="rId148" Type="http://schemas.openxmlformats.org/officeDocument/2006/relationships/oleObject" Target="embeddings/oleObject73.bin"/><Relationship Id="rId169" Type="http://schemas.openxmlformats.org/officeDocument/2006/relationships/image" Target="media/image81.wmf"/><Relationship Id="rId4" Type="http://schemas.openxmlformats.org/officeDocument/2006/relationships/settings" Target="settings.xml"/><Relationship Id="rId180" Type="http://schemas.openxmlformats.org/officeDocument/2006/relationships/oleObject" Target="embeddings/oleObject89.bin"/><Relationship Id="rId215" Type="http://schemas.openxmlformats.org/officeDocument/2006/relationships/image" Target="media/image104.wmf"/><Relationship Id="rId236" Type="http://schemas.openxmlformats.org/officeDocument/2006/relationships/oleObject" Target="embeddings/oleObject117.bin"/><Relationship Id="rId257" Type="http://schemas.openxmlformats.org/officeDocument/2006/relationships/oleObject" Target="embeddings/oleObject129.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6E540-EFA6-4600-BCB9-FE7DFBA79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Pages>
  <Words>4230</Words>
  <Characters>24115</Characters>
  <Application>Microsoft Office Word</Application>
  <DocSecurity>0</DocSecurity>
  <Lines>200</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Suresh Kumar Gadi</cp:lastModifiedBy>
  <cp:revision>4</cp:revision>
  <cp:lastPrinted>2017-12-02T18:23:00Z</cp:lastPrinted>
  <dcterms:created xsi:type="dcterms:W3CDTF">2017-12-02T23:41:00Z</dcterms:created>
  <dcterms:modified xsi:type="dcterms:W3CDTF">2017-12-04T04:39:00Z</dcterms:modified>
</cp:coreProperties>
</file>
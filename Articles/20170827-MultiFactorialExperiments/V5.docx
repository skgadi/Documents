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B3" w:rsidRDefault="001654B3" w:rsidP="001654B3">
      <w:pPr>
        <w:pStyle w:val="Title"/>
        <w:jc w:val="center"/>
      </w:pPr>
      <w:bookmarkStart w:id="0" w:name="_Toc491584913"/>
      <w:r>
        <w:t>A computer-based educational tool for generating experimental design examples</w:t>
      </w:r>
    </w:p>
    <w:p w:rsidR="001654B3" w:rsidRPr="00C32404" w:rsidRDefault="001654B3" w:rsidP="001654B3"/>
    <w:p w:rsidR="001654B3" w:rsidRDefault="001654B3" w:rsidP="001654B3">
      <w:pPr>
        <w:pStyle w:val="Heading1"/>
      </w:pPr>
      <w:r>
        <w:t>Abstract</w:t>
      </w:r>
      <w:bookmarkEnd w:id="0"/>
    </w:p>
    <w:p w:rsidR="001654B3" w:rsidRPr="00F70FB8" w:rsidRDefault="001654B3" w:rsidP="001654B3">
      <w:pPr>
        <w:jc w:val="both"/>
      </w:pPr>
      <w:r w:rsidRPr="00F70FB8">
        <w:t>In this article, challenges in designing example problems of multifactorial experiments for an academic purpose are identifie</w:t>
      </w:r>
      <w:r>
        <w:t xml:space="preserve">d, </w:t>
      </w:r>
      <w:r w:rsidRPr="00F70FB8">
        <w:t xml:space="preserve">and an algorithm for </w:t>
      </w:r>
      <w:r>
        <w:t xml:space="preserve">simulating </w:t>
      </w:r>
      <w:r w:rsidRPr="00F70FB8">
        <w:t>multifactorial experiments is pr</w:t>
      </w:r>
      <w:r>
        <w:t>esented</w:t>
      </w:r>
      <w:r w:rsidRPr="00F70FB8">
        <w:t xml:space="preserve">. </w:t>
      </w:r>
      <w:r>
        <w:t>It is based on a proposed mathematical function that is not convex, mimics a physical system, can be employed for any number of finite fact</w:t>
      </w:r>
      <w:r w:rsidR="00104670">
        <w:t>ors, and contains a unique peak</w:t>
      </w:r>
      <w:r>
        <w:t>. T</w:t>
      </w:r>
      <w:r w:rsidRPr="00F70FB8">
        <w:t>h</w:t>
      </w:r>
      <w:r>
        <w:t>e proposed algorithm is implemented on</w:t>
      </w:r>
      <w:r w:rsidRPr="00F70FB8">
        <w:t xml:space="preserve"> </w:t>
      </w:r>
      <w:r>
        <w:t xml:space="preserve">an application developed with JavaScript, HTML and CSS, which has been tested in the teaching of the </w:t>
      </w:r>
      <w:r w:rsidRPr="00F70FB8">
        <w:t>Response Surface Methodology.</w:t>
      </w:r>
    </w:p>
    <w:p w:rsidR="001654B3" w:rsidRDefault="001654B3" w:rsidP="001654B3">
      <w:pPr>
        <w:pStyle w:val="Heading1"/>
      </w:pPr>
      <w:bookmarkStart w:id="1" w:name="_Toc491584914"/>
      <w:r>
        <w:t>Keywords</w:t>
      </w:r>
      <w:bookmarkEnd w:id="1"/>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Heading1"/>
        <w:numPr>
          <w:ilvl w:val="0"/>
          <w:numId w:val="3"/>
        </w:numPr>
      </w:pPr>
      <w:bookmarkStart w:id="2" w:name="_Toc491584915"/>
      <w:r w:rsidRPr="000C0096">
        <w:t>Introduction</w:t>
      </w:r>
      <w:bookmarkEnd w:id="2"/>
    </w:p>
    <w:p w:rsidR="001654B3" w:rsidRDefault="001654B3" w:rsidP="001654B3">
      <w:pPr>
        <w:jc w:val="both"/>
      </w:pPr>
      <w:r w:rsidRPr="00FE5FEA">
        <w:t xml:space="preserve">Almost all the fields involving experimentation use experimental design </w:t>
      </w:r>
      <w:r>
        <w:fldChar w:fldCharType="begin" w:fldLock="1"/>
      </w:r>
      <w:r>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fldChar w:fldCharType="begin" w:fldLock="1"/>
      </w:r>
      <w:r>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students to learn statistics or mathematics  </w:t>
      </w:r>
      <w:r w:rsidRPr="00AC433C">
        <w:fldChar w:fldCharType="begin" w:fldLock="1"/>
      </w:r>
      <w:r w:rsidRPr="00AC433C">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Pr="00AC433C">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Pr="00AC433C">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w:t>
      </w:r>
      <w:proofErr w:type="gramStart"/>
      <w:r w:rsidRPr="00AC433C">
        <w:t>costly,  2</w:t>
      </w:r>
      <w:proofErr w:type="gramEnd"/>
      <w:r w:rsidRPr="00AC433C">
        <w:t xml:space="preserve">)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Pr="00AC433C" w:rsidRDefault="001654B3" w:rsidP="001654B3">
      <w:r w:rsidRPr="002833A4">
        <w:t xml:space="preserve"> </w:t>
      </w:r>
      <w:r w:rsidRPr="00AC433C">
        <w:t xml:space="preserve">In this article, a computer-based educational tool for generating experimental design examples is proposed. It generates a unique process that takes into account factor limits selected by the user, </w:t>
      </w:r>
      <w:r>
        <w:t>and</w:t>
      </w:r>
      <w:r w:rsidRPr="00AC433C">
        <w:t xml:space="preserve"> outputs experimental data for a given combinations of parameters. </w:t>
      </w:r>
      <w:r w:rsidRPr="000A0744">
        <w:t>Teachers may adopt this</w:t>
      </w:r>
      <w:r w:rsidRPr="00AC433C">
        <w:t xml:space="preserve"> educational tool in order to generate numerical examples, </w:t>
      </w:r>
      <w:r>
        <w:t xml:space="preserve">with </w:t>
      </w:r>
      <w:r w:rsidRPr="00AC433C">
        <w:t>whic</w:t>
      </w:r>
      <w:r>
        <w:t xml:space="preserve">h they </w:t>
      </w:r>
      <w:r w:rsidRPr="00AC433C">
        <w:t>highlight all the characteristics th</w:t>
      </w:r>
      <w:r>
        <w:t xml:space="preserve">at </w:t>
      </w:r>
      <w:r w:rsidRPr="004A01ED">
        <w:t xml:space="preserve">want to present to students. </w:t>
      </w:r>
      <w:r w:rsidRPr="00AC433C">
        <w:t xml:space="preserve">Moreover, the proposed </w:t>
      </w:r>
      <w:r>
        <w:t xml:space="preserve">educational </w:t>
      </w:r>
      <w:r w:rsidRPr="00AC433C">
        <w:t xml:space="preserve">tool allows teachers to evaluate the knowledge acquired by students during a course,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find</w:t>
      </w:r>
      <w:r>
        <w:t>s</w:t>
      </w:r>
      <w:r w:rsidRPr="00AC433C">
        <w:t xml:space="preserve"> the optimal solution of an experiment. In contrast to most of the optimization functions, that find a local maximum of the system response based on the initial base value, the proposed function is designed to provide a unique peak of an experiment subjected to a number of finite factors</w:t>
      </w:r>
      <w:r>
        <w:t>, thus providing the optimal solution of an experiment</w:t>
      </w:r>
      <w:r w:rsidRPr="00AC433C">
        <w:t xml:space="preserve">. </w:t>
      </w:r>
    </w:p>
    <w:p w:rsidR="001654B3" w:rsidRDefault="001654B3" w:rsidP="001654B3">
      <w:r>
        <w:lastRenderedPageBreak/>
        <w:t xml:space="preserve">The paper has the following structure. </w:t>
      </w:r>
      <w:proofErr w:type="spellStart"/>
      <w:r w:rsidRPr="00A63BC0">
        <w:rPr>
          <w:lang w:val="es-MX"/>
        </w:rPr>
        <w:t>Section</w:t>
      </w:r>
      <w:proofErr w:type="spellEnd"/>
      <w:r w:rsidRPr="00A63BC0">
        <w:rPr>
          <w:lang w:val="es-MX"/>
        </w:rPr>
        <w:t xml:space="preserve"> 2 describes a </w:t>
      </w:r>
      <w:proofErr w:type="spellStart"/>
      <w:r w:rsidRPr="00A63BC0">
        <w:rPr>
          <w:lang w:val="es-MX"/>
        </w:rPr>
        <w:t>multi</w:t>
      </w:r>
      <w:proofErr w:type="spellEnd"/>
      <w:r w:rsidRPr="00A63BC0">
        <w:rPr>
          <w:lang w:val="es-MX"/>
        </w:rPr>
        <w:t xml:space="preserve">-response </w:t>
      </w:r>
      <w:proofErr w:type="spellStart"/>
      <w:r w:rsidRPr="00A63BC0">
        <w:rPr>
          <w:lang w:val="es-MX"/>
        </w:rPr>
        <w:t>model</w:t>
      </w:r>
      <w:proofErr w:type="spellEnd"/>
      <w:r w:rsidRPr="00A63BC0">
        <w:rPr>
          <w:lang w:val="es-MX"/>
        </w:rPr>
        <w:t xml:space="preserve">. </w:t>
      </w:r>
      <w:r>
        <w:t xml:space="preserve">The proposed mathematical function, employed by the computer-education tool, is presented in Section 3. The 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Heading1"/>
        <w:numPr>
          <w:ilvl w:val="0"/>
          <w:numId w:val="3"/>
        </w:numPr>
      </w:pPr>
      <w:r>
        <w:t>Multi-response mathematical model</w:t>
      </w:r>
    </w:p>
    <w:p w:rsidR="001654B3" w:rsidRPr="00AC433C" w:rsidRDefault="001654B3" w:rsidP="001654B3"/>
    <w:p w:rsidR="001654B3" w:rsidRDefault="001654B3" w:rsidP="001654B3">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957899" w:rsidRDefault="001654B3" w:rsidP="00747172">
            <w:pPr>
              <w:jc w:val="center"/>
            </w:pPr>
          </w:p>
        </w:tc>
        <w:tc>
          <w:tcPr>
            <w:tcW w:w="7380" w:type="dxa"/>
            <w:vAlign w:val="center"/>
          </w:tcPr>
          <w:p w:rsidR="001654B3" w:rsidRPr="00C32727" w:rsidRDefault="001654B3" w:rsidP="00747172">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4429414" r:id="rId7"/>
              </w:object>
            </w:r>
          </w:p>
        </w:tc>
        <w:tc>
          <w:tcPr>
            <w:tcW w:w="985" w:type="dxa"/>
            <w:vAlign w:val="center"/>
          </w:tcPr>
          <w:p w:rsidR="001654B3" w:rsidRDefault="001654B3" w:rsidP="00747172">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w:t>
            </w:r>
            <w:r>
              <w:rPr>
                <w:lang w:val="es-MX"/>
              </w:rPr>
              <w:fldChar w:fldCharType="end"/>
            </w:r>
            <w:r>
              <w:rPr>
                <w:lang w:val="es-MX"/>
              </w:rPr>
              <w:t>)</w:t>
            </w:r>
          </w:p>
        </w:tc>
      </w:tr>
    </w:tbl>
    <w:p w:rsidR="001654B3" w:rsidRDefault="001654B3" w:rsidP="001654B3"/>
    <w:p w:rsidR="001654B3" w:rsidRDefault="001654B3" w:rsidP="001654B3">
      <w:r>
        <w:t xml:space="preserve">where </w:t>
      </w:r>
      <w:r w:rsidRPr="00D715A5">
        <w:rPr>
          <w:position w:val="-14"/>
        </w:rPr>
        <w:object w:dxaOrig="279" w:dyaOrig="380">
          <v:shape id="_x0000_i1026" type="#_x0000_t75" style="width:13.75pt;height:18.8pt" o:ole="">
            <v:imagedata r:id="rId8" o:title=""/>
          </v:shape>
          <o:OLEObject Type="Embed" ProgID="Equation.DSMT4" ShapeID="_x0000_i1026" DrawAspect="Content" ObjectID="_1574429415" r:id="rId9"/>
        </w:object>
      </w:r>
      <w:r>
        <w:t xml:space="preserve">, </w:t>
      </w:r>
      <w:r w:rsidRPr="00D715A5">
        <w:rPr>
          <w:position w:val="-10"/>
        </w:rPr>
        <w:object w:dxaOrig="1640" w:dyaOrig="320">
          <v:shape id="_x0000_i1027" type="#_x0000_t75" style="width:82pt;height:16.3pt" o:ole="">
            <v:imagedata r:id="rId10" o:title=""/>
          </v:shape>
          <o:OLEObject Type="Embed" ProgID="Equation.DSMT4" ShapeID="_x0000_i1027" DrawAspect="Content" ObjectID="_1574429416" r:id="rId11"/>
        </w:object>
      </w:r>
      <w:r>
        <w:t xml:space="preserve"> </w:t>
      </w:r>
      <w:r w:rsidRPr="002833A4">
        <w:t xml:space="preserve">are responses, </w:t>
      </w:r>
      <w:r>
        <w:t xml:space="preserve"> </w:t>
      </w:r>
      <w:r w:rsidRPr="00D715A5">
        <w:rPr>
          <w:position w:val="-12"/>
        </w:rPr>
        <w:object w:dxaOrig="240" w:dyaOrig="360">
          <v:shape id="_x0000_i1028" type="#_x0000_t75" style="width:11.9pt;height:18.15pt" o:ole="">
            <v:imagedata r:id="rId12" o:title=""/>
          </v:shape>
          <o:OLEObject Type="Embed" ProgID="Equation.DSMT4" ShapeID="_x0000_i1028" DrawAspect="Content" ObjectID="_1574429417" r:id="rId13"/>
        </w:object>
      </w:r>
      <w:r>
        <w:t xml:space="preserve">, </w:t>
      </w:r>
      <w:r w:rsidRPr="00D028D5">
        <w:rPr>
          <w:position w:val="-10"/>
        </w:rPr>
        <w:object w:dxaOrig="1540" w:dyaOrig="320">
          <v:shape id="_x0000_i1029" type="#_x0000_t75" style="width:77pt;height:16.3pt" o:ole="">
            <v:imagedata r:id="rId14" o:title=""/>
          </v:shape>
          <o:OLEObject Type="Embed" ProgID="Equation.DSMT4" ShapeID="_x0000_i1029" DrawAspect="Content" ObjectID="_1574429418" r:id="rId15"/>
        </w:object>
      </w:r>
      <w:r>
        <w:t xml:space="preserve"> are factors, </w:t>
      </w:r>
      <w:r w:rsidRPr="00D715A5">
        <w:rPr>
          <w:position w:val="-14"/>
        </w:rPr>
        <w:object w:dxaOrig="279" w:dyaOrig="380">
          <v:shape id="_x0000_i1030" type="#_x0000_t75" style="width:13.75pt;height:18.8pt" o:ole="">
            <v:imagedata r:id="rId16" o:title=""/>
          </v:shape>
          <o:OLEObject Type="Embed" ProgID="Equation.DSMT4" ShapeID="_x0000_i1030" DrawAspect="Content" ObjectID="_1574429419" r:id="rId17"/>
        </w:object>
      </w:r>
      <w:r>
        <w:t xml:space="preserve">, </w:t>
      </w:r>
      <w:r w:rsidRPr="00D715A5">
        <w:rPr>
          <w:position w:val="-10"/>
        </w:rPr>
        <w:object w:dxaOrig="1640" w:dyaOrig="320">
          <v:shape id="_x0000_i1031" type="#_x0000_t75" style="width:82pt;height:16.3pt" o:ole="">
            <v:imagedata r:id="rId18" o:title=""/>
          </v:shape>
          <o:OLEObject Type="Embed" ProgID="Equation.DSMT4" ShapeID="_x0000_i1031" DrawAspect="Content" ObjectID="_1574429420" r:id="rId19"/>
        </w:object>
      </w:r>
      <w:r>
        <w:t xml:space="preserve"> are nonlinear functions mapping the </w:t>
      </w:r>
      <w:r w:rsidRPr="00D715A5">
        <w:rPr>
          <w:position w:val="-6"/>
        </w:rPr>
        <w:object w:dxaOrig="200" w:dyaOrig="220">
          <v:shape id="_x0000_i1032" type="#_x0000_t75" style="width:10pt;height:11.25pt" o:ole="">
            <v:imagedata r:id="rId20" o:title=""/>
          </v:shape>
          <o:OLEObject Type="Embed" ProgID="Equation.DSMT4" ShapeID="_x0000_i1032" DrawAspect="Content" ObjectID="_1574429421" r:id="rId21"/>
        </w:object>
      </w:r>
      <w:r>
        <w:t xml:space="preserve"> factors to the </w:t>
      </w:r>
      <w:r w:rsidRPr="00D715A5">
        <w:rPr>
          <w:position w:val="-6"/>
        </w:rPr>
        <w:object w:dxaOrig="260" w:dyaOrig="220">
          <v:shape id="_x0000_i1033" type="#_x0000_t75" style="width:13.75pt;height:11.25pt" o:ole="">
            <v:imagedata r:id="rId22" o:title=""/>
          </v:shape>
          <o:OLEObject Type="Embed" ProgID="Equation.DSMT4" ShapeID="_x0000_i1033" DrawAspect="Content" ObjectID="_1574429422" r:id="rId23"/>
        </w:object>
      </w:r>
      <w:r>
        <w:t xml:space="preserve"> responses, and </w:t>
      </w:r>
      <w:r w:rsidRPr="00D715A5">
        <w:rPr>
          <w:position w:val="-12"/>
        </w:rPr>
        <w:object w:dxaOrig="240" w:dyaOrig="360">
          <v:shape id="_x0000_i1034" type="#_x0000_t75" style="width:11.9pt;height:18.15pt" o:ole="">
            <v:imagedata r:id="rId24" o:title=""/>
          </v:shape>
          <o:OLEObject Type="Embed" ProgID="Equation.DSMT4" ShapeID="_x0000_i1034" DrawAspect="Content" ObjectID="_1574429423" r:id="rId25"/>
        </w:object>
      </w:r>
      <w:r>
        <w:t xml:space="preserve">, </w:t>
      </w:r>
      <w:r w:rsidRPr="00D715A5">
        <w:rPr>
          <w:position w:val="-10"/>
        </w:rPr>
        <w:object w:dxaOrig="1579" w:dyaOrig="320">
          <v:shape id="_x0000_i1035" type="#_x0000_t75" style="width:78.9pt;height:16.3pt" o:ole="">
            <v:imagedata r:id="rId26" o:title=""/>
          </v:shape>
          <o:OLEObject Type="Embed" ProgID="Equation.DSMT4" ShapeID="_x0000_i1035" DrawAspect="Content" ObjectID="_1574429424" r:id="rId27"/>
        </w:object>
      </w:r>
      <w:r>
        <w:t xml:space="preserve"> are zero mean random noise. All factors, </w:t>
      </w:r>
      <w:r w:rsidRPr="0025306D">
        <w:rPr>
          <w:position w:val="-12"/>
        </w:rPr>
        <w:object w:dxaOrig="240" w:dyaOrig="360">
          <v:shape id="_x0000_i1036" type="#_x0000_t75" style="width:11.9pt;height:18.15pt" o:ole="">
            <v:imagedata r:id="rId28" o:title=""/>
          </v:shape>
          <o:OLEObject Type="Embed" ProgID="Equation.DSMT4" ShapeID="_x0000_i1036" DrawAspect="Content" ObjectID="_1574429425" r:id="rId29"/>
        </w:object>
      </w:r>
      <w:r>
        <w:t>, are constrained by upper and lower limits</w:t>
      </w:r>
      <w:r w:rsidR="00B321E4">
        <w:t>. N</w:t>
      </w:r>
      <w:r w:rsidRPr="00AC433C">
        <w:t xml:space="preserve">umerical examples </w:t>
      </w:r>
      <w:r>
        <w:t xml:space="preserve">should produce unique optimal responses, </w:t>
      </w:r>
      <w:r w:rsidR="00A63BC0" w:rsidRPr="0025306D">
        <w:rPr>
          <w:position w:val="-14"/>
        </w:rPr>
        <w:object w:dxaOrig="360" w:dyaOrig="400">
          <v:shape id="_x0000_i1037" type="#_x0000_t75" style="width:18.8pt;height:20.05pt" o:ole="">
            <v:imagedata r:id="rId30" o:title=""/>
          </v:shape>
          <o:OLEObject Type="Embed" ProgID="Equation.DSMT4" ShapeID="_x0000_i1037" DrawAspect="Content" ObjectID="_1574429426" r:id="rId31"/>
        </w:object>
      </w:r>
      <w:r>
        <w:t>, for a set of factors within its limits.</w:t>
      </w:r>
    </w:p>
    <w:p w:rsidR="001654B3" w:rsidRDefault="001654B3" w:rsidP="001654B3"/>
    <w:p w:rsidR="001654B3" w:rsidRPr="00AC433C" w:rsidRDefault="001654B3" w:rsidP="001654B3">
      <w:pPr>
        <w:jc w:val="both"/>
      </w:pPr>
      <w:r w:rsidRPr="00AC433C">
        <w:lastRenderedPageBreak/>
        <w:t xml:space="preserve">The algorithm developed in this paper uses a single response mathematical model, which is described by a proposed function presented in the next section. </w:t>
      </w:r>
      <w:r>
        <w:t xml:space="preserve">Several functions of this kind are used to mimic a multi-response system, since </w:t>
      </w:r>
      <w:r w:rsidRPr="00AC433C">
        <w:t xml:space="preserve">a set of </w:t>
      </w:r>
      <w:r w:rsidRPr="00AC433C">
        <w:rPr>
          <w:position w:val="-6"/>
        </w:rPr>
        <w:object w:dxaOrig="260" w:dyaOrig="220">
          <v:shape id="_x0000_i1038" type="#_x0000_t75" style="width:13.75pt;height:11.25pt" o:ole="">
            <v:imagedata r:id="rId32" o:title=""/>
          </v:shape>
          <o:OLEObject Type="Embed" ProgID="Equation.DSMT4" ShapeID="_x0000_i1038" DrawAspect="Content" ObjectID="_1574429427" r:id="rId33"/>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Heading1"/>
        <w:numPr>
          <w:ilvl w:val="0"/>
          <w:numId w:val="3"/>
        </w:numPr>
      </w:pPr>
      <w:r>
        <w:t>Proposed mathematical function</w:t>
      </w:r>
    </w:p>
    <w:p w:rsidR="001654B3" w:rsidRDefault="001654B3" w:rsidP="001654B3">
      <w:r>
        <w:t>A static mathematical function with a single peak is achieved by any of the following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830"/>
        <w:gridCol w:w="761"/>
        <w:gridCol w:w="44"/>
      </w:tblGrid>
      <w:tr w:rsidR="001654B3" w:rsidTr="00747172">
        <w:tc>
          <w:tcPr>
            <w:tcW w:w="715" w:type="dxa"/>
          </w:tcPr>
          <w:p w:rsidR="001654B3" w:rsidRPr="00E51961" w:rsidRDefault="001654B3" w:rsidP="00747172">
            <w:pPr>
              <w:jc w:val="center"/>
            </w:pPr>
          </w:p>
        </w:tc>
        <w:tc>
          <w:tcPr>
            <w:tcW w:w="7830" w:type="dxa"/>
          </w:tcPr>
          <w:p w:rsidR="001654B3" w:rsidRPr="00DA0B4D" w:rsidRDefault="001654B3" w:rsidP="00747172">
            <w:pPr>
              <w:tabs>
                <w:tab w:val="center" w:pos="3580"/>
                <w:tab w:val="right" w:pos="7160"/>
              </w:tabs>
            </w:pPr>
            <w:r>
              <w:tab/>
            </w:r>
            <w:r w:rsidRPr="003433A5">
              <w:rPr>
                <w:position w:val="-28"/>
              </w:rPr>
              <w:object w:dxaOrig="2780" w:dyaOrig="680">
                <v:shape id="_x0000_i1039" type="#_x0000_t75" style="width:139pt;height:33.8pt" o:ole="">
                  <v:imagedata r:id="rId34" o:title=""/>
                </v:shape>
                <o:OLEObject Type="Embed" ProgID="Equation.DSMT4" ShapeID="_x0000_i1039" DrawAspect="Content" ObjectID="_1574429428" r:id="rId35"/>
              </w:object>
            </w:r>
          </w:p>
        </w:tc>
        <w:tc>
          <w:tcPr>
            <w:tcW w:w="805" w:type="dxa"/>
            <w:gridSpan w:val="2"/>
          </w:tcPr>
          <w:p w:rsidR="001654B3" w:rsidRDefault="001654B3" w:rsidP="00747172">
            <w:pPr>
              <w:jc w:val="center"/>
              <w:rPr>
                <w:lang w:val="es-MX"/>
              </w:rPr>
            </w:pPr>
            <w:bookmarkStart w:id="3" w:name="Poly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w:t>
            </w:r>
            <w:r>
              <w:rPr>
                <w:lang w:val="es-MX"/>
              </w:rPr>
              <w:fldChar w:fldCharType="end"/>
            </w:r>
            <w:r>
              <w:rPr>
                <w:lang w:val="es-MX"/>
              </w:rPr>
              <w:t>)</w:t>
            </w:r>
            <w:bookmarkEnd w:id="3"/>
          </w:p>
        </w:tc>
      </w:tr>
      <w:tr w:rsidR="001654B3" w:rsidTr="00747172">
        <w:tc>
          <w:tcPr>
            <w:tcW w:w="715" w:type="dxa"/>
          </w:tcPr>
          <w:p w:rsidR="001654B3" w:rsidRDefault="001654B3" w:rsidP="00747172">
            <w:pPr>
              <w:jc w:val="center"/>
              <w:rPr>
                <w:lang w:val="es-MX"/>
              </w:rPr>
            </w:pPr>
          </w:p>
        </w:tc>
        <w:tc>
          <w:tcPr>
            <w:tcW w:w="7830" w:type="dxa"/>
          </w:tcPr>
          <w:p w:rsidR="001654B3" w:rsidRPr="00805399" w:rsidRDefault="001654B3" w:rsidP="00747172">
            <w:pPr>
              <w:tabs>
                <w:tab w:val="center" w:pos="3580"/>
                <w:tab w:val="right" w:pos="7160"/>
              </w:tabs>
            </w:pPr>
            <w:r>
              <w:tab/>
            </w:r>
            <w:r w:rsidRPr="00D028D5">
              <w:rPr>
                <w:position w:val="-28"/>
              </w:rPr>
              <w:object w:dxaOrig="2840" w:dyaOrig="680">
                <v:shape id="_x0000_i1040" type="#_x0000_t75" style="width:142.75pt;height:33.8pt" o:ole="">
                  <v:imagedata r:id="rId36" o:title=""/>
                </v:shape>
                <o:OLEObject Type="Embed" ProgID="Equation.DSMT4" ShapeID="_x0000_i1040" DrawAspect="Content" ObjectID="_1574429429" r:id="rId37"/>
              </w:object>
            </w:r>
          </w:p>
        </w:tc>
        <w:tc>
          <w:tcPr>
            <w:tcW w:w="805" w:type="dxa"/>
            <w:gridSpan w:val="2"/>
          </w:tcPr>
          <w:p w:rsidR="001654B3" w:rsidRDefault="001654B3" w:rsidP="00747172">
            <w:pPr>
              <w:jc w:val="center"/>
              <w:rPr>
                <w:lang w:val="es-MX"/>
              </w:rPr>
            </w:pPr>
            <w:bookmarkStart w:id="4" w:name="MultiFactorialNorm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3</w:t>
            </w:r>
            <w:r>
              <w:rPr>
                <w:lang w:val="es-MX"/>
              </w:rPr>
              <w:fldChar w:fldCharType="end"/>
            </w:r>
            <w:r>
              <w:rPr>
                <w:lang w:val="es-MX"/>
              </w:rPr>
              <w:t>)</w:t>
            </w:r>
            <w:bookmarkEnd w:id="4"/>
          </w:p>
        </w:tc>
      </w:tr>
      <w:tr w:rsidR="001654B3" w:rsidTr="00747172">
        <w:trPr>
          <w:gridAfter w:val="1"/>
          <w:wAfter w:w="44" w:type="dxa"/>
        </w:trPr>
        <w:tc>
          <w:tcPr>
            <w:tcW w:w="715" w:type="dxa"/>
          </w:tcPr>
          <w:p w:rsidR="001654B3" w:rsidRPr="00E51961" w:rsidRDefault="001654B3" w:rsidP="00747172">
            <w:pPr>
              <w:jc w:val="center"/>
            </w:pPr>
          </w:p>
        </w:tc>
        <w:tc>
          <w:tcPr>
            <w:tcW w:w="7830" w:type="dxa"/>
          </w:tcPr>
          <w:p w:rsidR="001654B3" w:rsidRDefault="001654B3" w:rsidP="00747172">
            <w:pPr>
              <w:tabs>
                <w:tab w:val="center" w:pos="3580"/>
                <w:tab w:val="right" w:pos="7160"/>
              </w:tabs>
            </w:pPr>
            <w:r>
              <w:tab/>
            </w:r>
            <w:r w:rsidRPr="008C5D4E">
              <w:rPr>
                <w:position w:val="-28"/>
              </w:rPr>
              <w:object w:dxaOrig="2740" w:dyaOrig="680">
                <v:shape id="_x0000_i1041" type="#_x0000_t75" style="width:137.1pt;height:33.8pt" o:ole="">
                  <v:imagedata r:id="rId38" o:title=""/>
                </v:shape>
                <o:OLEObject Type="Embed" ProgID="Equation.DSMT4" ShapeID="_x0000_i1041" DrawAspect="Content" ObjectID="_1574429430" r:id="rId39"/>
              </w:object>
            </w:r>
          </w:p>
          <w:p w:rsidR="001654B3" w:rsidRPr="008D166F" w:rsidRDefault="001654B3" w:rsidP="00747172">
            <w:pPr>
              <w:jc w:val="center"/>
            </w:pPr>
            <w:r w:rsidRPr="008D166F">
              <w:t>.</w:t>
            </w:r>
          </w:p>
        </w:tc>
        <w:tc>
          <w:tcPr>
            <w:tcW w:w="761" w:type="dxa"/>
          </w:tcPr>
          <w:p w:rsidR="001654B3" w:rsidRDefault="001654B3" w:rsidP="00747172">
            <w:pPr>
              <w:jc w:val="center"/>
              <w:rPr>
                <w:lang w:val="es-MX"/>
              </w:rPr>
            </w:pPr>
            <w:bookmarkStart w:id="5" w:name="ModifiedGuassian"/>
            <w:r w:rsidRPr="008C5D4E">
              <w:t>(</w:t>
            </w:r>
            <w:r>
              <w:rPr>
                <w:lang w:val="es-MX"/>
              </w:rPr>
              <w:fldChar w:fldCharType="begin"/>
            </w:r>
            <w:r>
              <w:rPr>
                <w:lang w:val="es-MX"/>
              </w:rPr>
              <w:instrText xml:space="preserve"> SEQ Eqn \* MERGEFORMAT </w:instrText>
            </w:r>
            <w:r>
              <w:rPr>
                <w:lang w:val="es-MX"/>
              </w:rPr>
              <w:fldChar w:fldCharType="separate"/>
            </w:r>
            <w:r w:rsidR="00F22C72">
              <w:rPr>
                <w:noProof/>
                <w:lang w:val="es-MX"/>
              </w:rPr>
              <w:t>4</w:t>
            </w:r>
            <w:r>
              <w:rPr>
                <w:lang w:val="es-MX"/>
              </w:rPr>
              <w:fldChar w:fldCharType="end"/>
            </w:r>
            <w:r>
              <w:rPr>
                <w:lang w:val="es-MX"/>
              </w:rPr>
              <w:t>)</w:t>
            </w:r>
            <w:bookmarkEnd w:id="5"/>
          </w:p>
        </w:tc>
      </w:tr>
    </w:tbl>
    <w:p w:rsidR="001654B3" w:rsidRPr="00AC433C" w:rsidRDefault="001654B3" w:rsidP="001654B3">
      <w:r w:rsidRPr="00AC433C">
        <w:t xml:space="preserve">Functions </w:t>
      </w:r>
      <w:r w:rsidRPr="00AC433C">
        <w:rPr>
          <w:position w:val="-12"/>
        </w:rPr>
        <w:object w:dxaOrig="279" w:dyaOrig="360">
          <v:shape id="_x0000_i1042" type="#_x0000_t75" style="width:14.4pt;height:18.15pt" o:ole="">
            <v:imagedata r:id="rId40" o:title=""/>
          </v:shape>
          <o:OLEObject Type="Embed" ProgID="Equation.DSMT4" ShapeID="_x0000_i1042" DrawAspect="Content" ObjectID="_1574429431" r:id="rId41"/>
        </w:object>
      </w:r>
      <w:r w:rsidRPr="00AC433C">
        <w:t xml:space="preserve"> and </w:t>
      </w:r>
      <w:r w:rsidRPr="00AC433C">
        <w:rPr>
          <w:position w:val="-12"/>
        </w:rPr>
        <w:object w:dxaOrig="300" w:dyaOrig="360">
          <v:shape id="_x0000_i1043" type="#_x0000_t75" style="width:15.05pt;height:18.15pt" o:ole="">
            <v:imagedata r:id="rId42" o:title=""/>
          </v:shape>
          <o:OLEObject Type="Embed" ProgID="Equation.DSMT4" ShapeID="_x0000_i1043" DrawAspect="Content" ObjectID="_1574429432" r:id="rId43"/>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5.05pt;height:18.15pt" o:ole="">
            <v:imagedata r:id="rId44" o:title=""/>
          </v:shape>
          <o:OLEObject Type="Embed" ProgID="Equation.DSMT4" ShapeID="_x0000_i1044" DrawAspect="Content" ObjectID="_1574429433" r:id="rId45"/>
        </w:object>
      </w:r>
      <w:r>
        <w:t>is obtained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4pt;height:18.15pt" o:ole="">
            <v:imagedata r:id="rId46" o:title=""/>
          </v:shape>
          <o:OLEObject Type="Embed" ProgID="Equation.DSMT4" ShapeID="_x0000_i1045" DrawAspect="Content" ObjectID="_1574429434" r:id="rId47"/>
        </w:object>
      </w:r>
      <w:r>
        <w:t xml:space="preserve">, </w:t>
      </w:r>
      <w:r w:rsidRPr="00AD7A0B">
        <w:rPr>
          <w:position w:val="-12"/>
        </w:rPr>
        <w:object w:dxaOrig="300" w:dyaOrig="360">
          <v:shape id="_x0000_i1046" type="#_x0000_t75" style="width:15.05pt;height:18.15pt" o:ole="">
            <v:imagedata r:id="rId48" o:title=""/>
          </v:shape>
          <o:OLEObject Type="Embed" ProgID="Equation.DSMT4" ShapeID="_x0000_i1046" DrawAspect="Content" ObjectID="_1574429435" r:id="rId49"/>
        </w:object>
      </w:r>
      <w:r>
        <w:t xml:space="preserve">, and </w:t>
      </w:r>
      <w:r w:rsidRPr="00AD7A0B">
        <w:rPr>
          <w:position w:val="-12"/>
        </w:rPr>
        <w:object w:dxaOrig="300" w:dyaOrig="360">
          <v:shape id="_x0000_i1047" type="#_x0000_t75" style="width:15.05pt;height:18.15pt" o:ole="">
            <v:imagedata r:id="rId50" o:title=""/>
          </v:shape>
          <o:OLEObject Type="Embed" ProgID="Equation.DSMT4" ShapeID="_x0000_i1047" DrawAspect="Content" ObjectID="_1574429436" r:id="rId51"/>
        </w:object>
      </w:r>
      <w:r>
        <w:t xml:space="preserve"> for a two </w:t>
      </w:r>
      <w:r w:rsidRPr="00AC433C">
        <w:t>variable case. These functions have the following limitations:</w:t>
      </w:r>
    </w:p>
    <w:p w:rsidR="001654B3" w:rsidRDefault="001654B3" w:rsidP="001654B3">
      <w:pPr>
        <w:pStyle w:val="ListParagraph"/>
        <w:numPr>
          <w:ilvl w:val="0"/>
          <w:numId w:val="21"/>
        </w:numPr>
      </w:pPr>
      <w:r w:rsidRPr="00AC433C">
        <w:t xml:space="preserve">Function </w:t>
      </w:r>
      <w:r w:rsidRPr="00AC433C">
        <w:rPr>
          <w:position w:val="-12"/>
        </w:rPr>
        <w:object w:dxaOrig="279" w:dyaOrig="360">
          <v:shape id="_x0000_i1048" type="#_x0000_t75" style="width:14.4pt;height:18.15pt" o:ole="">
            <v:imagedata r:id="rId52" o:title=""/>
          </v:shape>
          <o:OLEObject Type="Embed" ProgID="Equation.DSMT4" ShapeID="_x0000_i1048" DrawAspect="Content" ObjectID="_1574429437" r:id="rId53"/>
        </w:object>
      </w:r>
      <w:r w:rsidRPr="00AC433C">
        <w:t xml:space="preserve"> has a property that its slope increases as it moves far away from the optimal point</w:t>
      </w:r>
      <w:r>
        <w:t xml:space="preserve">, thus the </w:t>
      </w:r>
      <w:r w:rsidR="00E9419B">
        <w:t xml:space="preserve">selection of </w:t>
      </w:r>
      <w:r w:rsidRPr="00AC433C">
        <w:t>a new base value</w:t>
      </w:r>
      <w:r>
        <w:t xml:space="preserve"> is required</w:t>
      </w:r>
      <w:r w:rsidRPr="00AC433C">
        <w:t>.</w:t>
      </w:r>
      <w:r w:rsidRPr="00AC433C" w:rsidDel="00AF1B29">
        <w:t xml:space="preserve"> </w:t>
      </w:r>
    </w:p>
    <w:p w:rsidR="001654B3" w:rsidRDefault="001654B3" w:rsidP="001654B3">
      <w:pPr>
        <w:pStyle w:val="ListParagraph"/>
        <w:numPr>
          <w:ilvl w:val="0"/>
          <w:numId w:val="21"/>
        </w:numPr>
      </w:pPr>
      <w:r w:rsidRPr="00AC433C">
        <w:t xml:space="preserve">Functions </w:t>
      </w:r>
      <w:r w:rsidRPr="00AC433C">
        <w:rPr>
          <w:position w:val="-12"/>
        </w:rPr>
        <w:object w:dxaOrig="279" w:dyaOrig="360">
          <v:shape id="_x0000_i1049" type="#_x0000_t75" style="width:14.4pt;height:18.15pt" o:ole="">
            <v:imagedata r:id="rId40" o:title=""/>
          </v:shape>
          <o:OLEObject Type="Embed" ProgID="Equation.DSMT4" ShapeID="_x0000_i1049" DrawAspect="Content" ObjectID="_1574429438" r:id="rId54"/>
        </w:object>
      </w:r>
      <w:r w:rsidRPr="00AC433C">
        <w:t xml:space="preserve"> and  </w:t>
      </w:r>
      <w:r w:rsidRPr="00AC433C">
        <w:rPr>
          <w:position w:val="-12"/>
        </w:rPr>
        <w:object w:dxaOrig="300" w:dyaOrig="360">
          <v:shape id="_x0000_i1050" type="#_x0000_t75" style="width:15.05pt;height:18.15pt" o:ole="">
            <v:imagedata r:id="rId42" o:title=""/>
          </v:shape>
          <o:OLEObject Type="Embed" ProgID="Equation.DSMT4" ShapeID="_x0000_i1050" DrawAspect="Content" ObjectID="_1574429439" r:id="rId55"/>
        </w:object>
      </w:r>
      <w:r w:rsidRPr="00AC433C">
        <w:t xml:space="preserve">are concave functions, which have the property that the response of all the points between any two arbitrary points is always greater than the responses at these arbitrary points </w:t>
      </w:r>
      <w:r w:rsidRPr="006E30B2">
        <w:t>[14</w:t>
      </w:r>
      <w:r w:rsidRPr="00AC433C">
        <w:t xml:space="preserve">]. This property is </w:t>
      </w:r>
      <w:r>
        <w:t xml:space="preserve">not recommended because it also makes the selection of </w:t>
      </w:r>
      <w:r w:rsidR="006E1656">
        <w:t xml:space="preserve">the </w:t>
      </w:r>
      <w:r>
        <w:t>next base value easy.</w:t>
      </w:r>
    </w:p>
    <w:p w:rsidR="001654B3" w:rsidRDefault="001654B3" w:rsidP="001654B3">
      <w:pPr>
        <w:pStyle w:val="ListParagraph"/>
        <w:numPr>
          <w:ilvl w:val="0"/>
          <w:numId w:val="21"/>
        </w:numPr>
      </w:pPr>
      <w:r w:rsidRPr="006E30B2">
        <w:lastRenderedPageBreak/>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51" type="#_x0000_t75" style="width:14.4pt;height:18.15pt" o:ole="">
            <v:imagedata r:id="rId56" o:title=""/>
          </v:shape>
          <o:OLEObject Type="Embed" ProgID="Equation.DSMT4" ShapeID="_x0000_i1051" DrawAspect="Content" ObjectID="_1574429440" r:id="rId57"/>
        </w:object>
      </w:r>
      <w:r>
        <w:t xml:space="preserve"> requires very less effort, which is not recommended as a practice problem. </w:t>
      </w:r>
    </w:p>
    <w:p w:rsidR="001654B3" w:rsidRDefault="001654B3" w:rsidP="001654B3">
      <w:pPr>
        <w:pStyle w:val="ListParagraph"/>
        <w:numPr>
          <w:ilvl w:val="0"/>
          <w:numId w:val="21"/>
        </w:numPr>
      </w:pPr>
      <w:r>
        <w:t>The</w:t>
      </w:r>
      <w:ins w:id="6" w:author="Suresh Kumar Gadi" w:date="2017-12-06T16:57:00Z">
        <w:r w:rsidR="002B3923">
          <w:t xml:space="preserve"> solution to</w:t>
        </w:r>
      </w:ins>
      <w:ins w:id="7" w:author="Suresh Kumar Gadi" w:date="2017-12-06T16:59:00Z">
        <w:r w:rsidR="002B3923">
          <w:t xml:space="preserve"> </w:t>
        </w:r>
      </w:ins>
      <w:r w:rsidR="002B3923" w:rsidRPr="002B3923">
        <w:rPr>
          <w:position w:val="-30"/>
        </w:rPr>
        <w:object w:dxaOrig="820" w:dyaOrig="680">
          <v:shape id="_x0000_i1052" type="#_x0000_t75" style="width:40.7pt;height:33.8pt" o:ole="">
            <v:imagedata r:id="rId58" o:title=""/>
          </v:shape>
          <o:OLEObject Type="Embed" ProgID="Equation.DSMT4" ShapeID="_x0000_i1052" DrawAspect="Content" ObjectID="_1574429441" r:id="rId59"/>
        </w:object>
      </w:r>
      <w:r>
        <w:t xml:space="preserve">, </w:t>
      </w:r>
      <w:r w:rsidR="002B3923" w:rsidRPr="002B3923">
        <w:rPr>
          <w:position w:val="-30"/>
        </w:rPr>
        <w:object w:dxaOrig="840" w:dyaOrig="680">
          <v:shape id="_x0000_i1053" type="#_x0000_t75" style="width:41.95pt;height:33.8pt" o:ole="">
            <v:imagedata r:id="rId60" o:title=""/>
          </v:shape>
          <o:OLEObject Type="Embed" ProgID="Equation.DSMT4" ShapeID="_x0000_i1053" DrawAspect="Content" ObjectID="_1574429442" r:id="rId61"/>
        </w:object>
      </w:r>
      <w:r>
        <w:t xml:space="preserve">, and </w:t>
      </w:r>
      <w:r w:rsidR="002B3923" w:rsidRPr="002B3923">
        <w:rPr>
          <w:position w:val="-30"/>
        </w:rPr>
        <w:object w:dxaOrig="840" w:dyaOrig="680">
          <v:shape id="_x0000_i1054" type="#_x0000_t75" style="width:41.95pt;height:33.8pt" o:ole="">
            <v:imagedata r:id="rId62" o:title=""/>
          </v:shape>
          <o:OLEObject Type="Embed" ProgID="Equation.DSMT4" ShapeID="_x0000_i1054" DrawAspect="Content" ObjectID="_1574429443" r:id="rId63"/>
        </w:object>
      </w:r>
      <w:r>
        <w:t xml:space="preserve"> </w:t>
      </w:r>
      <w:ins w:id="8" w:author="Suresh Kumar Gadi" w:date="2017-12-06T17:11:00Z">
        <w:r w:rsidR="00A3419C">
          <w:t xml:space="preserve"> </w:t>
        </w:r>
      </w:ins>
      <w:ins w:id="9" w:author="Suresh Kumar Gadi" w:date="2017-12-03T07:30:00Z">
        <w:r w:rsidR="00747172">
          <w:t>does</w:t>
        </w:r>
      </w:ins>
      <w:ins w:id="10" w:author="Suresh Kumar Gadi" w:date="2017-12-03T07:31:00Z">
        <w:r w:rsidR="00747172">
          <w:t xml:space="preserve"> </w:t>
        </w:r>
      </w:ins>
      <w:ins w:id="11" w:author="Suresh Kumar Gadi" w:date="2017-12-03T07:30:00Z">
        <w:r w:rsidR="00747172">
          <w:t xml:space="preserve">not contain </w:t>
        </w:r>
      </w:ins>
      <w:ins w:id="12" w:author="Suresh Kumar Gadi" w:date="2017-12-03T07:31:00Z">
        <w:r w:rsidR="00747172">
          <w:t xml:space="preserve">the terms of other factors </w:t>
        </w:r>
      </w:ins>
      <w:r w:rsidR="00751495" w:rsidRPr="00751495">
        <w:rPr>
          <w:position w:val="-12"/>
        </w:rPr>
        <w:object w:dxaOrig="700" w:dyaOrig="360">
          <v:shape id="_x0000_i1055" type="#_x0000_t75" style="width:35.05pt;height:18.15pt" o:ole="">
            <v:imagedata r:id="rId64" o:title=""/>
          </v:shape>
          <o:OLEObject Type="Embed" ProgID="Equation.DSMT4" ShapeID="_x0000_i1055" DrawAspect="Content" ObjectID="_1574429444" r:id="rId65"/>
        </w:object>
      </w:r>
      <w:ins w:id="13" w:author="Suresh Kumar Gadi" w:date="2017-12-03T07:50:00Z">
        <w:r w:rsidR="00751495">
          <w:t xml:space="preserve">where </w:t>
        </w:r>
      </w:ins>
      <w:r w:rsidR="00751495" w:rsidRPr="00751495">
        <w:rPr>
          <w:position w:val="-14"/>
        </w:rPr>
        <w:object w:dxaOrig="1780" w:dyaOrig="400">
          <v:shape id="_x0000_i1056" type="#_x0000_t75" style="width:88.9pt;height:20.05pt" o:ole="">
            <v:imagedata r:id="rId66" o:title=""/>
          </v:shape>
          <o:OLEObject Type="Embed" ProgID="Equation.DSMT4" ShapeID="_x0000_i1056" DrawAspect="Content" ObjectID="_1574429445" r:id="rId67"/>
        </w:object>
      </w:r>
      <w:del w:id="14" w:author="Suresh Kumar Gadi" w:date="2017-12-03T07:31:00Z">
        <w:r w:rsidDel="00747172">
          <w:delText>are linear</w:delText>
        </w:r>
      </w:del>
      <w:r>
        <w:t>. Multi factorial example problems based on these functions are easy to solve, because optimizing one factor after another factor will work in these cases.</w:t>
      </w:r>
    </w:p>
    <w:p w:rsidR="001654B3" w:rsidRPr="007315F9" w:rsidRDefault="001654B3" w:rsidP="001654B3"/>
    <w:p w:rsidR="00602AB7" w:rsidRDefault="00EA101F" w:rsidP="001654B3">
      <w:r>
        <w:t>Adding a nonlinear term to the</w:t>
      </w:r>
      <w:r w:rsidR="001654B3" w:rsidRPr="00BC6168">
        <w:t xml:space="preserve"> </w:t>
      </w:r>
      <w:r w:rsidR="001654B3" w:rsidRPr="002D69D7">
        <w:rPr>
          <w:position w:val="-12"/>
        </w:rPr>
        <w:object w:dxaOrig="300" w:dyaOrig="360">
          <v:shape id="_x0000_i1057" type="#_x0000_t75" style="width:15.05pt;height:18.15pt" o:ole="">
            <v:imagedata r:id="rId68" o:title=""/>
          </v:shape>
          <o:OLEObject Type="Embed" ProgID="Equation.DSMT4" ShapeID="_x0000_i1057" DrawAspect="Content" ObjectID="_1574429446" r:id="rId69"/>
        </w:object>
      </w:r>
      <w:r w:rsidR="001654B3" w:rsidRPr="00BC6168">
        <w:t xml:space="preserve"> function gives the following proposed novel mathematical function</w:t>
      </w:r>
      <w:r w:rsidR="001654B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E51961" w:rsidRDefault="001654B3" w:rsidP="00747172">
            <w:pPr>
              <w:jc w:val="center"/>
            </w:pPr>
          </w:p>
        </w:tc>
        <w:tc>
          <w:tcPr>
            <w:tcW w:w="7380" w:type="dxa"/>
            <w:vAlign w:val="center"/>
          </w:tcPr>
          <w:p w:rsidR="001654B3" w:rsidRPr="00E92E1E" w:rsidRDefault="001654B3" w:rsidP="00747172">
            <w:pPr>
              <w:tabs>
                <w:tab w:val="center" w:pos="3580"/>
                <w:tab w:val="right" w:pos="7160"/>
              </w:tabs>
            </w:pPr>
            <w:r>
              <w:tab/>
            </w:r>
            <w:r w:rsidR="00E422ED" w:rsidRPr="00E422ED">
              <w:rPr>
                <w:position w:val="-32"/>
              </w:rPr>
              <w:object w:dxaOrig="2620" w:dyaOrig="760">
                <v:shape id="_x0000_i1058" type="#_x0000_t75" style="width:130.85pt;height:37.55pt" o:ole="">
                  <v:imagedata r:id="rId70" o:title=""/>
                </v:shape>
                <o:OLEObject Type="Embed" ProgID="Equation.DSMT4" ShapeID="_x0000_i1058" DrawAspect="Content" ObjectID="_1574429447" r:id="rId71"/>
              </w:object>
            </w:r>
          </w:p>
        </w:tc>
        <w:tc>
          <w:tcPr>
            <w:tcW w:w="985" w:type="dxa"/>
            <w:vAlign w:val="center"/>
          </w:tcPr>
          <w:p w:rsidR="001654B3" w:rsidRDefault="001654B3" w:rsidP="00747172">
            <w:pPr>
              <w:jc w:val="center"/>
              <w:rPr>
                <w:lang w:val="es-MX"/>
              </w:rPr>
            </w:pPr>
            <w:bookmarkStart w:id="15" w:name="Novelmode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5</w:t>
            </w:r>
            <w:r>
              <w:rPr>
                <w:lang w:val="es-MX"/>
              </w:rPr>
              <w:fldChar w:fldCharType="end"/>
            </w:r>
            <w:r>
              <w:rPr>
                <w:lang w:val="es-MX"/>
              </w:rPr>
              <w:t>)</w:t>
            </w:r>
            <w:bookmarkEnd w:id="15"/>
          </w:p>
        </w:tc>
      </w:tr>
    </w:tbl>
    <w:p w:rsidR="00AB2797" w:rsidRDefault="00AB2797" w:rsidP="001654B3">
      <w:ins w:id="16" w:author="Suresh Kumar Gadi" w:date="2017-12-07T17:20:00Z">
        <w:r>
          <w:t xml:space="preserve">where </w:t>
        </w:r>
      </w:ins>
      <w:ins w:id="17" w:author="Suresh Kumar Gadi" w:date="2017-12-07T17:20:00Z">
        <w:r w:rsidR="0030569B" w:rsidRPr="00AB2797">
          <w:rPr>
            <w:position w:val="-6"/>
          </w:rPr>
          <w:object w:dxaOrig="1240" w:dyaOrig="320">
            <v:shape id="_x0000_i1059" type="#_x0000_t75" style="width:62pt;height:15.65pt" o:ole="">
              <v:imagedata r:id="rId72" o:title=""/>
            </v:shape>
            <o:OLEObject Type="Embed" ProgID="Equation.DSMT4" ShapeID="_x0000_i1059" DrawAspect="Content" ObjectID="_1574429448" r:id="rId73"/>
          </w:object>
        </w:r>
      </w:ins>
      <w:ins w:id="18" w:author="Suresh Kumar Gadi" w:date="2017-12-07T17:20:00Z">
        <w:r>
          <w:t>,</w:t>
        </w:r>
      </w:ins>
      <w:ins w:id="19" w:author="Suresh Kumar Gadi" w:date="2017-12-07T17:20:00Z">
        <w:r w:rsidR="0030569B" w:rsidRPr="00AB2797">
          <w:rPr>
            <w:position w:val="-10"/>
          </w:rPr>
          <w:object w:dxaOrig="1240" w:dyaOrig="360">
            <v:shape id="_x0000_i1060" type="#_x0000_t75" style="width:62pt;height:18.15pt" o:ole="">
              <v:imagedata r:id="rId74" o:title=""/>
            </v:shape>
            <o:OLEObject Type="Embed" ProgID="Equation.DSMT4" ShapeID="_x0000_i1060" DrawAspect="Content" ObjectID="_1574429449" r:id="rId75"/>
          </w:object>
        </w:r>
      </w:ins>
      <w:ins w:id="20" w:author="Suresh Kumar Gadi" w:date="2017-12-07T17:20:00Z">
        <w:r>
          <w:t>,</w:t>
        </w:r>
      </w:ins>
      <w:ins w:id="21" w:author="Suresh Kumar Gadi" w:date="2017-12-10T11:01:00Z">
        <w:r w:rsidR="0030569B">
          <w:t xml:space="preserve"> and</w:t>
        </w:r>
      </w:ins>
      <w:ins w:id="22" w:author="Suresh Kumar Gadi" w:date="2017-12-07T17:20:00Z">
        <w:r>
          <w:t xml:space="preserve"> </w:t>
        </w:r>
      </w:ins>
      <w:ins w:id="23" w:author="Suresh Kumar Gadi" w:date="2017-12-07T17:20:00Z">
        <w:r w:rsidR="0030569B" w:rsidRPr="0030569B">
          <w:rPr>
            <w:position w:val="-10"/>
            <w:rPrChange w:id="24" w:author="Suresh Kumar Gadi" w:date="2017-12-10T11:00:00Z">
              <w:rPr>
                <w:position w:val="-10"/>
              </w:rPr>
            </w:rPrChange>
          </w:rPr>
          <w:object w:dxaOrig="1140" w:dyaOrig="360">
            <v:shape id="_x0000_i1061" type="#_x0000_t75" style="width:56.35pt;height:18.15pt" o:ole="">
              <v:imagedata r:id="rId76" o:title=""/>
            </v:shape>
            <o:OLEObject Type="Embed" ProgID="Equation.DSMT4" ShapeID="_x0000_i1061" DrawAspect="Content" ObjectID="_1574429450" r:id="rId77"/>
          </w:object>
        </w:r>
      </w:ins>
      <w:del w:id="25" w:author="Suresh Kumar Gadi" w:date="2017-12-10T11:01:00Z">
        <w:r w:rsidRPr="00AB2797" w:rsidDel="0030569B">
          <w:fldChar w:fldCharType="begin"/>
        </w:r>
        <w:r w:rsidRPr="00AB2797" w:rsidDel="0030569B">
          <w:fldChar w:fldCharType="end"/>
        </w:r>
      </w:del>
      <w:moveToRangeStart w:id="26" w:author="Suresh Kumar Gadi" w:date="2017-12-10T10:48:00Z" w:name="move500666222"/>
      <w:moveTo w:id="27" w:author="Suresh Kumar Gadi" w:date="2017-12-10T10:48:00Z">
        <w:del w:id="28" w:author="Suresh Kumar Gadi" w:date="2017-12-10T11:01:00Z">
          <w:r w:rsidR="002319AF" w:rsidRPr="002319AF" w:rsidDel="0030569B">
            <w:rPr>
              <w:position w:val="-6"/>
            </w:rPr>
            <w:object w:dxaOrig="499" w:dyaOrig="220">
              <v:shape id="_x0000_i1062" type="#_x0000_t75" style="width:25.05pt;height:11.25pt" o:ole="">
                <v:imagedata r:id="rId78" o:title=""/>
              </v:shape>
              <o:OLEObject Type="Embed" ProgID="Equation.DSMT4" ShapeID="_x0000_i1062" DrawAspect="Content" ObjectID="_1574429451" r:id="rId79"/>
            </w:object>
          </w:r>
        </w:del>
      </w:moveTo>
      <w:moveFromRangeStart w:id="29" w:author="Suresh Kumar Gadi" w:date="2017-12-10T10:48:00Z" w:name="move500666222"/>
      <w:moveToRangeEnd w:id="26"/>
      <w:moveFrom w:id="30" w:author="Suresh Kumar Gadi" w:date="2017-12-10T10:48:00Z">
        <w:del w:id="31" w:author="Suresh Kumar Gadi" w:date="2017-12-10T13:04:00Z">
          <w:r w:rsidR="002319AF" w:rsidRPr="002319AF" w:rsidDel="00504A8D">
            <w:rPr>
              <w:position w:val="-6"/>
            </w:rPr>
            <w:object w:dxaOrig="499" w:dyaOrig="220">
              <v:shape id="_x0000_i1063" type="#_x0000_t75" style="width:25.05pt;height:11.25pt" o:ole="">
                <v:imagedata r:id="rId78" o:title=""/>
              </v:shape>
              <o:OLEObject Type="Embed" ProgID="Equation.DSMT4" ShapeID="_x0000_i1063" DrawAspect="Content" ObjectID="_1574429452" r:id="rId80"/>
            </w:object>
          </w:r>
        </w:del>
      </w:moveFrom>
      <w:moveFromRangeEnd w:id="29"/>
      <w:ins w:id="32" w:author="Suresh Kumar Gadi" w:date="2017-12-07T17:20:00Z">
        <w:r>
          <w:t>.</w:t>
        </w:r>
      </w:ins>
    </w:p>
    <w:p w:rsidR="001654B3" w:rsidRDefault="001654B3" w:rsidP="001654B3">
      <w:r>
        <w:t xml:space="preserve">Figure 4 </w:t>
      </w:r>
      <w:ins w:id="33" w:author="Suresh Kumar Gadi" w:date="2017-12-10T00:10:00Z">
        <w:r w:rsidR="00862668">
          <w:t xml:space="preserve">and 5 </w:t>
        </w:r>
      </w:ins>
      <w:r>
        <w:t xml:space="preserve">depicts </w:t>
      </w:r>
      <w:r w:rsidRPr="00623159">
        <w:rPr>
          <w:position w:val="-12"/>
        </w:rPr>
        <w:object w:dxaOrig="300" w:dyaOrig="360">
          <v:shape id="_x0000_i1064" type="#_x0000_t75" style="width:15.05pt;height:18.15pt" o:ole="">
            <v:imagedata r:id="rId81" o:title=""/>
          </v:shape>
          <o:OLEObject Type="Embed" ProgID="Equation.DSMT4" ShapeID="_x0000_i1064" DrawAspect="Content" ObjectID="_1574429453" r:id="rId82"/>
        </w:object>
      </w:r>
      <w:r>
        <w:t xml:space="preserve"> </w:t>
      </w:r>
      <w:ins w:id="34" w:author="Suresh Kumar Gadi" w:date="2017-12-10T00:10:00Z">
        <w:r w:rsidR="00862668">
          <w:t xml:space="preserve">with </w:t>
        </w:r>
      </w:ins>
      <w:r w:rsidR="006F45EB" w:rsidRPr="006F45EB">
        <w:rPr>
          <w:position w:val="-30"/>
        </w:rPr>
        <w:object w:dxaOrig="1980" w:dyaOrig="720">
          <v:shape id="_x0000_i1065" type="#_x0000_t75" style="width:98.9pt;height:36.3pt" o:ole="">
            <v:imagedata r:id="rId83" o:title=""/>
          </v:shape>
          <o:OLEObject Type="Embed" ProgID="Equation.DSMT4" ShapeID="_x0000_i1065" DrawAspect="Content" ObjectID="_1574429454" r:id="rId84"/>
        </w:object>
      </w:r>
      <w:ins w:id="35" w:author="Suresh Kumar Gadi" w:date="2017-12-10T10:36:00Z">
        <w:r w:rsidR="006F45EB">
          <w:t>,</w:t>
        </w:r>
      </w:ins>
      <w:ins w:id="36" w:author="Suresh Kumar Gadi" w:date="2017-12-10T10:35:00Z">
        <w:r w:rsidR="006F45EB">
          <w:t xml:space="preserve"> </w:t>
        </w:r>
      </w:ins>
      <w:r w:rsidR="009C0A77" w:rsidRPr="006F45EB">
        <w:rPr>
          <w:position w:val="-30"/>
        </w:rPr>
        <w:object w:dxaOrig="2140" w:dyaOrig="720">
          <v:shape id="_x0000_i1066" type="#_x0000_t75" style="width:107.05pt;height:36.3pt" o:ole="">
            <v:imagedata r:id="rId85" o:title=""/>
          </v:shape>
          <o:OLEObject Type="Embed" ProgID="Equation.DSMT4" ShapeID="_x0000_i1066" DrawAspect="Content" ObjectID="_1574429455" r:id="rId86"/>
        </w:object>
      </w:r>
      <w:ins w:id="37" w:author="Suresh Kumar Gadi" w:date="2017-12-10T10:35:00Z">
        <w:r w:rsidR="006F45EB">
          <w:t xml:space="preserve"> </w:t>
        </w:r>
      </w:ins>
      <w:ins w:id="38" w:author="Suresh Kumar Gadi" w:date="2017-12-10T10:36:00Z">
        <w:r w:rsidR="006F45EB">
          <w:t xml:space="preserve">and </w:t>
        </w:r>
      </w:ins>
      <w:ins w:id="39" w:author="Suresh Kumar Gadi" w:date="2017-12-10T10:36:00Z">
        <w:r w:rsidR="006F45EB" w:rsidRPr="006F45EB">
          <w:rPr>
            <w:position w:val="-30"/>
            <w:rPrChange w:id="40" w:author="Suresh Kumar Gadi" w:date="2017-12-10T10:40:00Z">
              <w:rPr>
                <w:position w:val="-30"/>
              </w:rPr>
            </w:rPrChange>
          </w:rPr>
          <w:object w:dxaOrig="1480" w:dyaOrig="720">
            <v:shape id="_x0000_i1067" type="#_x0000_t75" style="width:73.9pt;height:36.3pt" o:ole="">
              <v:imagedata r:id="rId87" o:title=""/>
            </v:shape>
            <o:OLEObject Type="Embed" ProgID="Equation.DSMT4" ShapeID="_x0000_i1067" DrawAspect="Content" ObjectID="_1574429456" r:id="rId88"/>
          </w:object>
        </w:r>
      </w:ins>
      <w:ins w:id="41" w:author="Suresh Kumar Gadi" w:date="2017-12-10T10:36:00Z">
        <w:r w:rsidR="006F45EB">
          <w:t xml:space="preserve">, </w:t>
        </w:r>
      </w:ins>
      <w:ins w:id="42" w:author="Suresh Kumar Gadi" w:date="2017-12-10T10:36:00Z">
        <w:r w:rsidR="006F45EB" w:rsidRPr="006F45EB">
          <w:rPr>
            <w:position w:val="-30"/>
            <w:rPrChange w:id="43" w:author="Suresh Kumar Gadi" w:date="2017-12-10T10:41:00Z">
              <w:rPr>
                <w:position w:val="-30"/>
              </w:rPr>
            </w:rPrChange>
          </w:rPr>
          <w:object w:dxaOrig="2000" w:dyaOrig="720">
            <v:shape id="_x0000_i1068" type="#_x0000_t75" style="width:100.15pt;height:36.3pt" o:ole="">
              <v:imagedata r:id="rId89" o:title=""/>
            </v:shape>
            <o:OLEObject Type="Embed" ProgID="Equation.DSMT4" ShapeID="_x0000_i1068" DrawAspect="Content" ObjectID="_1574429457" r:id="rId90"/>
          </w:object>
        </w:r>
      </w:ins>
      <w:ins w:id="44" w:author="Suresh Kumar Gadi" w:date="2017-12-10T10:41:00Z">
        <w:r w:rsidR="006F45EB">
          <w:t xml:space="preserve"> respectively</w:t>
        </w:r>
      </w:ins>
      <w:ins w:id="45" w:author="Suresh Kumar Gadi" w:date="2017-12-10T10:44:00Z">
        <w:r w:rsidR="006F45EB">
          <w:t>.</w:t>
        </w:r>
      </w:ins>
      <w:ins w:id="46" w:author="Suresh Kumar Gadi" w:date="2017-12-10T10:45:00Z">
        <w:r w:rsidR="006F45EB">
          <w:t xml:space="preserve"> </w:t>
        </w:r>
      </w:ins>
      <w:del w:id="47" w:author="Suresh Kumar Gadi" w:date="2017-12-10T10:43:00Z">
        <w:r w:rsidDel="006F45EB">
          <w:delText xml:space="preserve">for a two variable case with </w:delText>
        </w:r>
        <w:r w:rsidRPr="00623159" w:rsidDel="006F45EB">
          <w:rPr>
            <w:position w:val="-6"/>
          </w:rPr>
          <w:object w:dxaOrig="859" w:dyaOrig="279">
            <v:shape id="_x0000_i1069" type="#_x0000_t75" style="width:43.2pt;height:13.75pt" o:ole="">
              <v:imagedata r:id="rId91" o:title=""/>
            </v:shape>
            <o:OLEObject Type="Embed" ProgID="Equation.DSMT4" ShapeID="_x0000_i1069" DrawAspect="Content" ObjectID="_1574429458" r:id="rId92"/>
          </w:object>
        </w:r>
      </w:del>
      <w:del w:id="48" w:author="Suresh Kumar Gadi" w:date="2017-12-10T10:44:00Z">
        <w:r w:rsidDel="006F45EB">
          <w:delText xml:space="preserve">. </w:delText>
        </w:r>
      </w:del>
      <w:r>
        <w:t xml:space="preserve">The </w:t>
      </w:r>
      <w:r w:rsidRPr="00AC433C">
        <w:t xml:space="preserve">gradient of </w:t>
      </w:r>
      <w:r w:rsidRPr="00AC433C">
        <w:rPr>
          <w:position w:val="-12"/>
        </w:rPr>
        <w:object w:dxaOrig="300" w:dyaOrig="360">
          <v:shape id="_x0000_i1070" type="#_x0000_t75" style="width:15.05pt;height:18.15pt" o:ole="">
            <v:imagedata r:id="rId93" o:title=""/>
          </v:shape>
          <o:OLEObject Type="Embed" ProgID="Equation.DSMT4" ShapeID="_x0000_i1070" DrawAspect="Content" ObjectID="_1574429459" r:id="rId94"/>
        </w:object>
      </w:r>
      <w:r w:rsidRPr="00AC433C">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747172">
        <w:tc>
          <w:tcPr>
            <w:tcW w:w="985" w:type="dxa"/>
            <w:vAlign w:val="center"/>
          </w:tcPr>
          <w:p w:rsidR="001654B3" w:rsidRPr="008F1EA9" w:rsidRDefault="001654B3" w:rsidP="00747172">
            <w:pPr>
              <w:jc w:val="center"/>
            </w:pPr>
          </w:p>
        </w:tc>
        <w:tc>
          <w:tcPr>
            <w:tcW w:w="7380" w:type="dxa"/>
            <w:vAlign w:val="center"/>
          </w:tcPr>
          <w:p w:rsidR="001654B3" w:rsidRPr="008F1EA9" w:rsidRDefault="001654B3" w:rsidP="009779E9">
            <w:pPr>
              <w:tabs>
                <w:tab w:val="center" w:pos="3580"/>
                <w:tab w:val="right" w:pos="7160"/>
              </w:tabs>
            </w:pPr>
            <w:r w:rsidRPr="008F1EA9">
              <w:tab/>
            </w:r>
            <w:r w:rsidR="00232B67" w:rsidRPr="005400D9">
              <w:rPr>
                <w:position w:val="-34"/>
              </w:rPr>
              <w:object w:dxaOrig="5260" w:dyaOrig="800">
                <v:shape id="_x0000_i1071" type="#_x0000_t75" style="width:262.95pt;height:40.05pt" o:ole="">
                  <v:imagedata r:id="rId95" o:title=""/>
                </v:shape>
                <o:OLEObject Type="Embed" ProgID="Equation.DSMT4" ShapeID="_x0000_i1071" DrawAspect="Content" ObjectID="_1574429460" r:id="rId96"/>
              </w:object>
            </w:r>
          </w:p>
        </w:tc>
        <w:tc>
          <w:tcPr>
            <w:tcW w:w="985" w:type="dxa"/>
            <w:vAlign w:val="center"/>
          </w:tcPr>
          <w:p w:rsidR="001654B3" w:rsidRDefault="001654B3" w:rsidP="00747172">
            <w:pPr>
              <w:jc w:val="center"/>
              <w:rPr>
                <w:lang w:val="es-MX"/>
              </w:rPr>
            </w:pPr>
            <w:bookmarkStart w:id="49" w:name="GradientNovelFunc"/>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6</w:t>
            </w:r>
            <w:r>
              <w:rPr>
                <w:lang w:val="es-MX"/>
              </w:rPr>
              <w:fldChar w:fldCharType="end"/>
            </w:r>
            <w:r>
              <w:rPr>
                <w:lang w:val="es-MX"/>
              </w:rPr>
              <w:t>)</w:t>
            </w:r>
            <w:bookmarkEnd w:id="49"/>
          </w:p>
        </w:tc>
      </w:tr>
    </w:tbl>
    <w:p w:rsidR="001654B3" w:rsidDel="00A243D0" w:rsidRDefault="005400D9">
      <w:pPr>
        <w:tabs>
          <w:tab w:val="left" w:pos="3794"/>
        </w:tabs>
        <w:rPr>
          <w:del w:id="50" w:author="Suresh Kumar Gadi" w:date="2017-12-10T12:38:00Z"/>
        </w:rPr>
      </w:pPr>
      <w:ins w:id="51" w:author="Suresh Kumar Gadi" w:date="2017-12-10T12:21:00Z">
        <w:r>
          <w:lastRenderedPageBreak/>
          <w:t xml:space="preserve">where </w:t>
        </w:r>
      </w:ins>
      <w:r w:rsidRPr="005400D9">
        <w:rPr>
          <w:position w:val="-76"/>
        </w:rPr>
        <w:object w:dxaOrig="2640" w:dyaOrig="1640">
          <v:shape id="_x0000_i1072" type="#_x0000_t75" style="width:132.1pt;height:82pt" o:ole="">
            <v:imagedata r:id="rId97" o:title=""/>
          </v:shape>
          <o:OLEObject Type="Embed" ProgID="Equation.DSMT4" ShapeID="_x0000_i1072" DrawAspect="Content" ObjectID="_1574429461" r:id="rId98"/>
        </w:object>
      </w:r>
      <w:ins w:id="52" w:author="Suresh Kumar Gadi" w:date="2017-12-10T12:22:00Z">
        <w:r>
          <w:t xml:space="preserve">. </w:t>
        </w:r>
      </w:ins>
      <w:ins w:id="53" w:author="Suresh Kumar Gadi" w:date="2017-12-10T12:28:00Z">
        <w:r w:rsidR="00D46120">
          <w:t xml:space="preserve">Since </w:t>
        </w:r>
      </w:ins>
      <w:r w:rsidR="00D46120" w:rsidRPr="00025957">
        <w:rPr>
          <w:position w:val="-4"/>
        </w:rPr>
        <w:object w:dxaOrig="220" w:dyaOrig="260">
          <v:shape id="_x0000_i1073" type="#_x0000_t75" style="width:11.25pt;height:13.15pt" o:ole="">
            <v:imagedata r:id="rId99" o:title=""/>
          </v:shape>
          <o:OLEObject Type="Embed" ProgID="Equation.DSMT4" ShapeID="_x0000_i1073" DrawAspect="Content" ObjectID="_1574429462" r:id="rId100"/>
        </w:object>
      </w:r>
      <w:ins w:id="54" w:author="Suresh Kumar Gadi" w:date="2017-12-10T12:28:00Z">
        <w:r w:rsidR="00D46120">
          <w:t xml:space="preserve"> is positive definite, t</w:t>
        </w:r>
      </w:ins>
      <w:ins w:id="55" w:author="Suresh Kumar Gadi" w:date="2017-12-10T12:26:00Z">
        <w:r>
          <w:t>he matrix</w:t>
        </w:r>
      </w:ins>
      <w:ins w:id="56" w:author="Suresh Kumar Gadi" w:date="2017-12-10T12:32:00Z">
        <w:r w:rsidR="00D46120">
          <w:t xml:space="preserve"> </w:t>
        </w:r>
      </w:ins>
      <w:r w:rsidR="00D46120" w:rsidRPr="00D46120">
        <w:rPr>
          <w:position w:val="-10"/>
        </w:rPr>
        <w:object w:dxaOrig="560" w:dyaOrig="320">
          <v:shape id="_x0000_i1074" type="#_x0000_t75" style="width:28.15pt;height:16.3pt" o:ole="">
            <v:imagedata r:id="rId101" o:title=""/>
          </v:shape>
          <o:OLEObject Type="Embed" ProgID="Equation.DSMT4" ShapeID="_x0000_i1074" DrawAspect="Content" ObjectID="_1574429463" r:id="rId102"/>
        </w:object>
      </w:r>
      <w:ins w:id="57" w:author="Suresh Kumar Gadi" w:date="2017-12-10T12:26:00Z">
        <w:r>
          <w:t xml:space="preserve"> </w:t>
        </w:r>
        <w:r w:rsidR="00D46120">
          <w:t xml:space="preserve"> </w:t>
        </w:r>
      </w:ins>
      <w:ins w:id="58" w:author="Suresh Kumar Gadi" w:date="2017-12-10T12:30:00Z">
        <w:r w:rsidR="00D46120">
          <w:t xml:space="preserve">is also positive definite if </w:t>
        </w:r>
      </w:ins>
      <w:r w:rsidR="00D46120" w:rsidRPr="00D46120">
        <w:rPr>
          <w:position w:val="-10"/>
        </w:rPr>
        <w:object w:dxaOrig="740" w:dyaOrig="360">
          <v:shape id="_x0000_i1075" type="#_x0000_t75" style="width:36.95pt;height:18.15pt" o:ole="">
            <v:imagedata r:id="rId103" o:title=""/>
          </v:shape>
          <o:OLEObject Type="Embed" ProgID="Equation.DSMT4" ShapeID="_x0000_i1075" DrawAspect="Content" ObjectID="_1574429464" r:id="rId104"/>
        </w:object>
      </w:r>
      <w:ins w:id="59" w:author="Suresh Kumar Gadi" w:date="2017-12-10T12:30:00Z">
        <w:r w:rsidR="00D46120">
          <w:t xml:space="preserve">. </w:t>
        </w:r>
      </w:ins>
      <w:ins w:id="60" w:author="Suresh Kumar Gadi" w:date="2017-12-10T12:36:00Z">
        <w:r w:rsidR="00620C93">
          <w:t>A u</w:t>
        </w:r>
      </w:ins>
      <w:ins w:id="61" w:author="Suresh Kumar Gadi" w:date="2017-12-10T12:34:00Z">
        <w:r w:rsidR="00620C93">
          <w:t xml:space="preserve">nique peak at </w:t>
        </w:r>
      </w:ins>
      <w:r w:rsidR="00620C93" w:rsidRPr="00620C93">
        <w:rPr>
          <w:position w:val="-12"/>
        </w:rPr>
        <w:object w:dxaOrig="620" w:dyaOrig="360">
          <v:shape id="_x0000_i1076" type="#_x0000_t75" style="width:31.3pt;height:18.15pt" o:ole="">
            <v:imagedata r:id="rId105" o:title=""/>
          </v:shape>
          <o:OLEObject Type="Embed" ProgID="Equation.DSMT4" ShapeID="_x0000_i1076" DrawAspect="Content" ObjectID="_1574429465" r:id="rId106"/>
        </w:object>
      </w:r>
      <w:ins w:id="62" w:author="Suresh Kumar Gadi" w:date="2017-12-10T12:37:00Z">
        <w:r w:rsidR="00A243D0">
          <w:t xml:space="preserve">, </w:t>
        </w:r>
      </w:ins>
      <w:moveToRangeStart w:id="63" w:author="Suresh Kumar Gadi" w:date="2017-12-10T12:37:00Z" w:name="move500672793"/>
      <w:moveTo w:id="64" w:author="Suresh Kumar Gadi" w:date="2017-12-10T12:37:00Z">
        <w:r w:rsidR="00A243D0" w:rsidRPr="00623159">
          <w:rPr>
            <w:position w:val="-10"/>
          </w:rPr>
          <w:object w:dxaOrig="1540" w:dyaOrig="320">
            <v:shape id="_x0000_i1077" type="#_x0000_t75" style="width:77pt;height:16.3pt" o:ole="">
              <v:imagedata r:id="rId107" o:title=""/>
            </v:shape>
            <o:OLEObject Type="Embed" ProgID="Equation.DSMT4" ShapeID="_x0000_i1077" DrawAspect="Content" ObjectID="_1574429466" r:id="rId108"/>
          </w:object>
        </w:r>
      </w:moveTo>
      <w:moveToRangeEnd w:id="63"/>
      <w:ins w:id="65" w:author="Suresh Kumar Gadi" w:date="2017-12-10T12:37:00Z">
        <w:r w:rsidR="00A243D0">
          <w:t xml:space="preserve"> </w:t>
        </w:r>
      </w:ins>
      <w:ins w:id="66" w:author="Suresh Kumar Gadi" w:date="2017-12-10T12:36:00Z">
        <w:r w:rsidR="00A243D0">
          <w:t xml:space="preserve">is guaranteed if </w:t>
        </w:r>
      </w:ins>
      <w:r w:rsidR="00A243D0" w:rsidRPr="00025957">
        <w:rPr>
          <w:position w:val="-4"/>
        </w:rPr>
        <w:object w:dxaOrig="240" w:dyaOrig="260">
          <v:shape id="_x0000_i1078" type="#_x0000_t75" style="width:11.9pt;height:13.15pt" o:ole="">
            <v:imagedata r:id="rId109" o:title=""/>
          </v:shape>
          <o:OLEObject Type="Embed" ProgID="Equation.DSMT4" ShapeID="_x0000_i1078" DrawAspect="Content" ObjectID="_1574429467" r:id="rId110"/>
        </w:object>
      </w:r>
      <w:ins w:id="67" w:author="Suresh Kumar Gadi" w:date="2017-12-10T12:36:00Z">
        <w:r w:rsidR="00A243D0">
          <w:t xml:space="preserve"> and </w:t>
        </w:r>
      </w:ins>
      <w:r w:rsidR="00A243D0" w:rsidRPr="00A243D0">
        <w:rPr>
          <w:position w:val="-10"/>
        </w:rPr>
        <w:object w:dxaOrig="240" w:dyaOrig="320">
          <v:shape id="_x0000_i1079" type="#_x0000_t75" style="width:11.9pt;height:16.3pt" o:ole="">
            <v:imagedata r:id="rId111" o:title=""/>
          </v:shape>
          <o:OLEObject Type="Embed" ProgID="Equation.DSMT4" ShapeID="_x0000_i1079" DrawAspect="Content" ObjectID="_1574429468" r:id="rId112"/>
        </w:object>
      </w:r>
      <w:ins w:id="68" w:author="Suresh Kumar Gadi" w:date="2017-12-10T12:37:00Z">
        <w:r w:rsidR="00A243D0">
          <w:t xml:space="preserve"> are </w:t>
        </w:r>
      </w:ins>
      <w:ins w:id="69" w:author="Suresh Kumar Gadi" w:date="2017-12-10T13:05:00Z">
        <w:r w:rsidR="00504A8D">
          <w:t>symmetric nonsingular matrices</w:t>
        </w:r>
      </w:ins>
      <w:ins w:id="70" w:author="Suresh Kumar Gadi" w:date="2017-12-10T12:37:00Z">
        <w:r w:rsidR="00A243D0">
          <w:t>.</w:t>
        </w:r>
      </w:ins>
      <w:del w:id="71" w:author="Suresh Kumar Gadi" w:date="2017-12-10T12:38:00Z">
        <w:r w:rsidRPr="005400D9" w:rsidDel="00A243D0">
          <w:rPr>
            <w:position w:val="-12"/>
          </w:rPr>
          <w:object w:dxaOrig="840" w:dyaOrig="360">
            <v:shape id="_x0000_i1080" type="#_x0000_t75" style="width:41.95pt;height:18.15pt" o:ole="">
              <v:imagedata r:id="rId113" o:title=""/>
            </v:shape>
            <o:OLEObject Type="Embed" ProgID="Equation.DSMT4" ShapeID="_x0000_i1080" DrawAspect="Content" ObjectID="_1574429469" r:id="rId114"/>
          </w:object>
        </w:r>
      </w:del>
    </w:p>
    <w:p w:rsidR="001654B3" w:rsidRPr="00AC433C" w:rsidDel="00A243D0" w:rsidRDefault="001654B3">
      <w:pPr>
        <w:tabs>
          <w:tab w:val="left" w:pos="3794"/>
        </w:tabs>
        <w:rPr>
          <w:del w:id="72" w:author="Suresh Kumar Gadi" w:date="2017-12-10T12:38:00Z"/>
        </w:rPr>
        <w:pPrChange w:id="73" w:author="Suresh Kumar Gadi" w:date="2017-12-10T12:38:00Z">
          <w:pPr/>
        </w:pPrChange>
      </w:pPr>
      <w:del w:id="74" w:author="Suresh Kumar Gadi" w:date="2017-12-10T12:38:00Z">
        <w:r w:rsidDel="00A243D0">
          <w:delText>where</w:delText>
        </w:r>
      </w:del>
      <w:moveFromRangeStart w:id="75" w:author="Suresh Kumar Gadi" w:date="2017-12-10T12:37:00Z" w:name="move500672793"/>
      <w:moveFrom w:id="76" w:author="Suresh Kumar Gadi" w:date="2017-12-10T12:37:00Z">
        <w:del w:id="77" w:author="Suresh Kumar Gadi" w:date="2017-12-10T12:38:00Z">
          <w:r w:rsidDel="00A243D0">
            <w:delText xml:space="preserve"> </w:delText>
          </w:r>
          <w:r w:rsidRPr="00623159" w:rsidDel="00A243D0">
            <w:rPr>
              <w:position w:val="-10"/>
            </w:rPr>
            <w:object w:dxaOrig="1540" w:dyaOrig="320">
              <v:shape id="_x0000_i1081" type="#_x0000_t75" style="width:77pt;height:16.3pt" o:ole="">
                <v:imagedata r:id="rId107" o:title=""/>
              </v:shape>
              <o:OLEObject Type="Embed" ProgID="Equation.DSMT4" ShapeID="_x0000_i1081" DrawAspect="Content" ObjectID="_1574429470" r:id="rId115"/>
            </w:object>
          </w:r>
        </w:del>
      </w:moveFrom>
      <w:moveFromRangeEnd w:id="75"/>
      <w:del w:id="78" w:author="Suresh Kumar Gadi" w:date="2017-12-10T12:38:00Z">
        <w:r w:rsidDel="00A243D0">
          <w:delText xml:space="preserve">. </w:delText>
        </w:r>
      </w:del>
    </w:p>
    <w:p w:rsidR="001654B3" w:rsidRPr="00AC433C" w:rsidDel="00A243D0" w:rsidRDefault="001654B3">
      <w:pPr>
        <w:tabs>
          <w:tab w:val="left" w:pos="3794"/>
        </w:tabs>
        <w:rPr>
          <w:del w:id="79" w:author="Suresh Kumar Gadi" w:date="2017-12-10T12:38:00Z"/>
        </w:rPr>
        <w:pPrChange w:id="80" w:author="Suresh Kumar Gadi" w:date="2017-12-10T12:38:00Z">
          <w:pPr/>
        </w:pPrChange>
      </w:pPr>
      <w:del w:id="81" w:author="Suresh Kumar Gadi" w:date="2017-12-10T12:38:00Z">
        <w:r w:rsidRPr="00AC433C" w:rsidDel="00A243D0">
          <w:delText xml:space="preserve">Peaks, dips or saddle points of the proposed function are formed at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Del="00A243D0" w:rsidTr="00747172">
        <w:trPr>
          <w:del w:id="82" w:author="Suresh Kumar Gadi" w:date="2017-12-10T12:38:00Z"/>
        </w:trPr>
        <w:tc>
          <w:tcPr>
            <w:tcW w:w="985" w:type="dxa"/>
            <w:vAlign w:val="center"/>
          </w:tcPr>
          <w:p w:rsidR="001654B3" w:rsidRPr="00E51961" w:rsidDel="00A243D0" w:rsidRDefault="001654B3">
            <w:pPr>
              <w:tabs>
                <w:tab w:val="left" w:pos="3794"/>
              </w:tabs>
              <w:rPr>
                <w:del w:id="83" w:author="Suresh Kumar Gadi" w:date="2017-12-10T12:38:00Z"/>
              </w:rPr>
              <w:pPrChange w:id="84" w:author="Suresh Kumar Gadi" w:date="2017-12-10T12:38:00Z">
                <w:pPr>
                  <w:jc w:val="center"/>
                </w:pPr>
              </w:pPrChange>
            </w:pPr>
          </w:p>
        </w:tc>
        <w:tc>
          <w:tcPr>
            <w:tcW w:w="7380" w:type="dxa"/>
            <w:vAlign w:val="center"/>
          </w:tcPr>
          <w:p w:rsidR="001654B3" w:rsidRPr="00A243D0" w:rsidDel="00A243D0" w:rsidRDefault="001654B3">
            <w:pPr>
              <w:tabs>
                <w:tab w:val="left" w:pos="3794"/>
              </w:tabs>
              <w:rPr>
                <w:del w:id="85" w:author="Suresh Kumar Gadi" w:date="2017-12-10T12:38:00Z"/>
                <w:rPrChange w:id="86" w:author="Suresh Kumar Gadi" w:date="2017-12-10T12:38:00Z">
                  <w:rPr>
                    <w:del w:id="87" w:author="Suresh Kumar Gadi" w:date="2017-12-10T12:38:00Z"/>
                    <w:lang w:val="es-MX"/>
                  </w:rPr>
                </w:rPrChange>
              </w:rPr>
              <w:pPrChange w:id="88" w:author="Suresh Kumar Gadi" w:date="2017-12-10T12:38:00Z">
                <w:pPr>
                  <w:tabs>
                    <w:tab w:val="center" w:pos="3580"/>
                    <w:tab w:val="right" w:pos="7160"/>
                  </w:tabs>
                </w:pPr>
              </w:pPrChange>
            </w:pPr>
            <w:del w:id="89" w:author="Suresh Kumar Gadi" w:date="2017-12-10T12:38:00Z">
              <w:r w:rsidRPr="00E51961" w:rsidDel="00A243D0">
                <w:tab/>
              </w:r>
              <w:r w:rsidRPr="00623159" w:rsidDel="00A243D0">
                <w:rPr>
                  <w:position w:val="-14"/>
                </w:rPr>
                <w:object w:dxaOrig="880" w:dyaOrig="380">
                  <v:shape id="_x0000_i1082" type="#_x0000_t75" style="width:43.85pt;height:18.8pt" o:ole="">
                    <v:imagedata r:id="rId116" o:title=""/>
                  </v:shape>
                  <o:OLEObject Type="Embed" ProgID="Equation.DSMT4" ShapeID="_x0000_i1082" DrawAspect="Content" ObjectID="_1574429471" r:id="rId117"/>
                </w:object>
              </w:r>
            </w:del>
          </w:p>
        </w:tc>
        <w:tc>
          <w:tcPr>
            <w:tcW w:w="985" w:type="dxa"/>
            <w:vAlign w:val="center"/>
          </w:tcPr>
          <w:p w:rsidR="001654B3" w:rsidRPr="00A243D0" w:rsidDel="00A243D0" w:rsidRDefault="001654B3">
            <w:pPr>
              <w:tabs>
                <w:tab w:val="left" w:pos="3794"/>
              </w:tabs>
              <w:rPr>
                <w:del w:id="90" w:author="Suresh Kumar Gadi" w:date="2017-12-10T12:38:00Z"/>
                <w:rPrChange w:id="91" w:author="Suresh Kumar Gadi" w:date="2017-12-10T12:38:00Z">
                  <w:rPr>
                    <w:del w:id="92" w:author="Suresh Kumar Gadi" w:date="2017-12-10T12:38:00Z"/>
                    <w:lang w:val="es-MX"/>
                  </w:rPr>
                </w:rPrChange>
              </w:rPr>
              <w:pPrChange w:id="93" w:author="Suresh Kumar Gadi" w:date="2017-12-10T12:38:00Z">
                <w:pPr>
                  <w:jc w:val="center"/>
                </w:pPr>
              </w:pPrChange>
            </w:pPr>
            <w:bookmarkStart w:id="94" w:name="GradientNovelEqn"/>
            <w:del w:id="95" w:author="Suresh Kumar Gadi" w:date="2017-12-10T12:38:00Z">
              <w:r w:rsidRPr="00A243D0" w:rsidDel="00A243D0">
                <w:rPr>
                  <w:rPrChange w:id="96" w:author="Suresh Kumar Gadi" w:date="2017-12-10T12:38:00Z">
                    <w:rPr>
                      <w:lang w:val="es-MX"/>
                    </w:rPr>
                  </w:rPrChange>
                </w:rPr>
                <w:delText>(</w:delText>
              </w:r>
              <w:r w:rsidDel="00A243D0">
                <w:rPr>
                  <w:lang w:val="es-MX"/>
                </w:rPr>
                <w:fldChar w:fldCharType="begin"/>
              </w:r>
              <w:r w:rsidRPr="00A243D0" w:rsidDel="00A243D0">
                <w:rPr>
                  <w:rPrChange w:id="97" w:author="Suresh Kumar Gadi" w:date="2017-12-10T12:38:00Z">
                    <w:rPr>
                      <w:lang w:val="es-MX"/>
                    </w:rPr>
                  </w:rPrChange>
                </w:rPr>
                <w:delInstrText xml:space="preserve"> SEQ Eqn \* MERGEFORMAT </w:delInstrText>
              </w:r>
              <w:r w:rsidDel="00A243D0">
                <w:rPr>
                  <w:lang w:val="es-MX"/>
                </w:rPr>
                <w:fldChar w:fldCharType="separate"/>
              </w:r>
              <w:r w:rsidR="00F22C72" w:rsidRPr="00A243D0" w:rsidDel="00A243D0">
                <w:rPr>
                  <w:noProof/>
                  <w:rPrChange w:id="98" w:author="Suresh Kumar Gadi" w:date="2017-12-10T12:38:00Z">
                    <w:rPr>
                      <w:noProof/>
                      <w:lang w:val="es-MX"/>
                    </w:rPr>
                  </w:rPrChange>
                </w:rPr>
                <w:delText>7</w:delText>
              </w:r>
              <w:r w:rsidDel="00A243D0">
                <w:rPr>
                  <w:lang w:val="es-MX"/>
                </w:rPr>
                <w:fldChar w:fldCharType="end"/>
              </w:r>
              <w:r w:rsidRPr="00A243D0" w:rsidDel="00A243D0">
                <w:rPr>
                  <w:rPrChange w:id="99" w:author="Suresh Kumar Gadi" w:date="2017-12-10T12:38:00Z">
                    <w:rPr>
                      <w:lang w:val="es-MX"/>
                    </w:rPr>
                  </w:rPrChange>
                </w:rPr>
                <w:delText>)</w:delText>
              </w:r>
              <w:bookmarkEnd w:id="94"/>
            </w:del>
          </w:p>
        </w:tc>
      </w:tr>
    </w:tbl>
    <w:p w:rsidR="001654B3" w:rsidDel="00A243D0" w:rsidRDefault="001654B3">
      <w:pPr>
        <w:tabs>
          <w:tab w:val="left" w:pos="3794"/>
        </w:tabs>
        <w:rPr>
          <w:del w:id="100" w:author="Suresh Kumar Gadi" w:date="2017-12-10T12:38:00Z"/>
        </w:rPr>
        <w:pPrChange w:id="101" w:author="Suresh Kumar Gadi" w:date="2017-12-10T12:38:00Z">
          <w:pPr/>
        </w:pPrChange>
      </w:pPr>
    </w:p>
    <w:p w:rsidR="001654B3" w:rsidRPr="00AC433C" w:rsidDel="00A243D0" w:rsidRDefault="001654B3">
      <w:pPr>
        <w:tabs>
          <w:tab w:val="left" w:pos="3794"/>
        </w:tabs>
        <w:rPr>
          <w:del w:id="102" w:author="Suresh Kumar Gadi" w:date="2017-12-10T12:38:00Z"/>
        </w:rPr>
        <w:pPrChange w:id="103" w:author="Suresh Kumar Gadi" w:date="2017-12-10T12:38:00Z">
          <w:pPr/>
        </w:pPrChange>
      </w:pPr>
      <w:del w:id="104" w:author="Suresh Kumar Gadi" w:date="2017-12-10T12:38:00Z">
        <w:r w:rsidRPr="004817F2" w:rsidDel="00A243D0">
          <w:delText xml:space="preserve">The union of the </w:delText>
        </w:r>
        <w:r w:rsidRPr="00AC433C" w:rsidDel="00A243D0">
          <w:delText xml:space="preserve">solutions of the following three equations gives the solution of </w:delText>
        </w:r>
        <w:r w:rsidRPr="00AC433C" w:rsidDel="00A243D0">
          <w:fldChar w:fldCharType="begin"/>
        </w:r>
        <w:r w:rsidRPr="00AC433C" w:rsidDel="00A243D0">
          <w:delInstrText xml:space="preserve"> REF GradientNovelEqn \h </w:delInstrText>
        </w:r>
        <w:r w:rsidRPr="00AC433C" w:rsidDel="00A243D0">
          <w:fldChar w:fldCharType="separate"/>
        </w:r>
        <w:r w:rsidR="00F22C72" w:rsidRPr="00A63BC0" w:rsidDel="00A243D0">
          <w:delText>(</w:delText>
        </w:r>
        <w:r w:rsidR="00F22C72" w:rsidRPr="00A63BC0" w:rsidDel="00A243D0">
          <w:rPr>
            <w:noProof/>
          </w:rPr>
          <w:delText>7</w:delText>
        </w:r>
        <w:r w:rsidR="00F22C72" w:rsidRPr="00A63BC0" w:rsidDel="00A243D0">
          <w:delText>)</w:delText>
        </w:r>
        <w:r w:rsidRPr="00AC433C" w:rsidDel="00A243D0">
          <w:fldChar w:fldCharType="end"/>
        </w:r>
        <w:r w:rsidRPr="00AC433C" w:rsidDel="00A243D0">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Del="00A243D0" w:rsidTr="00747172">
        <w:trPr>
          <w:del w:id="105" w:author="Suresh Kumar Gadi" w:date="2017-12-10T12:38:00Z"/>
        </w:trPr>
        <w:tc>
          <w:tcPr>
            <w:tcW w:w="985" w:type="dxa"/>
            <w:vAlign w:val="center"/>
          </w:tcPr>
          <w:p w:rsidR="001654B3" w:rsidRPr="00762461" w:rsidDel="00A243D0" w:rsidRDefault="001654B3">
            <w:pPr>
              <w:tabs>
                <w:tab w:val="left" w:pos="3794"/>
              </w:tabs>
              <w:rPr>
                <w:del w:id="106" w:author="Suresh Kumar Gadi" w:date="2017-12-10T12:38:00Z"/>
              </w:rPr>
              <w:pPrChange w:id="107" w:author="Suresh Kumar Gadi" w:date="2017-12-10T12:38:00Z">
                <w:pPr>
                  <w:jc w:val="center"/>
                </w:pPr>
              </w:pPrChange>
            </w:pPr>
          </w:p>
        </w:tc>
        <w:tc>
          <w:tcPr>
            <w:tcW w:w="7380" w:type="dxa"/>
            <w:vAlign w:val="center"/>
          </w:tcPr>
          <w:p w:rsidR="001654B3" w:rsidRPr="00A35A16" w:rsidDel="00A243D0" w:rsidRDefault="001654B3">
            <w:pPr>
              <w:tabs>
                <w:tab w:val="left" w:pos="3794"/>
              </w:tabs>
              <w:rPr>
                <w:del w:id="108" w:author="Suresh Kumar Gadi" w:date="2017-12-10T12:38:00Z"/>
              </w:rPr>
              <w:pPrChange w:id="109" w:author="Suresh Kumar Gadi" w:date="2017-12-10T12:38:00Z">
                <w:pPr>
                  <w:tabs>
                    <w:tab w:val="center" w:pos="3580"/>
                    <w:tab w:val="right" w:pos="7160"/>
                  </w:tabs>
                </w:pPr>
              </w:pPrChange>
            </w:pPr>
            <w:del w:id="110" w:author="Suresh Kumar Gadi" w:date="2017-12-10T12:38:00Z">
              <w:r w:rsidDel="00A243D0">
                <w:tab/>
              </w:r>
              <w:r w:rsidRPr="00623159" w:rsidDel="00A243D0">
                <w:rPr>
                  <w:position w:val="-38"/>
                </w:rPr>
                <w:object w:dxaOrig="3100" w:dyaOrig="880">
                  <v:shape id="_x0000_i1083" type="#_x0000_t75" style="width:155.25pt;height:43.85pt" o:ole="">
                    <v:imagedata r:id="rId118" o:title=""/>
                  </v:shape>
                  <o:OLEObject Type="Embed" ProgID="Equation.DSMT4" ShapeID="_x0000_i1083" DrawAspect="Content" ObjectID="_1574429472" r:id="rId119"/>
                </w:object>
              </w:r>
            </w:del>
          </w:p>
        </w:tc>
        <w:tc>
          <w:tcPr>
            <w:tcW w:w="985" w:type="dxa"/>
            <w:vAlign w:val="center"/>
          </w:tcPr>
          <w:p w:rsidR="001654B3" w:rsidRPr="004817F2" w:rsidDel="00A243D0" w:rsidRDefault="001654B3">
            <w:pPr>
              <w:tabs>
                <w:tab w:val="left" w:pos="3794"/>
              </w:tabs>
              <w:rPr>
                <w:del w:id="111" w:author="Suresh Kumar Gadi" w:date="2017-12-10T12:38:00Z"/>
              </w:rPr>
              <w:pPrChange w:id="112" w:author="Suresh Kumar Gadi" w:date="2017-12-10T12:38:00Z">
                <w:pPr>
                  <w:jc w:val="center"/>
                </w:pPr>
              </w:pPrChange>
            </w:pPr>
            <w:bookmarkStart w:id="113" w:name="GradientNovelEqn1"/>
            <w:del w:id="114" w:author="Suresh Kumar Gadi" w:date="2017-12-10T12:38:00Z">
              <w:r w:rsidRPr="004817F2" w:rsidDel="00A243D0">
                <w:delText>(</w:delText>
              </w:r>
              <w:r w:rsidDel="00A243D0">
                <w:rPr>
                  <w:lang w:val="es-MX"/>
                </w:rPr>
                <w:fldChar w:fldCharType="begin"/>
              </w:r>
              <w:r w:rsidRPr="004817F2" w:rsidDel="00A243D0">
                <w:delInstrText xml:space="preserve"> SEQ Eqn \* MERGEFORMAT </w:delInstrText>
              </w:r>
              <w:r w:rsidDel="00A243D0">
                <w:rPr>
                  <w:lang w:val="es-MX"/>
                </w:rPr>
                <w:fldChar w:fldCharType="separate"/>
              </w:r>
              <w:r w:rsidR="00F22C72" w:rsidDel="00A243D0">
                <w:rPr>
                  <w:noProof/>
                </w:rPr>
                <w:delText>8</w:delText>
              </w:r>
              <w:r w:rsidDel="00A243D0">
                <w:rPr>
                  <w:lang w:val="es-MX"/>
                </w:rPr>
                <w:fldChar w:fldCharType="end"/>
              </w:r>
              <w:r w:rsidRPr="004817F2" w:rsidDel="00A243D0">
                <w:delText>)</w:delText>
              </w:r>
              <w:bookmarkEnd w:id="113"/>
            </w:del>
          </w:p>
        </w:tc>
      </w:tr>
      <w:tr w:rsidR="001654B3" w:rsidDel="00A243D0" w:rsidTr="00747172">
        <w:trPr>
          <w:del w:id="115" w:author="Suresh Kumar Gadi" w:date="2017-12-10T12:38:00Z"/>
        </w:trPr>
        <w:tc>
          <w:tcPr>
            <w:tcW w:w="985" w:type="dxa"/>
            <w:vAlign w:val="center"/>
          </w:tcPr>
          <w:p w:rsidR="001654B3" w:rsidRPr="004817F2" w:rsidDel="00A243D0" w:rsidRDefault="001654B3">
            <w:pPr>
              <w:tabs>
                <w:tab w:val="left" w:pos="3794"/>
              </w:tabs>
              <w:rPr>
                <w:del w:id="116" w:author="Suresh Kumar Gadi" w:date="2017-12-10T12:38:00Z"/>
              </w:rPr>
              <w:pPrChange w:id="117" w:author="Suresh Kumar Gadi" w:date="2017-12-10T12:38:00Z">
                <w:pPr>
                  <w:jc w:val="center"/>
                </w:pPr>
              </w:pPrChange>
            </w:pPr>
          </w:p>
        </w:tc>
        <w:tc>
          <w:tcPr>
            <w:tcW w:w="7380" w:type="dxa"/>
            <w:vAlign w:val="center"/>
          </w:tcPr>
          <w:p w:rsidR="001654B3" w:rsidRPr="008F1EA9" w:rsidDel="00A243D0" w:rsidRDefault="001654B3">
            <w:pPr>
              <w:tabs>
                <w:tab w:val="left" w:pos="3794"/>
              </w:tabs>
              <w:rPr>
                <w:del w:id="118" w:author="Suresh Kumar Gadi" w:date="2017-12-10T12:38:00Z"/>
              </w:rPr>
              <w:pPrChange w:id="119" w:author="Suresh Kumar Gadi" w:date="2017-12-10T12:38:00Z">
                <w:pPr>
                  <w:tabs>
                    <w:tab w:val="center" w:pos="3580"/>
                    <w:tab w:val="right" w:pos="7160"/>
                  </w:tabs>
                </w:pPr>
              </w:pPrChange>
            </w:pPr>
            <w:del w:id="120" w:author="Suresh Kumar Gadi" w:date="2017-12-10T12:38:00Z">
              <w:r w:rsidRPr="008F1EA9" w:rsidDel="00A243D0">
                <w:tab/>
              </w:r>
              <w:r w:rsidRPr="00623159" w:rsidDel="00A243D0">
                <w:rPr>
                  <w:position w:val="-30"/>
                </w:rPr>
                <w:object w:dxaOrig="2000" w:dyaOrig="720">
                  <v:shape id="_x0000_i1084" type="#_x0000_t75" style="width:100.8pt;height:36.3pt" o:ole="">
                    <v:imagedata r:id="rId120" o:title=""/>
                  </v:shape>
                  <o:OLEObject Type="Embed" ProgID="Equation.DSMT4" ShapeID="_x0000_i1084" DrawAspect="Content" ObjectID="_1574429473" r:id="rId121"/>
                </w:object>
              </w:r>
            </w:del>
          </w:p>
        </w:tc>
        <w:tc>
          <w:tcPr>
            <w:tcW w:w="985" w:type="dxa"/>
            <w:vAlign w:val="center"/>
          </w:tcPr>
          <w:p w:rsidR="001654B3" w:rsidRPr="004817F2" w:rsidDel="00A243D0" w:rsidRDefault="001654B3">
            <w:pPr>
              <w:tabs>
                <w:tab w:val="left" w:pos="3794"/>
              </w:tabs>
              <w:rPr>
                <w:del w:id="121" w:author="Suresh Kumar Gadi" w:date="2017-12-10T12:38:00Z"/>
              </w:rPr>
              <w:pPrChange w:id="122" w:author="Suresh Kumar Gadi" w:date="2017-12-10T12:38:00Z">
                <w:pPr>
                  <w:jc w:val="center"/>
                </w:pPr>
              </w:pPrChange>
            </w:pPr>
            <w:bookmarkStart w:id="123" w:name="GradientNovelSol2"/>
            <w:del w:id="124" w:author="Suresh Kumar Gadi" w:date="2017-12-10T12:38:00Z">
              <w:r w:rsidRPr="004817F2" w:rsidDel="00A243D0">
                <w:delText>(</w:delText>
              </w:r>
              <w:r w:rsidDel="00A243D0">
                <w:rPr>
                  <w:lang w:val="es-MX"/>
                </w:rPr>
                <w:fldChar w:fldCharType="begin"/>
              </w:r>
              <w:r w:rsidRPr="004817F2" w:rsidDel="00A243D0">
                <w:delInstrText xml:space="preserve"> SEQ Eqn \* MERGEFORMAT </w:delInstrText>
              </w:r>
              <w:r w:rsidDel="00A243D0">
                <w:rPr>
                  <w:lang w:val="es-MX"/>
                </w:rPr>
                <w:fldChar w:fldCharType="separate"/>
              </w:r>
              <w:r w:rsidR="00F22C72" w:rsidDel="00A243D0">
                <w:rPr>
                  <w:noProof/>
                </w:rPr>
                <w:delText>9</w:delText>
              </w:r>
              <w:r w:rsidDel="00A243D0">
                <w:rPr>
                  <w:lang w:val="es-MX"/>
                </w:rPr>
                <w:fldChar w:fldCharType="end"/>
              </w:r>
              <w:r w:rsidRPr="004817F2" w:rsidDel="00A243D0">
                <w:delText>)</w:delText>
              </w:r>
              <w:bookmarkEnd w:id="123"/>
            </w:del>
          </w:p>
        </w:tc>
      </w:tr>
      <w:tr w:rsidR="001654B3" w:rsidDel="00A243D0" w:rsidTr="00747172">
        <w:trPr>
          <w:del w:id="125" w:author="Suresh Kumar Gadi" w:date="2017-12-10T12:38:00Z"/>
        </w:trPr>
        <w:tc>
          <w:tcPr>
            <w:tcW w:w="985" w:type="dxa"/>
            <w:vAlign w:val="center"/>
          </w:tcPr>
          <w:p w:rsidR="001654B3" w:rsidRPr="004817F2" w:rsidDel="00A243D0" w:rsidRDefault="001654B3">
            <w:pPr>
              <w:tabs>
                <w:tab w:val="left" w:pos="3794"/>
              </w:tabs>
              <w:rPr>
                <w:del w:id="126" w:author="Suresh Kumar Gadi" w:date="2017-12-10T12:38:00Z"/>
              </w:rPr>
              <w:pPrChange w:id="127" w:author="Suresh Kumar Gadi" w:date="2017-12-10T12:38:00Z">
                <w:pPr>
                  <w:jc w:val="center"/>
                </w:pPr>
              </w:pPrChange>
            </w:pPr>
          </w:p>
        </w:tc>
        <w:tc>
          <w:tcPr>
            <w:tcW w:w="7380" w:type="dxa"/>
            <w:vAlign w:val="center"/>
          </w:tcPr>
          <w:p w:rsidR="001654B3" w:rsidRPr="00A35A16" w:rsidDel="00A243D0" w:rsidRDefault="001654B3">
            <w:pPr>
              <w:tabs>
                <w:tab w:val="left" w:pos="3794"/>
              </w:tabs>
              <w:rPr>
                <w:del w:id="128" w:author="Suresh Kumar Gadi" w:date="2017-12-10T12:38:00Z"/>
              </w:rPr>
              <w:pPrChange w:id="129" w:author="Suresh Kumar Gadi" w:date="2017-12-10T12:38:00Z">
                <w:pPr>
                  <w:tabs>
                    <w:tab w:val="center" w:pos="3580"/>
                    <w:tab w:val="right" w:pos="7160"/>
                  </w:tabs>
                </w:pPr>
              </w:pPrChange>
            </w:pPr>
            <w:del w:id="130" w:author="Suresh Kumar Gadi" w:date="2017-12-10T12:38:00Z">
              <w:r w:rsidDel="00A243D0">
                <w:tab/>
              </w:r>
              <w:r w:rsidRPr="00623159" w:rsidDel="00A243D0">
                <w:rPr>
                  <w:position w:val="-30"/>
                </w:rPr>
                <w:object w:dxaOrig="1920" w:dyaOrig="720">
                  <v:shape id="_x0000_i1085" type="#_x0000_t75" style="width:95.8pt;height:36.3pt" o:ole="">
                    <v:imagedata r:id="rId122" o:title=""/>
                  </v:shape>
                  <o:OLEObject Type="Embed" ProgID="Equation.DSMT4" ShapeID="_x0000_i1085" DrawAspect="Content" ObjectID="_1574429474" r:id="rId123"/>
                </w:object>
              </w:r>
            </w:del>
          </w:p>
        </w:tc>
        <w:tc>
          <w:tcPr>
            <w:tcW w:w="985" w:type="dxa"/>
            <w:vAlign w:val="center"/>
          </w:tcPr>
          <w:p w:rsidR="001654B3" w:rsidRPr="00A243D0" w:rsidDel="00A243D0" w:rsidRDefault="001654B3">
            <w:pPr>
              <w:tabs>
                <w:tab w:val="left" w:pos="3794"/>
              </w:tabs>
              <w:rPr>
                <w:del w:id="131" w:author="Suresh Kumar Gadi" w:date="2017-12-10T12:38:00Z"/>
                <w:rPrChange w:id="132" w:author="Suresh Kumar Gadi" w:date="2017-12-10T12:38:00Z">
                  <w:rPr>
                    <w:del w:id="133" w:author="Suresh Kumar Gadi" w:date="2017-12-10T12:38:00Z"/>
                    <w:lang w:val="es-MX"/>
                  </w:rPr>
                </w:rPrChange>
              </w:rPr>
              <w:pPrChange w:id="134" w:author="Suresh Kumar Gadi" w:date="2017-12-10T12:38:00Z">
                <w:pPr>
                  <w:jc w:val="center"/>
                </w:pPr>
              </w:pPrChange>
            </w:pPr>
            <w:bookmarkStart w:id="135" w:name="GradientNovelEqn3"/>
            <w:del w:id="136" w:author="Suresh Kumar Gadi" w:date="2017-12-10T12:38:00Z">
              <w:r w:rsidRPr="00A243D0" w:rsidDel="00A243D0">
                <w:rPr>
                  <w:rPrChange w:id="137" w:author="Suresh Kumar Gadi" w:date="2017-12-10T12:38:00Z">
                    <w:rPr>
                      <w:lang w:val="es-MX"/>
                    </w:rPr>
                  </w:rPrChange>
                </w:rPr>
                <w:delText>(</w:delText>
              </w:r>
              <w:r w:rsidDel="00A243D0">
                <w:rPr>
                  <w:lang w:val="es-MX"/>
                </w:rPr>
                <w:fldChar w:fldCharType="begin"/>
              </w:r>
              <w:r w:rsidRPr="00A243D0" w:rsidDel="00A243D0">
                <w:rPr>
                  <w:rPrChange w:id="138" w:author="Suresh Kumar Gadi" w:date="2017-12-10T12:38:00Z">
                    <w:rPr>
                      <w:lang w:val="es-MX"/>
                    </w:rPr>
                  </w:rPrChange>
                </w:rPr>
                <w:delInstrText xml:space="preserve"> SEQ Eqn \* MERGEFORMAT </w:delInstrText>
              </w:r>
              <w:r w:rsidDel="00A243D0">
                <w:rPr>
                  <w:lang w:val="es-MX"/>
                </w:rPr>
                <w:fldChar w:fldCharType="separate"/>
              </w:r>
              <w:r w:rsidR="00F22C72" w:rsidRPr="00A243D0" w:rsidDel="00A243D0">
                <w:rPr>
                  <w:noProof/>
                  <w:rPrChange w:id="139" w:author="Suresh Kumar Gadi" w:date="2017-12-10T12:38:00Z">
                    <w:rPr>
                      <w:noProof/>
                      <w:lang w:val="es-MX"/>
                    </w:rPr>
                  </w:rPrChange>
                </w:rPr>
                <w:delText>10</w:delText>
              </w:r>
              <w:r w:rsidDel="00A243D0">
                <w:rPr>
                  <w:lang w:val="es-MX"/>
                </w:rPr>
                <w:fldChar w:fldCharType="end"/>
              </w:r>
              <w:r w:rsidRPr="00A243D0" w:rsidDel="00A243D0">
                <w:rPr>
                  <w:rPrChange w:id="140" w:author="Suresh Kumar Gadi" w:date="2017-12-10T12:38:00Z">
                    <w:rPr>
                      <w:lang w:val="es-MX"/>
                    </w:rPr>
                  </w:rPrChange>
                </w:rPr>
                <w:delText>)</w:delText>
              </w:r>
              <w:bookmarkEnd w:id="135"/>
            </w:del>
          </w:p>
        </w:tc>
      </w:tr>
    </w:tbl>
    <w:p w:rsidR="001654B3" w:rsidDel="00A243D0" w:rsidRDefault="001654B3">
      <w:pPr>
        <w:tabs>
          <w:tab w:val="left" w:pos="3794"/>
        </w:tabs>
        <w:rPr>
          <w:del w:id="141" w:author="Suresh Kumar Gadi" w:date="2017-12-10T12:38:00Z"/>
        </w:rPr>
        <w:pPrChange w:id="142" w:author="Suresh Kumar Gadi" w:date="2017-12-10T12:38:00Z">
          <w:pPr/>
        </w:pPrChange>
      </w:pPr>
    </w:p>
    <w:p w:rsidR="001654B3" w:rsidRPr="00AC433C" w:rsidDel="00A243D0" w:rsidRDefault="001654B3">
      <w:pPr>
        <w:tabs>
          <w:tab w:val="left" w:pos="3794"/>
        </w:tabs>
        <w:rPr>
          <w:del w:id="143" w:author="Suresh Kumar Gadi" w:date="2017-12-10T12:38:00Z"/>
        </w:rPr>
        <w:pPrChange w:id="144" w:author="Suresh Kumar Gadi" w:date="2017-12-10T12:38:00Z">
          <w:pPr/>
        </w:pPrChange>
      </w:pPr>
      <w:del w:id="145" w:author="Suresh Kumar Gadi" w:date="2017-12-10T12:38:00Z">
        <w:r w:rsidRPr="00AC433C" w:rsidDel="00A243D0">
          <w:delText xml:space="preserve">Solution of </w:delText>
        </w:r>
        <w:r w:rsidRPr="00AC433C" w:rsidDel="00A243D0">
          <w:fldChar w:fldCharType="begin"/>
        </w:r>
        <w:r w:rsidRPr="00AC433C" w:rsidDel="00A243D0">
          <w:delInstrText xml:space="preserve"> REF GradientNovelEqn1 \h </w:delInstrText>
        </w:r>
        <w:r w:rsidRPr="00AC433C" w:rsidDel="00A243D0">
          <w:fldChar w:fldCharType="separate"/>
        </w:r>
        <w:r w:rsidR="00F22C72" w:rsidRPr="004817F2" w:rsidDel="00A243D0">
          <w:delText>(</w:delText>
        </w:r>
        <w:r w:rsidR="00F22C72" w:rsidDel="00A243D0">
          <w:rPr>
            <w:noProof/>
          </w:rPr>
          <w:delText>8</w:delText>
        </w:r>
        <w:r w:rsidR="00F22C72" w:rsidRPr="004817F2" w:rsidDel="00A243D0">
          <w:delText>)</w:delText>
        </w:r>
        <w:r w:rsidRPr="00AC433C" w:rsidDel="00A243D0">
          <w:fldChar w:fldCharType="end"/>
        </w:r>
        <w:r w:rsidRPr="00AC433C" w:rsidDel="00A243D0">
          <w:delText xml:space="preserve"> is</w:delText>
        </w:r>
        <w:r w:rsidRPr="00AC433C" w:rsidDel="00A243D0">
          <w:rPr>
            <w:position w:val="-12"/>
          </w:rPr>
          <w:object w:dxaOrig="780" w:dyaOrig="360">
            <v:shape id="_x0000_i1086" type="#_x0000_t75" style="width:38.8pt;height:18.15pt" o:ole="">
              <v:imagedata r:id="rId124" o:title=""/>
            </v:shape>
            <o:OLEObject Type="Embed" ProgID="Equation.DSMT4" ShapeID="_x0000_i1086" DrawAspect="Content" ObjectID="_1574429475" r:id="rId125"/>
          </w:object>
        </w:r>
        <w:r w:rsidRPr="00AC433C" w:rsidDel="00A243D0">
          <w:delText xml:space="preserve">, which does not affect the solution of (9). On the other hand, the solution for </w:delText>
        </w:r>
        <w:r w:rsidRPr="00AC433C" w:rsidDel="00A243D0">
          <w:fldChar w:fldCharType="begin"/>
        </w:r>
        <w:r w:rsidRPr="00AC433C" w:rsidDel="00A243D0">
          <w:delInstrText xml:space="preserve"> REF GradientNovelEqn3 \h </w:delInstrText>
        </w:r>
        <w:r w:rsidRPr="00AC433C" w:rsidDel="00A243D0">
          <w:fldChar w:fldCharType="separate"/>
        </w:r>
        <w:r w:rsidR="00F22C72" w:rsidRPr="00A243D0" w:rsidDel="00A243D0">
          <w:rPr>
            <w:rPrChange w:id="146" w:author="Suresh Kumar Gadi" w:date="2017-12-10T12:38:00Z">
              <w:rPr>
                <w:lang w:val="es-MX"/>
              </w:rPr>
            </w:rPrChange>
          </w:rPr>
          <w:delText>(</w:delText>
        </w:r>
        <w:r w:rsidR="00F22C72" w:rsidRPr="00A243D0" w:rsidDel="00A243D0">
          <w:rPr>
            <w:noProof/>
            <w:rPrChange w:id="147" w:author="Suresh Kumar Gadi" w:date="2017-12-10T12:38:00Z">
              <w:rPr>
                <w:noProof/>
                <w:lang w:val="es-MX"/>
              </w:rPr>
            </w:rPrChange>
          </w:rPr>
          <w:delText>10</w:delText>
        </w:r>
        <w:r w:rsidR="00F22C72" w:rsidRPr="00A243D0" w:rsidDel="00A243D0">
          <w:rPr>
            <w:rPrChange w:id="148" w:author="Suresh Kumar Gadi" w:date="2017-12-10T12:38:00Z">
              <w:rPr>
                <w:lang w:val="es-MX"/>
              </w:rPr>
            </w:rPrChange>
          </w:rPr>
          <w:delText>)</w:delText>
        </w:r>
        <w:r w:rsidRPr="00AC433C" w:rsidDel="00A243D0">
          <w:fldChar w:fldCharType="end"/>
        </w:r>
        <w:r w:rsidRPr="00AC433C" w:rsidDel="00A243D0">
          <w:delText xml:space="preserve"> is</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Del="00A243D0" w:rsidTr="00747172">
        <w:trPr>
          <w:del w:id="149" w:author="Suresh Kumar Gadi" w:date="2017-12-10T12:38:00Z"/>
        </w:trPr>
        <w:tc>
          <w:tcPr>
            <w:tcW w:w="985" w:type="dxa"/>
            <w:vAlign w:val="center"/>
          </w:tcPr>
          <w:p w:rsidR="001654B3" w:rsidRPr="008F1EA9" w:rsidDel="00A243D0" w:rsidRDefault="001654B3">
            <w:pPr>
              <w:tabs>
                <w:tab w:val="left" w:pos="3794"/>
              </w:tabs>
              <w:rPr>
                <w:del w:id="150" w:author="Suresh Kumar Gadi" w:date="2017-12-10T12:38:00Z"/>
              </w:rPr>
              <w:pPrChange w:id="151" w:author="Suresh Kumar Gadi" w:date="2017-12-10T12:38:00Z">
                <w:pPr>
                  <w:jc w:val="center"/>
                </w:pPr>
              </w:pPrChange>
            </w:pPr>
          </w:p>
        </w:tc>
        <w:tc>
          <w:tcPr>
            <w:tcW w:w="7380" w:type="dxa"/>
            <w:vAlign w:val="center"/>
          </w:tcPr>
          <w:p w:rsidR="001654B3" w:rsidRPr="008F1EA9" w:rsidDel="00A243D0" w:rsidRDefault="001654B3">
            <w:pPr>
              <w:tabs>
                <w:tab w:val="left" w:pos="3794"/>
              </w:tabs>
              <w:rPr>
                <w:del w:id="152" w:author="Suresh Kumar Gadi" w:date="2017-12-10T12:38:00Z"/>
              </w:rPr>
              <w:pPrChange w:id="153" w:author="Suresh Kumar Gadi" w:date="2017-12-10T12:38:00Z">
                <w:pPr>
                  <w:tabs>
                    <w:tab w:val="center" w:pos="3580"/>
                    <w:tab w:val="right" w:pos="7160"/>
                  </w:tabs>
                </w:pPr>
              </w:pPrChange>
            </w:pPr>
            <w:del w:id="154" w:author="Suresh Kumar Gadi" w:date="2017-12-10T12:38:00Z">
              <w:r w:rsidRPr="008F1EA9" w:rsidDel="00A243D0">
                <w:tab/>
              </w:r>
              <w:r w:rsidRPr="00623159" w:rsidDel="00A243D0">
                <w:rPr>
                  <w:position w:val="-28"/>
                </w:rPr>
                <w:object w:dxaOrig="1880" w:dyaOrig="680">
                  <v:shape id="_x0000_i1087" type="#_x0000_t75" style="width:93.9pt;height:33.8pt" o:ole="">
                    <v:imagedata r:id="rId126" o:title=""/>
                  </v:shape>
                  <o:OLEObject Type="Embed" ProgID="Equation.DSMT4" ShapeID="_x0000_i1087" DrawAspect="Content" ObjectID="_1574429476" r:id="rId127"/>
                </w:object>
              </w:r>
              <w:r w:rsidDel="00A243D0">
                <w:delText>.</w:delText>
              </w:r>
            </w:del>
          </w:p>
        </w:tc>
        <w:tc>
          <w:tcPr>
            <w:tcW w:w="985" w:type="dxa"/>
            <w:vAlign w:val="center"/>
          </w:tcPr>
          <w:p w:rsidR="001654B3" w:rsidRPr="00A243D0" w:rsidDel="00A243D0" w:rsidRDefault="001654B3">
            <w:pPr>
              <w:tabs>
                <w:tab w:val="left" w:pos="3794"/>
              </w:tabs>
              <w:rPr>
                <w:del w:id="155" w:author="Suresh Kumar Gadi" w:date="2017-12-10T12:38:00Z"/>
                <w:rPrChange w:id="156" w:author="Suresh Kumar Gadi" w:date="2017-12-10T12:38:00Z">
                  <w:rPr>
                    <w:del w:id="157" w:author="Suresh Kumar Gadi" w:date="2017-12-10T12:38:00Z"/>
                    <w:lang w:val="es-MX"/>
                  </w:rPr>
                </w:rPrChange>
              </w:rPr>
              <w:pPrChange w:id="158" w:author="Suresh Kumar Gadi" w:date="2017-12-10T12:38:00Z">
                <w:pPr>
                  <w:jc w:val="center"/>
                </w:pPr>
              </w:pPrChange>
            </w:pPr>
            <w:bookmarkStart w:id="159" w:name="GradientNovelSol3"/>
            <w:del w:id="160" w:author="Suresh Kumar Gadi" w:date="2017-12-10T12:38:00Z">
              <w:r w:rsidRPr="00A243D0" w:rsidDel="00A243D0">
                <w:rPr>
                  <w:rPrChange w:id="161" w:author="Suresh Kumar Gadi" w:date="2017-12-10T12:38:00Z">
                    <w:rPr>
                      <w:lang w:val="es-MX"/>
                    </w:rPr>
                  </w:rPrChange>
                </w:rPr>
                <w:delText>(</w:delText>
              </w:r>
              <w:r w:rsidDel="00A243D0">
                <w:rPr>
                  <w:lang w:val="es-MX"/>
                </w:rPr>
                <w:fldChar w:fldCharType="begin"/>
              </w:r>
              <w:r w:rsidRPr="00A243D0" w:rsidDel="00A243D0">
                <w:rPr>
                  <w:rPrChange w:id="162" w:author="Suresh Kumar Gadi" w:date="2017-12-10T12:38:00Z">
                    <w:rPr>
                      <w:lang w:val="es-MX"/>
                    </w:rPr>
                  </w:rPrChange>
                </w:rPr>
                <w:delInstrText xml:space="preserve"> SEQ Eqn \* MERGEFORMAT </w:delInstrText>
              </w:r>
              <w:r w:rsidDel="00A243D0">
                <w:rPr>
                  <w:lang w:val="es-MX"/>
                </w:rPr>
                <w:fldChar w:fldCharType="separate"/>
              </w:r>
              <w:r w:rsidR="00F22C72" w:rsidRPr="00A243D0" w:rsidDel="00A243D0">
                <w:rPr>
                  <w:noProof/>
                  <w:rPrChange w:id="163" w:author="Suresh Kumar Gadi" w:date="2017-12-10T12:38:00Z">
                    <w:rPr>
                      <w:noProof/>
                      <w:lang w:val="es-MX"/>
                    </w:rPr>
                  </w:rPrChange>
                </w:rPr>
                <w:delText>11</w:delText>
              </w:r>
              <w:r w:rsidDel="00A243D0">
                <w:rPr>
                  <w:lang w:val="es-MX"/>
                </w:rPr>
                <w:fldChar w:fldCharType="end"/>
              </w:r>
              <w:r w:rsidRPr="00A243D0" w:rsidDel="00A243D0">
                <w:rPr>
                  <w:rPrChange w:id="164" w:author="Suresh Kumar Gadi" w:date="2017-12-10T12:38:00Z">
                    <w:rPr>
                      <w:lang w:val="es-MX"/>
                    </w:rPr>
                  </w:rPrChange>
                </w:rPr>
                <w:delText>)</w:delText>
              </w:r>
              <w:bookmarkEnd w:id="159"/>
            </w:del>
          </w:p>
        </w:tc>
      </w:tr>
    </w:tbl>
    <w:p w:rsidR="001654B3" w:rsidDel="00A243D0" w:rsidRDefault="001654B3">
      <w:pPr>
        <w:tabs>
          <w:tab w:val="left" w:pos="3794"/>
        </w:tabs>
        <w:rPr>
          <w:del w:id="165" w:author="Suresh Kumar Gadi" w:date="2017-12-10T12:38:00Z"/>
        </w:rPr>
        <w:pPrChange w:id="166" w:author="Suresh Kumar Gadi" w:date="2017-12-10T12:38:00Z">
          <w:pPr/>
        </w:pPrChange>
      </w:pPr>
    </w:p>
    <w:p w:rsidR="001654B3" w:rsidDel="00A243D0" w:rsidRDefault="001654B3">
      <w:pPr>
        <w:tabs>
          <w:tab w:val="left" w:pos="3794"/>
        </w:tabs>
        <w:rPr>
          <w:del w:id="167" w:author="Suresh Kumar Gadi" w:date="2017-12-10T12:38:00Z"/>
        </w:rPr>
        <w:pPrChange w:id="168" w:author="Suresh Kumar Gadi" w:date="2017-12-10T12:38:00Z">
          <w:pPr/>
        </w:pPrChange>
      </w:pPr>
      <w:del w:id="169" w:author="Suresh Kumar Gadi" w:date="2017-12-10T12:38:00Z">
        <w:r w:rsidRPr="00166FA1" w:rsidDel="00A243D0">
          <w:delText>Selecting a value</w:delText>
        </w:r>
        <w:r w:rsidRPr="00166FA1" w:rsidDel="00A243D0">
          <w:rPr>
            <w:position w:val="-6"/>
          </w:rPr>
          <w:object w:dxaOrig="200" w:dyaOrig="220">
            <v:shape id="_x0000_i1088" type="#_x0000_t75" style="width:10pt;height:11.25pt" o:ole="">
              <v:imagedata r:id="rId128" o:title=""/>
            </v:shape>
            <o:OLEObject Type="Embed" ProgID="Equation.DSMT4" ShapeID="_x0000_i1088" DrawAspect="Content" ObjectID="_1574429477" r:id="rId129"/>
          </w:object>
        </w:r>
        <w:r w:rsidRPr="00166FA1" w:rsidDel="00A243D0">
          <w:delText>, such that</w:delText>
        </w:r>
        <w:r w:rsidDel="00A243D0">
          <w:delText xml:space="preserve"> </w:delText>
        </w:r>
        <w:r w:rsidRPr="00623159" w:rsidDel="00A243D0">
          <w:rPr>
            <w:position w:val="-10"/>
          </w:rPr>
          <w:object w:dxaOrig="620" w:dyaOrig="320">
            <v:shape id="_x0000_i1089" type="#_x0000_t75" style="width:31.3pt;height:16.3pt" o:ole="">
              <v:imagedata r:id="rId130" o:title=""/>
            </v:shape>
            <o:OLEObject Type="Embed" ProgID="Equation.DSMT4" ShapeID="_x0000_i1089" DrawAspect="Content" ObjectID="_1574429478" r:id="rId131"/>
          </w:object>
        </w:r>
        <w:r w:rsidDel="00A243D0">
          <w:delText xml:space="preserve">, eliminates all the real solutions of </w:delText>
        </w:r>
        <w:r w:rsidDel="00A243D0">
          <w:fldChar w:fldCharType="begin"/>
        </w:r>
        <w:r w:rsidDel="00A243D0">
          <w:delInstrText xml:space="preserve"> REF GradientNovelSol3 \h </w:delInstrText>
        </w:r>
        <w:r w:rsidDel="00A243D0">
          <w:fldChar w:fldCharType="separate"/>
        </w:r>
        <w:r w:rsidR="00F22C72" w:rsidRPr="00A63BC0" w:rsidDel="00A243D0">
          <w:delText>(</w:delText>
        </w:r>
        <w:r w:rsidR="00F22C72" w:rsidRPr="00A63BC0" w:rsidDel="00A243D0">
          <w:rPr>
            <w:noProof/>
          </w:rPr>
          <w:delText>11</w:delText>
        </w:r>
        <w:r w:rsidR="00F22C72" w:rsidRPr="00A63BC0" w:rsidDel="00A243D0">
          <w:delText>)</w:delText>
        </w:r>
        <w:r w:rsidDel="00A243D0">
          <w:fldChar w:fldCharType="end"/>
        </w:r>
        <w:r w:rsidDel="00A243D0">
          <w:delText>.</w:delText>
        </w:r>
      </w:del>
    </w:p>
    <w:p w:rsidR="001654B3" w:rsidRPr="00AC433C" w:rsidDel="00A243D0" w:rsidRDefault="001654B3">
      <w:pPr>
        <w:tabs>
          <w:tab w:val="left" w:pos="3794"/>
        </w:tabs>
        <w:rPr>
          <w:del w:id="170" w:author="Suresh Kumar Gadi" w:date="2017-12-10T12:38:00Z"/>
        </w:rPr>
        <w:pPrChange w:id="171" w:author="Suresh Kumar Gadi" w:date="2017-12-10T12:38:00Z">
          <w:pPr/>
        </w:pPrChange>
      </w:pPr>
      <w:del w:id="172" w:author="Suresh Kumar Gadi" w:date="2017-12-10T12:38:00Z">
        <w:r w:rsidRPr="00AC433C" w:rsidDel="00A243D0">
          <w:delText xml:space="preserve">On the other hand, equation </w:delText>
        </w:r>
        <w:r w:rsidRPr="00AC433C" w:rsidDel="00A243D0">
          <w:fldChar w:fldCharType="begin"/>
        </w:r>
        <w:r w:rsidRPr="00AC433C" w:rsidDel="00A243D0">
          <w:delInstrText xml:space="preserve"> REF GradientNovelSol2 \h </w:delInstrText>
        </w:r>
        <w:r w:rsidRPr="00AC433C" w:rsidDel="00A243D0">
          <w:fldChar w:fldCharType="separate"/>
        </w:r>
        <w:r w:rsidR="00F22C72" w:rsidRPr="004817F2" w:rsidDel="00A243D0">
          <w:delText>(</w:delText>
        </w:r>
        <w:r w:rsidR="00F22C72" w:rsidDel="00A243D0">
          <w:rPr>
            <w:noProof/>
          </w:rPr>
          <w:delText>9</w:delText>
        </w:r>
        <w:r w:rsidR="00F22C72" w:rsidRPr="004817F2" w:rsidDel="00A243D0">
          <w:delText>)</w:delText>
        </w:r>
        <w:r w:rsidRPr="00AC433C" w:rsidDel="00A243D0">
          <w:fldChar w:fldCharType="end"/>
        </w:r>
        <w:r w:rsidRPr="00AC433C" w:rsidDel="00A243D0">
          <w:delText xml:space="preserve"> can be rewritten as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RPr="00AC433C" w:rsidDel="00A243D0" w:rsidTr="00747172">
        <w:trPr>
          <w:del w:id="173" w:author="Suresh Kumar Gadi" w:date="2017-12-10T12:38:00Z"/>
        </w:trPr>
        <w:tc>
          <w:tcPr>
            <w:tcW w:w="985" w:type="dxa"/>
            <w:vAlign w:val="center"/>
          </w:tcPr>
          <w:p w:rsidR="001654B3" w:rsidRPr="00AC433C" w:rsidDel="00A243D0" w:rsidRDefault="001654B3">
            <w:pPr>
              <w:tabs>
                <w:tab w:val="left" w:pos="3794"/>
              </w:tabs>
              <w:rPr>
                <w:del w:id="174" w:author="Suresh Kumar Gadi" w:date="2017-12-10T12:38:00Z"/>
              </w:rPr>
              <w:pPrChange w:id="175" w:author="Suresh Kumar Gadi" w:date="2017-12-10T12:38:00Z">
                <w:pPr>
                  <w:jc w:val="center"/>
                </w:pPr>
              </w:pPrChange>
            </w:pPr>
          </w:p>
        </w:tc>
        <w:tc>
          <w:tcPr>
            <w:tcW w:w="7380" w:type="dxa"/>
            <w:vAlign w:val="center"/>
          </w:tcPr>
          <w:p w:rsidR="001654B3" w:rsidRPr="00AC433C" w:rsidDel="00A243D0" w:rsidRDefault="001654B3">
            <w:pPr>
              <w:tabs>
                <w:tab w:val="left" w:pos="3794"/>
              </w:tabs>
              <w:rPr>
                <w:del w:id="176" w:author="Suresh Kumar Gadi" w:date="2017-12-10T12:38:00Z"/>
              </w:rPr>
              <w:pPrChange w:id="177" w:author="Suresh Kumar Gadi" w:date="2017-12-10T12:38:00Z">
                <w:pPr>
                  <w:tabs>
                    <w:tab w:val="center" w:pos="3580"/>
                    <w:tab w:val="right" w:pos="7160"/>
                  </w:tabs>
                </w:pPr>
              </w:pPrChange>
            </w:pPr>
            <w:del w:id="178" w:author="Suresh Kumar Gadi" w:date="2017-12-10T12:38:00Z">
              <w:r w:rsidRPr="00AC433C" w:rsidDel="00A243D0">
                <w:tab/>
              </w:r>
            </w:del>
          </w:p>
          <w:p w:rsidR="001654B3" w:rsidRPr="00AC433C" w:rsidDel="00A243D0" w:rsidRDefault="001654B3">
            <w:pPr>
              <w:tabs>
                <w:tab w:val="left" w:pos="3794"/>
              </w:tabs>
              <w:rPr>
                <w:del w:id="179" w:author="Suresh Kumar Gadi" w:date="2017-12-10T12:38:00Z"/>
              </w:rPr>
              <w:pPrChange w:id="180" w:author="Suresh Kumar Gadi" w:date="2017-12-10T12:38:00Z">
                <w:pPr>
                  <w:tabs>
                    <w:tab w:val="center" w:pos="3580"/>
                    <w:tab w:val="right" w:pos="7160"/>
                  </w:tabs>
                </w:pPr>
              </w:pPrChange>
            </w:pPr>
            <w:del w:id="181" w:author="Suresh Kumar Gadi" w:date="2017-12-10T12:38:00Z">
              <w:r w:rsidRPr="00AC433C" w:rsidDel="00A243D0">
                <w:tab/>
              </w:r>
              <w:r w:rsidRPr="00AC433C" w:rsidDel="00A243D0">
                <w:rPr>
                  <w:position w:val="-30"/>
                </w:rPr>
                <w:object w:dxaOrig="1820" w:dyaOrig="720">
                  <v:shape id="_x0000_i1090" type="#_x0000_t75" style="width:90.8pt;height:36.3pt" o:ole="">
                    <v:imagedata r:id="rId132" o:title=""/>
                  </v:shape>
                  <o:OLEObject Type="Embed" ProgID="Equation.DSMT4" ShapeID="_x0000_i1090" DrawAspect="Content" ObjectID="_1574429479" r:id="rId133"/>
                </w:object>
              </w:r>
            </w:del>
          </w:p>
          <w:p w:rsidR="001654B3" w:rsidRPr="00AC433C" w:rsidDel="00A243D0" w:rsidRDefault="001654B3">
            <w:pPr>
              <w:tabs>
                <w:tab w:val="left" w:pos="3794"/>
              </w:tabs>
              <w:rPr>
                <w:del w:id="182" w:author="Suresh Kumar Gadi" w:date="2017-12-10T12:38:00Z"/>
              </w:rPr>
              <w:pPrChange w:id="183" w:author="Suresh Kumar Gadi" w:date="2017-12-10T12:38:00Z">
                <w:pPr>
                  <w:tabs>
                    <w:tab w:val="center" w:pos="3580"/>
                    <w:tab w:val="right" w:pos="7160"/>
                  </w:tabs>
                </w:pPr>
              </w:pPrChange>
            </w:pPr>
            <w:del w:id="184" w:author="Suresh Kumar Gadi" w:date="2017-12-10T12:38:00Z">
              <w:r w:rsidRPr="00AC433C" w:rsidDel="00A243D0">
                <w:delText>,</w:delText>
              </w:r>
            </w:del>
          </w:p>
        </w:tc>
        <w:tc>
          <w:tcPr>
            <w:tcW w:w="985" w:type="dxa"/>
            <w:vAlign w:val="center"/>
          </w:tcPr>
          <w:p w:rsidR="001654B3" w:rsidRPr="00A243D0" w:rsidDel="00A243D0" w:rsidRDefault="001654B3">
            <w:pPr>
              <w:tabs>
                <w:tab w:val="left" w:pos="3794"/>
              </w:tabs>
              <w:rPr>
                <w:del w:id="185" w:author="Suresh Kumar Gadi" w:date="2017-12-10T12:38:00Z"/>
                <w:rPrChange w:id="186" w:author="Suresh Kumar Gadi" w:date="2017-12-10T12:38:00Z">
                  <w:rPr>
                    <w:del w:id="187" w:author="Suresh Kumar Gadi" w:date="2017-12-10T12:38:00Z"/>
                    <w:lang w:val="es-MX"/>
                  </w:rPr>
                </w:rPrChange>
              </w:rPr>
              <w:pPrChange w:id="188" w:author="Suresh Kumar Gadi" w:date="2017-12-10T12:38:00Z">
                <w:pPr>
                  <w:jc w:val="center"/>
                </w:pPr>
              </w:pPrChange>
            </w:pPr>
            <w:bookmarkStart w:id="189" w:name="GradientNovelSol2ReWr1"/>
            <w:del w:id="190" w:author="Suresh Kumar Gadi" w:date="2017-12-10T12:38:00Z">
              <w:r w:rsidRPr="00A243D0" w:rsidDel="00A243D0">
                <w:rPr>
                  <w:rPrChange w:id="191" w:author="Suresh Kumar Gadi" w:date="2017-12-10T12:38:00Z">
                    <w:rPr>
                      <w:lang w:val="es-MX"/>
                    </w:rPr>
                  </w:rPrChange>
                </w:rPr>
                <w:delText>(</w:delText>
              </w:r>
              <w:r w:rsidRPr="00AC433C" w:rsidDel="00A243D0">
                <w:rPr>
                  <w:lang w:val="es-MX"/>
                </w:rPr>
                <w:fldChar w:fldCharType="begin"/>
              </w:r>
              <w:r w:rsidRPr="00A243D0" w:rsidDel="00A243D0">
                <w:rPr>
                  <w:rPrChange w:id="192" w:author="Suresh Kumar Gadi" w:date="2017-12-10T12:38:00Z">
                    <w:rPr>
                      <w:lang w:val="es-MX"/>
                    </w:rPr>
                  </w:rPrChange>
                </w:rPr>
                <w:delInstrText xml:space="preserve"> SEQ Eqn \* MERGEFORMAT </w:delInstrText>
              </w:r>
              <w:r w:rsidRPr="00AC433C" w:rsidDel="00A243D0">
                <w:rPr>
                  <w:lang w:val="es-MX"/>
                </w:rPr>
                <w:fldChar w:fldCharType="separate"/>
              </w:r>
              <w:r w:rsidR="00F22C72" w:rsidRPr="00A243D0" w:rsidDel="00A243D0">
                <w:rPr>
                  <w:noProof/>
                  <w:rPrChange w:id="193" w:author="Suresh Kumar Gadi" w:date="2017-12-10T12:38:00Z">
                    <w:rPr>
                      <w:noProof/>
                      <w:lang w:val="es-MX"/>
                    </w:rPr>
                  </w:rPrChange>
                </w:rPr>
                <w:delText>12</w:delText>
              </w:r>
              <w:r w:rsidRPr="00AC433C" w:rsidDel="00A243D0">
                <w:rPr>
                  <w:lang w:val="es-MX"/>
                </w:rPr>
                <w:fldChar w:fldCharType="end"/>
              </w:r>
              <w:r w:rsidRPr="00A243D0" w:rsidDel="00A243D0">
                <w:rPr>
                  <w:rPrChange w:id="194" w:author="Suresh Kumar Gadi" w:date="2017-12-10T12:38:00Z">
                    <w:rPr>
                      <w:lang w:val="es-MX"/>
                    </w:rPr>
                  </w:rPrChange>
                </w:rPr>
                <w:delText>)</w:delText>
              </w:r>
              <w:bookmarkEnd w:id="189"/>
            </w:del>
          </w:p>
        </w:tc>
      </w:tr>
    </w:tbl>
    <w:p w:rsidR="001654B3" w:rsidRPr="00AC433C" w:rsidDel="00A243D0" w:rsidRDefault="001654B3">
      <w:pPr>
        <w:tabs>
          <w:tab w:val="left" w:pos="3794"/>
        </w:tabs>
        <w:rPr>
          <w:del w:id="195" w:author="Suresh Kumar Gadi" w:date="2017-12-10T12:38:00Z"/>
        </w:rPr>
        <w:pPrChange w:id="196" w:author="Suresh Kumar Gadi" w:date="2017-12-10T12:38:00Z">
          <w:pPr/>
        </w:pPrChange>
      </w:pPr>
      <w:del w:id="197" w:author="Suresh Kumar Gadi" w:date="2017-12-10T12:38:00Z">
        <w:r w:rsidRPr="00AC433C" w:rsidDel="00A243D0">
          <w:delText>This expression implies that solution of  (9) lies at</w:delText>
        </w:r>
        <w:r w:rsidRPr="00AC433C" w:rsidDel="00A243D0">
          <w:rPr>
            <w:position w:val="-12"/>
          </w:rPr>
          <w:object w:dxaOrig="2020" w:dyaOrig="360">
            <v:shape id="_x0000_i1091" type="#_x0000_t75" style="width:100.8pt;height:18.15pt" o:ole="">
              <v:imagedata r:id="rId134" o:title=""/>
            </v:shape>
            <o:OLEObject Type="Embed" ProgID="Equation.DSMT4" ShapeID="_x0000_i1091" DrawAspect="Content" ObjectID="_1574429480" r:id="rId135"/>
          </w:object>
        </w:r>
        <w:r w:rsidRPr="00AC433C" w:rsidDel="00A243D0">
          <w:delText xml:space="preserve">. </w:delText>
        </w:r>
      </w:del>
    </w:p>
    <w:p w:rsidR="001654B3" w:rsidDel="00A243D0" w:rsidRDefault="001654B3">
      <w:pPr>
        <w:tabs>
          <w:tab w:val="left" w:pos="3794"/>
        </w:tabs>
        <w:rPr>
          <w:del w:id="198" w:author="Suresh Kumar Gadi" w:date="2017-12-10T12:38:00Z"/>
        </w:rPr>
        <w:pPrChange w:id="199" w:author="Suresh Kumar Gadi" w:date="2017-12-10T12:38:00Z">
          <w:pPr/>
        </w:pPrChange>
      </w:pPr>
      <w:del w:id="200" w:author="Suresh Kumar Gadi" w:date="2017-12-10T12:38:00Z">
        <w:r w:rsidRPr="001A4E62" w:rsidDel="00A243D0">
          <w:delText xml:space="preserve">Equation </w:delText>
        </w:r>
        <w:r w:rsidDel="00A243D0">
          <w:fldChar w:fldCharType="begin"/>
        </w:r>
        <w:r w:rsidDel="00A243D0">
          <w:delInstrText xml:space="preserve"> REF GradientNovelSol2ReWr1 \h </w:delInstrText>
        </w:r>
        <w:r w:rsidDel="00A243D0">
          <w:fldChar w:fldCharType="separate"/>
        </w:r>
        <w:r w:rsidR="00F22C72" w:rsidRPr="00A243D0" w:rsidDel="00A243D0">
          <w:rPr>
            <w:rPrChange w:id="201" w:author="Suresh Kumar Gadi" w:date="2017-12-10T12:38:00Z">
              <w:rPr>
                <w:lang w:val="es-MX"/>
              </w:rPr>
            </w:rPrChange>
          </w:rPr>
          <w:delText>(</w:delText>
        </w:r>
        <w:r w:rsidR="00F22C72" w:rsidRPr="00A243D0" w:rsidDel="00A243D0">
          <w:rPr>
            <w:noProof/>
            <w:rPrChange w:id="202" w:author="Suresh Kumar Gadi" w:date="2017-12-10T12:38:00Z">
              <w:rPr>
                <w:noProof/>
                <w:lang w:val="es-MX"/>
              </w:rPr>
            </w:rPrChange>
          </w:rPr>
          <w:delText>12</w:delText>
        </w:r>
        <w:r w:rsidR="00F22C72" w:rsidRPr="00A243D0" w:rsidDel="00A243D0">
          <w:rPr>
            <w:rPrChange w:id="203" w:author="Suresh Kumar Gadi" w:date="2017-12-10T12:38:00Z">
              <w:rPr>
                <w:lang w:val="es-MX"/>
              </w:rPr>
            </w:rPrChange>
          </w:rPr>
          <w:delText>)</w:delText>
        </w:r>
        <w:r w:rsidDel="00A243D0">
          <w:fldChar w:fldCharType="end"/>
        </w:r>
        <w:r w:rsidDel="00A243D0">
          <w:delText xml:space="preserve"> </w:delText>
        </w:r>
        <w:r w:rsidRPr="001A4E62" w:rsidDel="00A243D0">
          <w:delText>is equivalent to</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Del="00A243D0" w:rsidTr="00747172">
        <w:trPr>
          <w:del w:id="204" w:author="Suresh Kumar Gadi" w:date="2017-12-10T12:38:00Z"/>
        </w:trPr>
        <w:tc>
          <w:tcPr>
            <w:tcW w:w="985" w:type="dxa"/>
            <w:vAlign w:val="center"/>
          </w:tcPr>
          <w:p w:rsidR="001654B3" w:rsidRPr="008F1EA9" w:rsidDel="00A243D0" w:rsidRDefault="001654B3">
            <w:pPr>
              <w:tabs>
                <w:tab w:val="left" w:pos="3794"/>
              </w:tabs>
              <w:rPr>
                <w:del w:id="205" w:author="Suresh Kumar Gadi" w:date="2017-12-10T12:38:00Z"/>
              </w:rPr>
              <w:pPrChange w:id="206" w:author="Suresh Kumar Gadi" w:date="2017-12-10T12:38:00Z">
                <w:pPr>
                  <w:jc w:val="center"/>
                </w:pPr>
              </w:pPrChange>
            </w:pPr>
          </w:p>
        </w:tc>
        <w:tc>
          <w:tcPr>
            <w:tcW w:w="7380" w:type="dxa"/>
            <w:vAlign w:val="center"/>
          </w:tcPr>
          <w:p w:rsidR="001654B3" w:rsidRPr="00A243D0" w:rsidDel="00A243D0" w:rsidRDefault="001654B3">
            <w:pPr>
              <w:tabs>
                <w:tab w:val="left" w:pos="3794"/>
              </w:tabs>
              <w:rPr>
                <w:del w:id="207" w:author="Suresh Kumar Gadi" w:date="2017-12-10T12:38:00Z"/>
                <w:rPrChange w:id="208" w:author="Suresh Kumar Gadi" w:date="2017-12-10T12:38:00Z">
                  <w:rPr>
                    <w:del w:id="209" w:author="Suresh Kumar Gadi" w:date="2017-12-10T12:38:00Z"/>
                    <w:lang w:val="es-MX"/>
                  </w:rPr>
                </w:rPrChange>
              </w:rPr>
              <w:pPrChange w:id="210" w:author="Suresh Kumar Gadi" w:date="2017-12-10T12:38:00Z">
                <w:pPr>
                  <w:tabs>
                    <w:tab w:val="center" w:pos="3580"/>
                    <w:tab w:val="right" w:pos="7160"/>
                  </w:tabs>
                </w:pPr>
              </w:pPrChange>
            </w:pPr>
            <w:del w:id="211" w:author="Suresh Kumar Gadi" w:date="2017-12-10T12:38:00Z">
              <w:r w:rsidRPr="008F1EA9" w:rsidDel="00A243D0">
                <w:tab/>
              </w:r>
              <w:r w:rsidRPr="00623159" w:rsidDel="00A243D0">
                <w:rPr>
                  <w:position w:val="-12"/>
                </w:rPr>
                <w:object w:dxaOrig="1939" w:dyaOrig="360">
                  <v:shape id="_x0000_i1092" type="#_x0000_t75" style="width:97.05pt;height:18.15pt" o:ole="">
                    <v:imagedata r:id="rId136" o:title=""/>
                  </v:shape>
                  <o:OLEObject Type="Embed" ProgID="Equation.DSMT4" ShapeID="_x0000_i1092" DrawAspect="Content" ObjectID="_1574429481" r:id="rId137"/>
                </w:object>
              </w:r>
              <w:r w:rsidDel="00A243D0">
                <w:delText>.</w:delText>
              </w:r>
            </w:del>
          </w:p>
        </w:tc>
        <w:tc>
          <w:tcPr>
            <w:tcW w:w="985" w:type="dxa"/>
            <w:vAlign w:val="center"/>
          </w:tcPr>
          <w:p w:rsidR="001654B3" w:rsidRPr="00A243D0" w:rsidDel="00A243D0" w:rsidRDefault="001654B3">
            <w:pPr>
              <w:tabs>
                <w:tab w:val="left" w:pos="3794"/>
              </w:tabs>
              <w:rPr>
                <w:del w:id="212" w:author="Suresh Kumar Gadi" w:date="2017-12-10T12:38:00Z"/>
                <w:rPrChange w:id="213" w:author="Suresh Kumar Gadi" w:date="2017-12-10T12:38:00Z">
                  <w:rPr>
                    <w:del w:id="214" w:author="Suresh Kumar Gadi" w:date="2017-12-10T12:38:00Z"/>
                    <w:lang w:val="es-MX"/>
                  </w:rPr>
                </w:rPrChange>
              </w:rPr>
              <w:pPrChange w:id="215" w:author="Suresh Kumar Gadi" w:date="2017-12-10T12:38:00Z">
                <w:pPr>
                  <w:jc w:val="center"/>
                </w:pPr>
              </w:pPrChange>
            </w:pPr>
            <w:bookmarkStart w:id="216" w:name="GradientNovelSol2ReWr2"/>
            <w:del w:id="217" w:author="Suresh Kumar Gadi" w:date="2017-12-10T12:38:00Z">
              <w:r w:rsidRPr="00A243D0" w:rsidDel="00A243D0">
                <w:rPr>
                  <w:rPrChange w:id="218" w:author="Suresh Kumar Gadi" w:date="2017-12-10T12:38:00Z">
                    <w:rPr>
                      <w:lang w:val="es-MX"/>
                    </w:rPr>
                  </w:rPrChange>
                </w:rPr>
                <w:delText>(</w:delText>
              </w:r>
              <w:r w:rsidDel="00A243D0">
                <w:rPr>
                  <w:lang w:val="es-MX"/>
                </w:rPr>
                <w:fldChar w:fldCharType="begin"/>
              </w:r>
              <w:r w:rsidRPr="00A243D0" w:rsidDel="00A243D0">
                <w:rPr>
                  <w:rPrChange w:id="219" w:author="Suresh Kumar Gadi" w:date="2017-12-10T12:38:00Z">
                    <w:rPr>
                      <w:lang w:val="es-MX"/>
                    </w:rPr>
                  </w:rPrChange>
                </w:rPr>
                <w:delInstrText xml:space="preserve"> SEQ Eqn \* MERGEFORMAT </w:delInstrText>
              </w:r>
              <w:r w:rsidDel="00A243D0">
                <w:rPr>
                  <w:lang w:val="es-MX"/>
                </w:rPr>
                <w:fldChar w:fldCharType="separate"/>
              </w:r>
              <w:r w:rsidR="00F22C72" w:rsidRPr="00A243D0" w:rsidDel="00A243D0">
                <w:rPr>
                  <w:noProof/>
                  <w:rPrChange w:id="220" w:author="Suresh Kumar Gadi" w:date="2017-12-10T12:38:00Z">
                    <w:rPr>
                      <w:noProof/>
                      <w:lang w:val="es-MX"/>
                    </w:rPr>
                  </w:rPrChange>
                </w:rPr>
                <w:delText>13</w:delText>
              </w:r>
              <w:r w:rsidDel="00A243D0">
                <w:rPr>
                  <w:lang w:val="es-MX"/>
                </w:rPr>
                <w:fldChar w:fldCharType="end"/>
              </w:r>
              <w:r w:rsidRPr="00A243D0" w:rsidDel="00A243D0">
                <w:rPr>
                  <w:rPrChange w:id="221" w:author="Suresh Kumar Gadi" w:date="2017-12-10T12:38:00Z">
                    <w:rPr>
                      <w:lang w:val="es-MX"/>
                    </w:rPr>
                  </w:rPrChange>
                </w:rPr>
                <w:delText>)</w:delText>
              </w:r>
              <w:bookmarkEnd w:id="216"/>
            </w:del>
          </w:p>
        </w:tc>
      </w:tr>
    </w:tbl>
    <w:p w:rsidR="001654B3" w:rsidDel="00A243D0" w:rsidRDefault="001654B3">
      <w:pPr>
        <w:tabs>
          <w:tab w:val="left" w:pos="3794"/>
        </w:tabs>
        <w:rPr>
          <w:del w:id="222" w:author="Suresh Kumar Gadi" w:date="2017-12-10T12:38:00Z"/>
        </w:rPr>
        <w:pPrChange w:id="223" w:author="Suresh Kumar Gadi" w:date="2017-12-10T12:38:00Z">
          <w:pPr/>
        </w:pPrChange>
      </w:pPr>
    </w:p>
    <w:p w:rsidR="001654B3" w:rsidRPr="00AC433C" w:rsidDel="00504A8D" w:rsidRDefault="001654B3">
      <w:pPr>
        <w:tabs>
          <w:tab w:val="left" w:pos="3794"/>
        </w:tabs>
        <w:rPr>
          <w:del w:id="224" w:author="Suresh Kumar Gadi" w:date="2017-12-10T13:05:00Z"/>
        </w:rPr>
        <w:pPrChange w:id="225" w:author="Suresh Kumar Gadi" w:date="2017-12-10T12:38:00Z">
          <w:pPr/>
        </w:pPrChange>
      </w:pPr>
      <w:del w:id="226" w:author="Suresh Kumar Gadi" w:date="2017-12-10T12:38:00Z">
        <w:r w:rsidDel="00A243D0">
          <w:delText xml:space="preserve">Since </w:delText>
        </w:r>
        <w:r w:rsidRPr="00623159" w:rsidDel="00A243D0">
          <w:rPr>
            <w:position w:val="-10"/>
          </w:rPr>
          <w:object w:dxaOrig="1180" w:dyaOrig="320">
            <v:shape id="_x0000_i1093" type="#_x0000_t75" style="width:58.25pt;height:16.3pt" o:ole="">
              <v:imagedata r:id="rId138" o:title=""/>
            </v:shape>
            <o:OLEObject Type="Embed" ProgID="Equation.DSMT4" ShapeID="_x0000_i1093" DrawAspect="Content" ObjectID="_1574429482" r:id="rId139"/>
          </w:object>
        </w:r>
        <w:r w:rsidDel="00A243D0">
          <w:delText xml:space="preserve"> for all the values of </w:delText>
        </w:r>
        <w:r w:rsidRPr="00623159" w:rsidDel="00A243D0">
          <w:rPr>
            <w:position w:val="-10"/>
          </w:rPr>
          <w:object w:dxaOrig="240" w:dyaOrig="260">
            <v:shape id="_x0000_i1094" type="#_x0000_t75" style="width:11.9pt;height:13.75pt" o:ole="">
              <v:imagedata r:id="rId140" o:title=""/>
            </v:shape>
            <o:OLEObject Type="Embed" ProgID="Equation.DSMT4" ShapeID="_x0000_i1094" DrawAspect="Content" ObjectID="_1574429483" r:id="rId141"/>
          </w:object>
        </w:r>
        <w:r w:rsidDel="00A243D0">
          <w:delText xml:space="preserve"> except for </w:delText>
        </w:r>
        <w:r w:rsidRPr="00AC433C" w:rsidDel="00A243D0">
          <w:rPr>
            <w:position w:val="-10"/>
          </w:rPr>
          <w:object w:dxaOrig="580" w:dyaOrig="320">
            <v:shape id="_x0000_i1095" type="#_x0000_t75" style="width:28.8pt;height:16.3pt" o:ole="">
              <v:imagedata r:id="rId142" o:title=""/>
            </v:shape>
            <o:OLEObject Type="Embed" ProgID="Equation.DSMT4" ShapeID="_x0000_i1095" DrawAspect="Content" ObjectID="_1574429484" r:id="rId143"/>
          </w:object>
        </w:r>
        <w:r w:rsidRPr="00AC433C" w:rsidDel="00A243D0">
          <w:delText xml:space="preserve">, the solution of (9) can be limited to only the point </w:delText>
        </w:r>
        <w:r w:rsidRPr="00AC433C" w:rsidDel="00A243D0">
          <w:rPr>
            <w:position w:val="-12"/>
          </w:rPr>
          <w:object w:dxaOrig="2400" w:dyaOrig="360">
            <v:shape id="_x0000_i1096" type="#_x0000_t75" style="width:120.2pt;height:18.15pt" o:ole="">
              <v:imagedata r:id="rId144" o:title=""/>
            </v:shape>
            <o:OLEObject Type="Embed" ProgID="Equation.DSMT4" ShapeID="_x0000_i1096" DrawAspect="Content" ObjectID="_1574429485" r:id="rId145"/>
          </w:object>
        </w:r>
        <w:r w:rsidRPr="00AC433C" w:rsidDel="00A243D0">
          <w:delText xml:space="preserve"> provided that </w:delText>
        </w:r>
        <w:r w:rsidRPr="00AC433C" w:rsidDel="00A243D0">
          <w:rPr>
            <w:position w:val="-10"/>
          </w:rPr>
          <w:object w:dxaOrig="740" w:dyaOrig="320">
            <v:shape id="_x0000_i1097" type="#_x0000_t75" style="width:36.95pt;height:16.3pt" o:ole="">
              <v:imagedata r:id="rId146" o:title=""/>
            </v:shape>
            <o:OLEObject Type="Embed" ProgID="Equation.DSMT4" ShapeID="_x0000_i1097" DrawAspect="Content" ObjectID="_1574429486" r:id="rId147"/>
          </w:object>
        </w:r>
        <w:r w:rsidRPr="00AC433C" w:rsidDel="00A243D0">
          <w:delText>. By considering a positive value for</w:delText>
        </w:r>
        <w:r w:rsidRPr="00AC433C" w:rsidDel="00A243D0">
          <w:rPr>
            <w:position w:val="-6"/>
          </w:rPr>
          <w:object w:dxaOrig="200" w:dyaOrig="220">
            <v:shape id="_x0000_i1098" type="#_x0000_t75" style="width:10pt;height:11.25pt" o:ole="">
              <v:imagedata r:id="rId148" o:title=""/>
            </v:shape>
            <o:OLEObject Type="Embed" ProgID="Equation.DSMT4" ShapeID="_x0000_i1098" DrawAspect="Content" ObjectID="_1574429487" r:id="rId149"/>
          </w:object>
        </w:r>
        <w:r w:rsidRPr="00AC433C" w:rsidDel="00A243D0">
          <w:delText>, only one peak at the origin is guaranteed provided that</w:delText>
        </w:r>
        <w:r w:rsidRPr="00AC433C" w:rsidDel="00A243D0">
          <w:rPr>
            <w:position w:val="-24"/>
          </w:rPr>
          <w:object w:dxaOrig="600" w:dyaOrig="620">
            <v:shape id="_x0000_i1099" type="#_x0000_t75" style="width:30.05pt;height:31.3pt" o:ole="">
              <v:imagedata r:id="rId150" o:title=""/>
            </v:shape>
            <o:OLEObject Type="Embed" ProgID="Equation.DSMT4" ShapeID="_x0000_i1099" DrawAspect="Content" ObjectID="_1574429488" r:id="rId151"/>
          </w:object>
        </w:r>
        <w:r w:rsidRPr="00AC433C" w:rsidDel="00A243D0">
          <w:delText xml:space="preserve">. Therefore, selecting </w:delText>
        </w:r>
        <w:r w:rsidRPr="00AC433C" w:rsidDel="00A243D0">
          <w:rPr>
            <w:position w:val="-6"/>
          </w:rPr>
          <w:object w:dxaOrig="200" w:dyaOrig="220">
            <v:shape id="_x0000_i1100" type="#_x0000_t75" style="width:10pt;height:11.25pt" o:ole="">
              <v:imagedata r:id="rId148" o:title=""/>
            </v:shape>
            <o:OLEObject Type="Embed" ProgID="Equation.DSMT4" ShapeID="_x0000_i1100" DrawAspect="Content" ObjectID="_1574429489" r:id="rId152"/>
          </w:object>
        </w:r>
        <w:r w:rsidDel="00A243D0">
          <w:delText xml:space="preserve">in this way allows </w:delText>
        </w:r>
        <w:r w:rsidRPr="00AC433C" w:rsidDel="00A243D0">
          <w:delText>eliminating the occurrence of other peaks, dips or saddle points.</w:delText>
        </w:r>
      </w:del>
    </w:p>
    <w:p w:rsidR="001654B3" w:rsidRDefault="001654B3">
      <w:pPr>
        <w:tabs>
          <w:tab w:val="left" w:pos="3794"/>
        </w:tabs>
        <w:pPrChange w:id="227" w:author="Suresh Kumar Gadi" w:date="2017-12-10T13:05:00Z">
          <w:pPr/>
        </w:pPrChange>
      </w:pPr>
    </w:p>
    <w:p w:rsidR="001654B3" w:rsidRDefault="00646E0C" w:rsidP="001654B3">
      <w:r>
        <w:t>T</w:t>
      </w:r>
      <w:r w:rsidR="001654B3">
        <w:t xml:space="preserve">he proposed mathematical </w:t>
      </w:r>
      <w:r w:rsidR="001654B3" w:rsidRPr="00AC433C">
        <w:t xml:space="preserve">function (5) has the </w:t>
      </w:r>
      <w:r w:rsidR="001654B3">
        <w:t>following</w:t>
      </w:r>
      <w:r w:rsidR="001654B3" w:rsidRPr="00AC433C">
        <w:t xml:space="preserve"> </w:t>
      </w:r>
      <w:r w:rsidR="001654B3">
        <w:t>properties</w:t>
      </w:r>
      <w:r w:rsidR="001654B3" w:rsidRPr="00AC433C">
        <w:t>:</w:t>
      </w:r>
    </w:p>
    <w:p w:rsidR="001654B3" w:rsidRDefault="001654B3" w:rsidP="001654B3">
      <w:pPr>
        <w:pStyle w:val="ListParagraph"/>
        <w:numPr>
          <w:ilvl w:val="0"/>
          <w:numId w:val="20"/>
        </w:numPr>
      </w:pPr>
      <w:r>
        <w:t>Its gradient is not proportional to the distance from its optimum combination.</w:t>
      </w:r>
    </w:p>
    <w:p w:rsidR="001654B3" w:rsidRDefault="001654B3" w:rsidP="001654B3">
      <w:pPr>
        <w:pStyle w:val="ListParagraph"/>
        <w:numPr>
          <w:ilvl w:val="0"/>
          <w:numId w:val="20"/>
        </w:numPr>
      </w:pPr>
      <w:r>
        <w:t xml:space="preserve">It has a unique maximum value at </w:t>
      </w:r>
      <w:r w:rsidR="00434442" w:rsidRPr="00777392">
        <w:rPr>
          <w:position w:val="-12"/>
        </w:rPr>
        <w:object w:dxaOrig="2400" w:dyaOrig="360">
          <v:shape id="_x0000_i1101" type="#_x0000_t75" style="width:120.2pt;height:18.15pt" o:ole="">
            <v:imagedata r:id="rId153" o:title=""/>
          </v:shape>
          <o:OLEObject Type="Embed" ProgID="Equation.DSMT4" ShapeID="_x0000_i1101" DrawAspect="Content" ObjectID="_1574429490" r:id="rId154"/>
        </w:object>
      </w:r>
      <w:r>
        <w:t>,</w:t>
      </w:r>
      <w:ins w:id="228" w:author="Suresh Kumar Gadi" w:date="2017-12-10T12:40:00Z">
        <w:r w:rsidR="00434442">
          <w:t xml:space="preserve"> </w:t>
        </w:r>
      </w:ins>
      <w:del w:id="229" w:author="Suresh Kumar Gadi" w:date="2017-12-10T12:40:00Z">
        <w:r w:rsidDel="00434442">
          <w:delText xml:space="preserve"> i.e. at </w:delText>
        </w:r>
        <w:r w:rsidRPr="00777392" w:rsidDel="00434442">
          <w:rPr>
            <w:position w:val="-12"/>
          </w:rPr>
          <w:object w:dxaOrig="2520" w:dyaOrig="380">
            <v:shape id="_x0000_i1102" type="#_x0000_t75" style="width:125.85pt;height:18.8pt" o:ole="">
              <v:imagedata r:id="rId155" o:title=""/>
            </v:shape>
            <o:OLEObject Type="Embed" ProgID="Equation.DSMT4" ShapeID="_x0000_i1102" DrawAspect="Content" ObjectID="_1574429491" r:id="rId156"/>
          </w:object>
        </w:r>
      </w:del>
      <w:r>
        <w:t xml:space="preserve">provided that </w:t>
      </w:r>
      <w:del w:id="230" w:author="Suresh Kumar Gadi" w:date="2017-12-10T16:41:00Z">
        <w:r w:rsidR="00434442" w:rsidRPr="00434442" w:rsidDel="007D30DA">
          <w:fldChar w:fldCharType="begin"/>
        </w:r>
        <w:r w:rsidR="00434442" w:rsidRPr="00434442" w:rsidDel="007D30DA">
          <w:fldChar w:fldCharType="separate"/>
        </w:r>
        <w:r w:rsidR="00434442" w:rsidRPr="00434442" w:rsidDel="007D30DA">
          <w:fldChar w:fldCharType="end"/>
        </w:r>
      </w:del>
      <w:ins w:id="231" w:author="Suresh Kumar Gadi" w:date="2017-12-10T12:40:00Z">
        <w:r w:rsidR="00434442" w:rsidRPr="00434442">
          <w:rPr>
            <w:position w:val="-10"/>
            <w:rPrChange w:id="232" w:author="Suresh Kumar Gadi" w:date="2017-12-10T12:41:00Z">
              <w:rPr>
                <w:position w:val="-10"/>
              </w:rPr>
            </w:rPrChange>
          </w:rPr>
          <w:object w:dxaOrig="240" w:dyaOrig="320">
            <v:shape id="_x0000_i1104" type="#_x0000_t75" style="width:11.9pt;height:16.3pt" o:ole="">
              <v:imagedata r:id="rId157" o:title=""/>
            </v:shape>
            <o:OLEObject Type="Embed" ProgID="Equation.DSMT4" ShapeID="_x0000_i1104" DrawAspect="Content" ObjectID="_1574429492" r:id="rId158"/>
          </w:object>
        </w:r>
      </w:ins>
      <w:ins w:id="233" w:author="Suresh Kumar Gadi" w:date="2017-12-10T12:40:00Z">
        <w:r w:rsidR="00434442">
          <w:t xml:space="preserve"> </w:t>
        </w:r>
      </w:ins>
      <w:ins w:id="234" w:author="Suresh Kumar Gadi" w:date="2017-12-10T16:41:00Z">
        <w:r w:rsidR="007D30DA">
          <w:t xml:space="preserve">is a </w:t>
        </w:r>
      </w:ins>
      <w:ins w:id="235" w:author="Suresh Kumar Gadi" w:date="2017-12-10T13:06:00Z">
        <w:r w:rsidR="007D30DA">
          <w:t>nonsingular matrix</w:t>
        </w:r>
      </w:ins>
      <w:bookmarkStart w:id="236" w:name="_GoBack"/>
      <w:bookmarkEnd w:id="236"/>
      <w:del w:id="237" w:author="Suresh Kumar Gadi" w:date="2017-12-10T12:40:00Z">
        <w:r w:rsidR="00434442" w:rsidRPr="00434442" w:rsidDel="00434442">
          <w:rPr>
            <w:position w:val="-4"/>
          </w:rPr>
          <w:object w:dxaOrig="240" w:dyaOrig="260">
            <v:shape id="_x0000_i1105" type="#_x0000_t75" style="width:11.9pt;height:13.15pt" o:ole="">
              <v:imagedata r:id="rId159" o:title=""/>
            </v:shape>
            <o:OLEObject Type="Embed" ProgID="Equation.DSMT4" ShapeID="_x0000_i1105" DrawAspect="Content" ObjectID="_1574429493" r:id="rId160"/>
          </w:object>
        </w:r>
      </w:del>
      <w:r>
        <w:t>.</w:t>
      </w:r>
    </w:p>
    <w:p w:rsidR="001654B3" w:rsidRDefault="001654B3" w:rsidP="001654B3">
      <w:pPr>
        <w:pStyle w:val="ListParagraph"/>
        <w:numPr>
          <w:ilvl w:val="0"/>
          <w:numId w:val="20"/>
        </w:numPr>
      </w:pPr>
      <w:r>
        <w:t>It is not a concave function.</w:t>
      </w:r>
    </w:p>
    <w:p w:rsidR="001654B3" w:rsidRDefault="001654B3" w:rsidP="001654B3">
      <w:pPr>
        <w:pStyle w:val="ListParagraph"/>
        <w:numPr>
          <w:ilvl w:val="0"/>
          <w:numId w:val="20"/>
        </w:numPr>
      </w:pPr>
      <w:r>
        <w:t>The optimal value of an arbitrary factor is not constant throughout the factorial space.</w:t>
      </w:r>
    </w:p>
    <w:p w:rsidR="001654B3" w:rsidRDefault="001654B3" w:rsidP="001654B3"/>
    <w:p w:rsidR="001654B3" w:rsidRDefault="001654B3" w:rsidP="001654B3">
      <w:r>
        <w:t>In the next section, a method is presented to adapt the function</w:t>
      </w:r>
      <w:r w:rsidRPr="00623159">
        <w:rPr>
          <w:position w:val="-12"/>
        </w:rPr>
        <w:object w:dxaOrig="300" w:dyaOrig="360">
          <v:shape id="_x0000_i1106" type="#_x0000_t75" style="width:15.05pt;height:18.15pt" o:ole="">
            <v:imagedata r:id="rId161" o:title=""/>
          </v:shape>
          <o:OLEObject Type="Embed" ProgID="Equation.DSMT4" ShapeID="_x0000_i1106" DrawAspect="Content" ObjectID="_1574429494" r:id="rId162"/>
        </w:object>
      </w:r>
      <w:r>
        <w:t xml:space="preserve">, defined at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in order to generate random experiments.</w:t>
      </w:r>
    </w:p>
    <w:p w:rsidR="001654B3" w:rsidRPr="007A2C32" w:rsidRDefault="001654B3" w:rsidP="001654B3">
      <w:pPr>
        <w:pStyle w:val="Heading1"/>
        <w:numPr>
          <w:ilvl w:val="0"/>
          <w:numId w:val="3"/>
        </w:numPr>
      </w:pPr>
      <w:r>
        <w:t xml:space="preserve">Implementation of the proposed function </w:t>
      </w:r>
    </w:p>
    <w:p w:rsidR="001654B3" w:rsidRDefault="001654B3" w:rsidP="001654B3">
      <w:r>
        <w:t xml:space="preserve">A scaled version of the </w:t>
      </w:r>
      <w:r w:rsidRPr="002F26C8">
        <w:t xml:space="preserve">proposed </w:t>
      </w:r>
      <w:r>
        <w:t xml:space="preserve">function </w:t>
      </w:r>
      <w:r w:rsidRPr="00270B49">
        <w:rPr>
          <w:position w:val="-12"/>
        </w:rPr>
        <w:object w:dxaOrig="300" w:dyaOrig="360">
          <v:shape id="_x0000_i1107" type="#_x0000_t75" style="width:15.05pt;height:18.15pt" o:ole="">
            <v:imagedata r:id="rId163" o:title=""/>
          </v:shape>
          <o:OLEObject Type="Embed" ProgID="Equation.DSMT4" ShapeID="_x0000_i1107" DrawAspect="Content" ObjectID="_1574429495" r:id="rId164"/>
        </w:object>
      </w:r>
      <w:r>
        <w:t xml:space="preserve"> in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104670">
        <w:tc>
          <w:tcPr>
            <w:tcW w:w="985" w:type="dxa"/>
            <w:vAlign w:val="center"/>
          </w:tcPr>
          <w:p w:rsidR="001654B3" w:rsidRPr="00762461" w:rsidRDefault="001654B3" w:rsidP="00104670">
            <w:pPr>
              <w:jc w:val="center"/>
            </w:pPr>
          </w:p>
        </w:tc>
        <w:tc>
          <w:tcPr>
            <w:tcW w:w="7380" w:type="dxa"/>
            <w:vAlign w:val="center"/>
          </w:tcPr>
          <w:p w:rsidR="001654B3" w:rsidRPr="00340F69" w:rsidRDefault="00504A8D" w:rsidP="00104670">
            <w:pPr>
              <w:tabs>
                <w:tab w:val="center" w:pos="3580"/>
                <w:tab w:val="right" w:pos="7160"/>
              </w:tabs>
              <w:jc w:val="center"/>
              <w:rPr>
                <w:lang w:val="es-MX"/>
              </w:rPr>
            </w:pPr>
            <w:r w:rsidRPr="00504A8D">
              <w:rPr>
                <w:position w:val="-34"/>
              </w:rPr>
              <w:object w:dxaOrig="5179" w:dyaOrig="800">
                <v:shape id="_x0000_i1108" type="#_x0000_t75" style="width:259.85pt;height:39.45pt" o:ole="">
                  <v:imagedata r:id="rId165" o:title=""/>
                </v:shape>
                <o:OLEObject Type="Embed" ProgID="Equation.DSMT4" ShapeID="_x0000_i1108" DrawAspect="Content" ObjectID="_1574429496" r:id="rId166"/>
              </w:object>
            </w:r>
          </w:p>
        </w:tc>
        <w:tc>
          <w:tcPr>
            <w:tcW w:w="985" w:type="dxa"/>
            <w:vAlign w:val="center"/>
          </w:tcPr>
          <w:p w:rsidR="001654B3" w:rsidRDefault="001654B3">
            <w:pPr>
              <w:jc w:val="center"/>
              <w:rPr>
                <w:lang w:val="es-MX"/>
              </w:rPr>
            </w:pPr>
            <w:bookmarkStart w:id="238" w:name="AdaptedFunction"/>
            <w:r>
              <w:rPr>
                <w:lang w:val="es-MX"/>
              </w:rPr>
              <w:t>(</w:t>
            </w:r>
            <w:del w:id="239" w:author="Suresh Kumar Gadi" w:date="2017-12-10T13:23: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14</w:delText>
              </w:r>
              <w:r w:rsidDel="00A84CAD">
                <w:rPr>
                  <w:lang w:val="es-MX"/>
                </w:rPr>
                <w:fldChar w:fldCharType="end"/>
              </w:r>
            </w:del>
            <w:ins w:id="240" w:author="Suresh Kumar Gadi" w:date="2017-12-10T13:23:00Z">
              <w:r w:rsidR="00A84CAD">
                <w:rPr>
                  <w:lang w:val="es-MX"/>
                </w:rPr>
                <w:t>7</w:t>
              </w:r>
            </w:ins>
            <w:r>
              <w:rPr>
                <w:lang w:val="es-MX"/>
              </w:rPr>
              <w:t>)</w:t>
            </w:r>
            <w:bookmarkEnd w:id="238"/>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540" w:dyaOrig="360">
                <v:shape id="_x0000_i1109" type="#_x0000_t75" style="width:77pt;height:18.15pt" o:ole="">
                  <v:imagedata r:id="rId167" o:title=""/>
                </v:shape>
                <o:OLEObject Type="Embed" ProgID="Equation.DSMT4" ShapeID="_x0000_i1109" DrawAspect="Content" ObjectID="_1574429497" r:id="rId168"/>
              </w:object>
            </w:r>
            <w:r>
              <w:t>,</w:t>
            </w:r>
          </w:p>
        </w:tc>
        <w:tc>
          <w:tcPr>
            <w:tcW w:w="985" w:type="dxa"/>
            <w:vAlign w:val="center"/>
          </w:tcPr>
          <w:p w:rsidR="001654B3" w:rsidRDefault="001654B3">
            <w:pPr>
              <w:jc w:val="center"/>
              <w:rPr>
                <w:lang w:val="es-MX"/>
              </w:rPr>
            </w:pPr>
            <w:bookmarkStart w:id="241" w:name="F_1Equation"/>
            <w:r>
              <w:rPr>
                <w:lang w:val="es-MX"/>
              </w:rPr>
              <w:t>(</w:t>
            </w:r>
            <w:del w:id="242" w:author="Suresh Kumar Gadi" w:date="2017-12-10T13:23: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15</w:delText>
              </w:r>
              <w:r w:rsidDel="00A84CAD">
                <w:rPr>
                  <w:lang w:val="es-MX"/>
                </w:rPr>
                <w:fldChar w:fldCharType="end"/>
              </w:r>
            </w:del>
            <w:ins w:id="243" w:author="Suresh Kumar Gadi" w:date="2017-12-10T13:23:00Z">
              <w:r w:rsidR="00A84CAD">
                <w:rPr>
                  <w:lang w:val="es-MX"/>
                </w:rPr>
                <w:t>8</w:t>
              </w:r>
            </w:ins>
            <w:r>
              <w:rPr>
                <w:lang w:val="es-MX"/>
              </w:rPr>
              <w:t>)</w:t>
            </w:r>
            <w:bookmarkEnd w:id="241"/>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C37744" w:rsidP="00104670">
            <w:pPr>
              <w:tabs>
                <w:tab w:val="center" w:pos="3580"/>
                <w:tab w:val="right" w:pos="7160"/>
              </w:tabs>
              <w:jc w:val="center"/>
            </w:pPr>
            <w:r w:rsidRPr="00C37744">
              <w:rPr>
                <w:position w:val="-24"/>
              </w:rPr>
              <w:object w:dxaOrig="2200" w:dyaOrig="620">
                <v:shape id="_x0000_i1110" type="#_x0000_t75" style="width:110.8pt;height:31.3pt" o:ole="">
                  <v:imagedata r:id="rId169" o:title=""/>
                </v:shape>
                <o:OLEObject Type="Embed" ProgID="Equation.DSMT4" ShapeID="_x0000_i1110" DrawAspect="Content" ObjectID="_1574429498" r:id="rId170"/>
              </w:object>
            </w:r>
            <w:r w:rsidR="001654B3">
              <w:t>,</w:t>
            </w:r>
          </w:p>
        </w:tc>
        <w:tc>
          <w:tcPr>
            <w:tcW w:w="985" w:type="dxa"/>
            <w:vAlign w:val="center"/>
          </w:tcPr>
          <w:p w:rsidR="001654B3" w:rsidRPr="00403874" w:rsidRDefault="001654B3">
            <w:pPr>
              <w:jc w:val="center"/>
            </w:pPr>
            <w:bookmarkStart w:id="244" w:name="F_2Equation"/>
            <w:r>
              <w:rPr>
                <w:lang w:val="es-MX"/>
              </w:rPr>
              <w:t>(</w:t>
            </w:r>
            <w:del w:id="245" w:author="Suresh Kumar Gadi" w:date="2017-12-10T13:23: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16</w:delText>
              </w:r>
              <w:r w:rsidDel="00A84CAD">
                <w:rPr>
                  <w:lang w:val="es-MX"/>
                </w:rPr>
                <w:fldChar w:fldCharType="end"/>
              </w:r>
            </w:del>
            <w:ins w:id="246" w:author="Suresh Kumar Gadi" w:date="2017-12-10T13:23:00Z">
              <w:r w:rsidR="00A84CAD">
                <w:rPr>
                  <w:lang w:val="es-MX"/>
                </w:rPr>
                <w:t>9</w:t>
              </w:r>
            </w:ins>
            <w:r>
              <w:rPr>
                <w:lang w:val="es-MX"/>
              </w:rPr>
              <w:t>)</w:t>
            </w:r>
            <w:bookmarkEnd w:id="244"/>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480" w:dyaOrig="360">
                <v:shape id="_x0000_i1111" type="#_x0000_t75" style="width:74.5pt;height:18.15pt" o:ole="">
                  <v:imagedata r:id="rId171" o:title=""/>
                </v:shape>
                <o:OLEObject Type="Embed" ProgID="Equation.DSMT4" ShapeID="_x0000_i1111" DrawAspect="Content" ObjectID="_1574429499" r:id="rId172"/>
              </w:object>
            </w:r>
            <w:r>
              <w:t>,</w:t>
            </w:r>
          </w:p>
        </w:tc>
        <w:tc>
          <w:tcPr>
            <w:tcW w:w="985" w:type="dxa"/>
            <w:vAlign w:val="center"/>
          </w:tcPr>
          <w:p w:rsidR="001654B3" w:rsidRDefault="001654B3">
            <w:pPr>
              <w:jc w:val="center"/>
              <w:rPr>
                <w:lang w:val="es-MX"/>
              </w:rPr>
            </w:pPr>
            <w:bookmarkStart w:id="247" w:name="FunctionInterval"/>
            <w:r>
              <w:rPr>
                <w:lang w:val="es-MX"/>
              </w:rPr>
              <w:t>(</w:t>
            </w:r>
            <w:del w:id="248" w:author="Suresh Kumar Gadi" w:date="2017-12-10T13:23: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17</w:delText>
              </w:r>
              <w:r w:rsidDel="00A84CAD">
                <w:rPr>
                  <w:lang w:val="es-MX"/>
                </w:rPr>
                <w:fldChar w:fldCharType="end"/>
              </w:r>
            </w:del>
            <w:ins w:id="249" w:author="Suresh Kumar Gadi" w:date="2017-12-10T13:23:00Z">
              <w:r w:rsidR="00A84CAD">
                <w:rPr>
                  <w:lang w:val="es-MX"/>
                </w:rPr>
                <w:t>10</w:t>
              </w:r>
            </w:ins>
            <w:r>
              <w:rPr>
                <w:lang w:val="es-MX"/>
              </w:rPr>
              <w:t>)</w:t>
            </w:r>
            <w:bookmarkEnd w:id="247"/>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0"/>
              </w:rPr>
              <w:object w:dxaOrig="1400" w:dyaOrig="320">
                <v:shape id="_x0000_i1112" type="#_x0000_t75" style="width:69.5pt;height:16.3pt" o:ole="">
                  <v:imagedata r:id="rId173" o:title=""/>
                </v:shape>
                <o:OLEObject Type="Embed" ProgID="Equation.DSMT4" ShapeID="_x0000_i1112" DrawAspect="Content" ObjectID="_1574429500" r:id="rId174"/>
              </w:object>
            </w:r>
            <w:r>
              <w:t>,</w:t>
            </w:r>
          </w:p>
        </w:tc>
        <w:tc>
          <w:tcPr>
            <w:tcW w:w="985" w:type="dxa"/>
            <w:vAlign w:val="center"/>
          </w:tcPr>
          <w:p w:rsidR="001654B3" w:rsidRDefault="001654B3">
            <w:pPr>
              <w:jc w:val="center"/>
              <w:rPr>
                <w:lang w:val="es-MX"/>
              </w:rPr>
            </w:pPr>
            <w:bookmarkStart w:id="250" w:name="ChangeOfRandomVar"/>
            <w:r>
              <w:rPr>
                <w:lang w:val="es-MX"/>
              </w:rPr>
              <w:t>(</w:t>
            </w:r>
            <w:del w:id="251" w:author="Suresh Kumar Gadi" w:date="2017-12-10T13:23: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18</w:delText>
              </w:r>
              <w:r w:rsidDel="00A84CAD">
                <w:rPr>
                  <w:lang w:val="es-MX"/>
                </w:rPr>
                <w:fldChar w:fldCharType="end"/>
              </w:r>
            </w:del>
            <w:ins w:id="252" w:author="Suresh Kumar Gadi" w:date="2017-12-10T13:23:00Z">
              <w:r w:rsidR="00A84CAD">
                <w:rPr>
                  <w:lang w:val="es-MX"/>
                </w:rPr>
                <w:fldChar w:fldCharType="begin"/>
              </w:r>
              <w:r w:rsidR="00A84CAD">
                <w:rPr>
                  <w:lang w:val="es-MX"/>
                </w:rPr>
                <w:instrText xml:space="preserve"> SEQ Eqn \* MERGEFORMAT </w:instrText>
              </w:r>
              <w:r w:rsidR="00A84CAD">
                <w:rPr>
                  <w:lang w:val="es-MX"/>
                </w:rPr>
                <w:fldChar w:fldCharType="separate"/>
              </w:r>
              <w:r w:rsidR="00A84CAD">
                <w:rPr>
                  <w:noProof/>
                  <w:lang w:val="es-MX"/>
                </w:rPr>
                <w:t>11</w:t>
              </w:r>
              <w:r w:rsidR="00A84CAD">
                <w:rPr>
                  <w:lang w:val="es-MX"/>
                </w:rPr>
                <w:fldChar w:fldCharType="end"/>
              </w:r>
            </w:ins>
            <w:r>
              <w:rPr>
                <w:lang w:val="es-MX"/>
              </w:rPr>
              <w:t>)</w:t>
            </w:r>
            <w:bookmarkEnd w:id="250"/>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Default="0043474C" w:rsidP="00104670">
            <w:pPr>
              <w:tabs>
                <w:tab w:val="center" w:pos="3580"/>
                <w:tab w:val="right" w:pos="7160"/>
              </w:tabs>
              <w:jc w:val="center"/>
              <w:rPr>
                <w:lang w:val="es-MX"/>
              </w:rPr>
            </w:pPr>
            <w:r w:rsidRPr="0043474C">
              <w:rPr>
                <w:position w:val="-6"/>
              </w:rPr>
              <w:object w:dxaOrig="720" w:dyaOrig="279">
                <v:shape id="_x0000_i1113" type="#_x0000_t75" style="width:36.3pt;height:13.75pt" o:ole="">
                  <v:imagedata r:id="rId175" o:title=""/>
                </v:shape>
                <o:OLEObject Type="Embed" ProgID="Equation.DSMT4" ShapeID="_x0000_i1113" DrawAspect="Content" ObjectID="_1574429501" r:id="rId176"/>
              </w:object>
            </w:r>
            <w:r w:rsidR="001654B3">
              <w:t>,</w:t>
            </w:r>
            <w:r>
              <w:t xml:space="preserve"> </w:t>
            </w:r>
            <w:r w:rsidRPr="0043474C">
              <w:rPr>
                <w:position w:val="-10"/>
              </w:rPr>
              <w:object w:dxaOrig="720" w:dyaOrig="320">
                <v:shape id="_x0000_i1114" type="#_x0000_t75" style="width:36.3pt;height:16.3pt" o:ole="">
                  <v:imagedata r:id="rId177" o:title=""/>
                </v:shape>
                <o:OLEObject Type="Embed" ProgID="Equation.DSMT4" ShapeID="_x0000_i1114" DrawAspect="Content" ObjectID="_1574429502" r:id="rId178"/>
              </w:object>
            </w:r>
          </w:p>
        </w:tc>
        <w:tc>
          <w:tcPr>
            <w:tcW w:w="985" w:type="dxa"/>
            <w:vAlign w:val="center"/>
          </w:tcPr>
          <w:p w:rsidR="001654B3" w:rsidRDefault="001654B3">
            <w:pPr>
              <w:jc w:val="center"/>
              <w:rPr>
                <w:lang w:val="es-MX"/>
              </w:rPr>
            </w:pPr>
            <w:bookmarkStart w:id="253" w:name="SigmaZ"/>
            <w:r>
              <w:rPr>
                <w:lang w:val="es-MX"/>
              </w:rPr>
              <w:t>(</w:t>
            </w:r>
            <w:del w:id="254" w:author="Suresh Kumar Gadi" w:date="2017-12-10T13:23: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19</w:delText>
              </w:r>
              <w:r w:rsidDel="00A84CAD">
                <w:rPr>
                  <w:lang w:val="es-MX"/>
                </w:rPr>
                <w:fldChar w:fldCharType="end"/>
              </w:r>
            </w:del>
            <w:ins w:id="255" w:author="Suresh Kumar Gadi" w:date="2017-12-10T13:23:00Z">
              <w:r w:rsidR="00A84CAD">
                <w:rPr>
                  <w:lang w:val="es-MX"/>
                </w:rPr>
                <w:fldChar w:fldCharType="begin"/>
              </w:r>
              <w:r w:rsidR="00A84CAD">
                <w:rPr>
                  <w:lang w:val="es-MX"/>
                </w:rPr>
                <w:instrText xml:space="preserve"> SEQ Eqn \* MERGEFORMAT </w:instrText>
              </w:r>
              <w:r w:rsidR="00A84CAD">
                <w:rPr>
                  <w:lang w:val="es-MX"/>
                </w:rPr>
                <w:fldChar w:fldCharType="separate"/>
              </w:r>
              <w:r w:rsidR="00A84CAD">
                <w:rPr>
                  <w:noProof/>
                  <w:lang w:val="es-MX"/>
                </w:rPr>
                <w:t>12</w:t>
              </w:r>
              <w:r w:rsidR="00A84CAD">
                <w:rPr>
                  <w:lang w:val="es-MX"/>
                </w:rPr>
                <w:fldChar w:fldCharType="end"/>
              </w:r>
            </w:ins>
            <w:r>
              <w:rPr>
                <w:lang w:val="es-MX"/>
              </w:rPr>
              <w:t>)</w:t>
            </w:r>
            <w:bookmarkEnd w:id="253"/>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30"/>
              </w:rPr>
              <w:object w:dxaOrig="1740" w:dyaOrig="720">
                <v:shape id="_x0000_i1115" type="#_x0000_t75" style="width:87.05pt;height:36.3pt" o:ole="">
                  <v:imagedata r:id="rId179" o:title=""/>
                </v:shape>
                <o:OLEObject Type="Embed" ProgID="Equation.DSMT4" ShapeID="_x0000_i1115" DrawAspect="Content" ObjectID="_1574429503" r:id="rId180"/>
              </w:object>
            </w:r>
            <w:r>
              <w:t>,</w:t>
            </w:r>
          </w:p>
        </w:tc>
        <w:tc>
          <w:tcPr>
            <w:tcW w:w="985" w:type="dxa"/>
            <w:vAlign w:val="center"/>
          </w:tcPr>
          <w:p w:rsidR="001654B3" w:rsidRDefault="001654B3">
            <w:pPr>
              <w:jc w:val="center"/>
              <w:rPr>
                <w:lang w:val="es-MX"/>
              </w:rPr>
            </w:pPr>
            <w:bookmarkStart w:id="256" w:name="ZiDefinition"/>
            <w:r>
              <w:rPr>
                <w:lang w:val="es-MX"/>
              </w:rPr>
              <w:t>(</w:t>
            </w:r>
            <w:del w:id="257" w:author="Suresh Kumar Gadi" w:date="2017-12-10T13:24: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20</w:delText>
              </w:r>
              <w:r w:rsidDel="00A84CAD">
                <w:rPr>
                  <w:lang w:val="es-MX"/>
                </w:rPr>
                <w:fldChar w:fldCharType="end"/>
              </w:r>
            </w:del>
            <w:ins w:id="258" w:author="Suresh Kumar Gadi" w:date="2017-12-10T13:24:00Z">
              <w:r w:rsidR="00A84CAD">
                <w:rPr>
                  <w:lang w:val="es-MX"/>
                </w:rPr>
                <w:t>13</w:t>
              </w:r>
            </w:ins>
            <w:r>
              <w:rPr>
                <w:lang w:val="es-MX"/>
              </w:rPr>
              <w:t>)</w:t>
            </w:r>
            <w:bookmarkEnd w:id="256"/>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2"/>
              </w:rPr>
              <w:object w:dxaOrig="1260" w:dyaOrig="380">
                <v:shape id="_x0000_i1116" type="#_x0000_t75" style="width:63.25pt;height:18.8pt" o:ole="">
                  <v:imagedata r:id="rId181" o:title=""/>
                </v:shape>
                <o:OLEObject Type="Embed" ProgID="Equation.DSMT4" ShapeID="_x0000_i1116" DrawAspect="Content" ObjectID="_1574429504" r:id="rId182"/>
              </w:object>
            </w:r>
            <w:r>
              <w:t>,</w:t>
            </w:r>
          </w:p>
        </w:tc>
        <w:tc>
          <w:tcPr>
            <w:tcW w:w="985" w:type="dxa"/>
            <w:vAlign w:val="center"/>
          </w:tcPr>
          <w:p w:rsidR="001654B3" w:rsidRDefault="001654B3">
            <w:pPr>
              <w:jc w:val="center"/>
              <w:rPr>
                <w:lang w:val="es-MX"/>
              </w:rPr>
            </w:pPr>
            <w:bookmarkStart w:id="259" w:name="InterDefinition"/>
            <w:r>
              <w:rPr>
                <w:lang w:val="es-MX"/>
              </w:rPr>
              <w:t>(</w:t>
            </w:r>
            <w:del w:id="260" w:author="Suresh Kumar Gadi" w:date="2017-12-10T13:24: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21</w:delText>
              </w:r>
              <w:r w:rsidDel="00A84CAD">
                <w:rPr>
                  <w:lang w:val="es-MX"/>
                </w:rPr>
                <w:fldChar w:fldCharType="end"/>
              </w:r>
            </w:del>
            <w:ins w:id="261" w:author="Suresh Kumar Gadi" w:date="2017-12-10T13:24:00Z">
              <w:r w:rsidR="00A84CAD">
                <w:rPr>
                  <w:lang w:val="es-MX"/>
                </w:rPr>
                <w:t>14</w:t>
              </w:r>
            </w:ins>
            <w:r>
              <w:rPr>
                <w:lang w:val="es-MX"/>
              </w:rPr>
              <w:t>)</w:t>
            </w:r>
            <w:bookmarkEnd w:id="259"/>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2820" w:dyaOrig="380">
                <v:shape id="_x0000_i1117" type="#_x0000_t75" style="width:140.85pt;height:18.8pt" o:ole="">
                  <v:imagedata r:id="rId183" o:title=""/>
                </v:shape>
                <o:OLEObject Type="Embed" ProgID="Equation.DSMT4" ShapeID="_x0000_i1117" DrawAspect="Content" ObjectID="_1574429505" r:id="rId184"/>
              </w:object>
            </w:r>
            <w:r>
              <w:t>,</w:t>
            </w:r>
          </w:p>
        </w:tc>
        <w:tc>
          <w:tcPr>
            <w:tcW w:w="985" w:type="dxa"/>
            <w:vAlign w:val="center"/>
          </w:tcPr>
          <w:p w:rsidR="001654B3" w:rsidRDefault="001654B3">
            <w:pPr>
              <w:jc w:val="center"/>
              <w:rPr>
                <w:lang w:val="es-MX"/>
              </w:rPr>
            </w:pPr>
            <w:bookmarkStart w:id="262" w:name="FactorAtMaximumValue"/>
            <w:r>
              <w:rPr>
                <w:lang w:val="es-MX"/>
              </w:rPr>
              <w:t>(</w:t>
            </w:r>
            <w:del w:id="263" w:author="Suresh Kumar Gadi" w:date="2017-12-10T13:24: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22</w:delText>
              </w:r>
              <w:r w:rsidDel="00A84CAD">
                <w:rPr>
                  <w:lang w:val="es-MX"/>
                </w:rPr>
                <w:fldChar w:fldCharType="end"/>
              </w:r>
            </w:del>
            <w:ins w:id="264" w:author="Suresh Kumar Gadi" w:date="2017-12-10T13:24:00Z">
              <w:r w:rsidR="00A84CAD">
                <w:rPr>
                  <w:lang w:val="es-MX"/>
                </w:rPr>
                <w:t>15</w:t>
              </w:r>
            </w:ins>
            <w:r>
              <w:rPr>
                <w:lang w:val="es-MX"/>
              </w:rPr>
              <w:t>)</w:t>
            </w:r>
            <w:bookmarkEnd w:id="262"/>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6"/>
              </w:rPr>
              <w:object w:dxaOrig="1120" w:dyaOrig="279">
                <v:shape id="_x0000_i1118" type="#_x0000_t75" style="width:55.7pt;height:13.75pt" o:ole="">
                  <v:imagedata r:id="rId185" o:title=""/>
                </v:shape>
                <o:OLEObject Type="Embed" ProgID="Equation.DSMT4" ShapeID="_x0000_i1118" DrawAspect="Content" ObjectID="_1574429506" r:id="rId186"/>
              </w:object>
            </w:r>
          </w:p>
        </w:tc>
        <w:tc>
          <w:tcPr>
            <w:tcW w:w="985" w:type="dxa"/>
            <w:vAlign w:val="center"/>
          </w:tcPr>
          <w:p w:rsidR="001654B3" w:rsidRDefault="001654B3">
            <w:pPr>
              <w:jc w:val="center"/>
              <w:rPr>
                <w:lang w:val="es-MX"/>
              </w:rPr>
            </w:pPr>
            <w:bookmarkStart w:id="265" w:name="ConstraintsForAlpha"/>
            <w:r>
              <w:rPr>
                <w:lang w:val="es-MX"/>
              </w:rPr>
              <w:t>(</w:t>
            </w:r>
            <w:del w:id="266" w:author="Suresh Kumar Gadi" w:date="2017-12-10T13:24: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23</w:delText>
              </w:r>
              <w:r w:rsidDel="00A84CAD">
                <w:rPr>
                  <w:lang w:val="es-MX"/>
                </w:rPr>
                <w:fldChar w:fldCharType="end"/>
              </w:r>
            </w:del>
            <w:ins w:id="267" w:author="Suresh Kumar Gadi" w:date="2017-12-10T13:24:00Z">
              <w:r w:rsidR="00A84CAD">
                <w:rPr>
                  <w:lang w:val="es-MX"/>
                </w:rPr>
                <w:t>16</w:t>
              </w:r>
            </w:ins>
            <w:r>
              <w:rPr>
                <w:lang w:val="es-MX"/>
              </w:rPr>
              <w:t>)</w:t>
            </w:r>
            <w:bookmarkEnd w:id="265"/>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104670" w:rsidRDefault="001654B3" w:rsidP="00104670">
            <w:pPr>
              <w:tabs>
                <w:tab w:val="center" w:pos="3580"/>
                <w:tab w:val="right" w:pos="7160"/>
              </w:tabs>
              <w:jc w:val="center"/>
            </w:pPr>
            <w:r w:rsidRPr="00270B49">
              <w:rPr>
                <w:position w:val="-10"/>
              </w:rPr>
              <w:object w:dxaOrig="1120" w:dyaOrig="320">
                <v:shape id="_x0000_i1119" type="#_x0000_t75" style="width:55.7pt;height:16.3pt" o:ole="">
                  <v:imagedata r:id="rId187" o:title=""/>
                </v:shape>
                <o:OLEObject Type="Embed" ProgID="Equation.DSMT4" ShapeID="_x0000_i1119" DrawAspect="Content" ObjectID="_1574429507" r:id="rId188"/>
              </w:object>
            </w:r>
          </w:p>
        </w:tc>
        <w:tc>
          <w:tcPr>
            <w:tcW w:w="985" w:type="dxa"/>
            <w:vAlign w:val="center"/>
          </w:tcPr>
          <w:p w:rsidR="001654B3" w:rsidRDefault="001654B3">
            <w:pPr>
              <w:jc w:val="center"/>
              <w:rPr>
                <w:lang w:val="es-MX"/>
              </w:rPr>
            </w:pPr>
            <w:bookmarkStart w:id="268" w:name="ConstraintsForBeta"/>
            <w:r>
              <w:rPr>
                <w:lang w:val="es-MX"/>
              </w:rPr>
              <w:t>(</w:t>
            </w:r>
            <w:del w:id="269" w:author="Suresh Kumar Gadi" w:date="2017-12-10T13:24:00Z">
              <w:r w:rsidDel="00A84CAD">
                <w:rPr>
                  <w:lang w:val="es-MX"/>
                </w:rPr>
                <w:fldChar w:fldCharType="begin"/>
              </w:r>
              <w:r w:rsidDel="00A84CAD">
                <w:rPr>
                  <w:lang w:val="es-MX"/>
                </w:rPr>
                <w:delInstrText xml:space="preserve"> SEQ Eqn \* MERGEFORMAT </w:delInstrText>
              </w:r>
              <w:r w:rsidDel="00A84CAD">
                <w:rPr>
                  <w:lang w:val="es-MX"/>
                </w:rPr>
                <w:fldChar w:fldCharType="separate"/>
              </w:r>
              <w:r w:rsidR="00F22C72" w:rsidDel="00A84CAD">
                <w:rPr>
                  <w:noProof/>
                  <w:lang w:val="es-MX"/>
                </w:rPr>
                <w:delText>24</w:delText>
              </w:r>
              <w:r w:rsidDel="00A84CAD">
                <w:rPr>
                  <w:lang w:val="es-MX"/>
                </w:rPr>
                <w:fldChar w:fldCharType="end"/>
              </w:r>
            </w:del>
            <w:ins w:id="270" w:author="Suresh Kumar Gadi" w:date="2017-12-10T13:24:00Z">
              <w:r w:rsidR="00A84CAD">
                <w:rPr>
                  <w:lang w:val="es-MX"/>
                </w:rPr>
                <w:t>17</w:t>
              </w:r>
            </w:ins>
            <w:r>
              <w:rPr>
                <w:lang w:val="es-MX"/>
              </w:rPr>
              <w:t>)</w:t>
            </w:r>
            <w:bookmarkEnd w:id="268"/>
          </w:p>
        </w:tc>
      </w:tr>
    </w:tbl>
    <w:p w:rsidR="001654B3" w:rsidRDefault="001654B3" w:rsidP="001654B3"/>
    <w:p w:rsidR="001654B3" w:rsidRDefault="001654B3" w:rsidP="001654B3">
      <w:r>
        <w:t xml:space="preserve">with  </w:t>
      </w:r>
      <w:r w:rsidRPr="00270B49">
        <w:rPr>
          <w:position w:val="-10"/>
        </w:rPr>
        <w:object w:dxaOrig="1540" w:dyaOrig="320">
          <v:shape id="_x0000_i1120" type="#_x0000_t75" style="width:77pt;height:16.3pt" o:ole="">
            <v:imagedata r:id="rId189" o:title=""/>
          </v:shape>
          <o:OLEObject Type="Embed" ProgID="Equation.DSMT4" ShapeID="_x0000_i1120" DrawAspect="Content" ObjectID="_1574429508" r:id="rId190"/>
        </w:object>
      </w:r>
      <w:ins w:id="271" w:author="Suresh Kumar Gadi" w:date="2017-12-10T13:27:00Z">
        <w:r w:rsidR="004E2A79">
          <w:t xml:space="preserve">, </w:t>
        </w:r>
      </w:ins>
      <w:r w:rsidR="004E2A79" w:rsidRPr="004E2A79">
        <w:rPr>
          <w:position w:val="-10"/>
        </w:rPr>
        <w:object w:dxaOrig="1080" w:dyaOrig="360">
          <v:shape id="_x0000_i1121" type="#_x0000_t75" style="width:53.85pt;height:18.15pt" o:ole="">
            <v:imagedata r:id="rId191" o:title=""/>
          </v:shape>
          <o:OLEObject Type="Embed" ProgID="Equation.DSMT4" ShapeID="_x0000_i1121" DrawAspect="Content" ObjectID="_1574429509" r:id="rId192"/>
        </w:object>
      </w:r>
      <w:ins w:id="272" w:author="Suresh Kumar Gadi" w:date="2017-12-10T13:27:00Z">
        <w:r w:rsidR="004E2A79">
          <w:t xml:space="preserve"> </w:t>
        </w:r>
      </w:ins>
      <w:r>
        <w:t xml:space="preserve">, </w:t>
      </w:r>
      <w:r w:rsidRPr="00270B49">
        <w:rPr>
          <w:position w:val="-10"/>
        </w:rPr>
        <w:object w:dxaOrig="200" w:dyaOrig="320">
          <v:shape id="_x0000_i1122" type="#_x0000_t75" style="width:10pt;height:16.3pt" o:ole="">
            <v:imagedata r:id="rId193" o:title=""/>
          </v:shape>
          <o:OLEObject Type="Embed" ProgID="Equation.DSMT4" ShapeID="_x0000_i1122" DrawAspect="Content" ObjectID="_1574429510" r:id="rId194"/>
        </w:object>
      </w:r>
      <w:r>
        <w:t xml:space="preserve"> is a random variable </w:t>
      </w:r>
      <w:r w:rsidRPr="001A6E7C">
        <w:t xml:space="preserve">such that </w:t>
      </w:r>
      <w:r w:rsidRPr="00270B49">
        <w:rPr>
          <w:position w:val="-10"/>
        </w:rPr>
        <w:object w:dxaOrig="900" w:dyaOrig="320">
          <v:shape id="_x0000_i1123" type="#_x0000_t75" style="width:45.1pt;height:16.3pt" o:ole="">
            <v:imagedata r:id="rId195" o:title=""/>
          </v:shape>
          <o:OLEObject Type="Embed" ProgID="Equation.DSMT4" ShapeID="_x0000_i1123" DrawAspect="Content" ObjectID="_1574429511" r:id="rId196"/>
        </w:object>
      </w:r>
      <w:r>
        <w:t xml:space="preserve"> and </w:t>
      </w:r>
      <w:r w:rsidRPr="00270B49">
        <w:rPr>
          <w:position w:val="-10"/>
        </w:rPr>
        <w:object w:dxaOrig="620" w:dyaOrig="320">
          <v:shape id="_x0000_i1124" type="#_x0000_t75" style="width:31.3pt;height:16.3pt" o:ole="">
            <v:imagedata r:id="rId197" o:title=""/>
          </v:shape>
          <o:OLEObject Type="Embed" ProgID="Equation.DSMT4" ShapeID="_x0000_i1124" DrawAspect="Content" ObjectID="_1574429512" r:id="rId198"/>
        </w:object>
      </w:r>
      <w:r w:rsidRPr="001A6E7C">
        <w:t>, where</w:t>
      </w:r>
      <w:r>
        <w:t xml:space="preserve"> </w:t>
      </w:r>
      <w:r w:rsidRPr="00270B49">
        <w:rPr>
          <w:position w:val="-10"/>
        </w:rPr>
        <w:object w:dxaOrig="460" w:dyaOrig="320">
          <v:shape id="_x0000_i1125" type="#_x0000_t75" style="width:23.15pt;height:16.3pt" o:ole="">
            <v:imagedata r:id="rId199" o:title=""/>
          </v:shape>
          <o:OLEObject Type="Embed" ProgID="Equation.DSMT4" ShapeID="_x0000_i1125" DrawAspect="Content" ObjectID="_1574429513" r:id="rId200"/>
        </w:object>
      </w:r>
      <w:r>
        <w:t xml:space="preserve"> </w:t>
      </w:r>
      <w:r w:rsidRPr="001A6E7C">
        <w:t xml:space="preserve">denotes  </w:t>
      </w:r>
      <w:r>
        <w:t xml:space="preserve">expected value. Moreover, </w:t>
      </w:r>
      <w:r w:rsidRPr="00025957">
        <w:rPr>
          <w:position w:val="-4"/>
        </w:rPr>
        <w:object w:dxaOrig="240" w:dyaOrig="240">
          <v:shape id="_x0000_i1126" type="#_x0000_t75" style="width:11.9pt;height:11.9pt" o:ole="">
            <v:imagedata r:id="rId201" o:title=""/>
          </v:shape>
          <o:OLEObject Type="Embed" ProgID="Equation.DSMT4" ShapeID="_x0000_i1126" DrawAspect="Content" ObjectID="_1574429514" r:id="rId202"/>
        </w:object>
      </w:r>
      <w:r>
        <w:t xml:space="preserve"> is a random variable with the properties </w:t>
      </w:r>
      <w:r w:rsidRPr="00270B49">
        <w:rPr>
          <w:position w:val="-10"/>
        </w:rPr>
        <w:object w:dxaOrig="1100" w:dyaOrig="320">
          <v:shape id="_x0000_i1127" type="#_x0000_t75" style="width:54.45pt;height:16.3pt" o:ole="">
            <v:imagedata r:id="rId203" o:title=""/>
          </v:shape>
          <o:OLEObject Type="Embed" ProgID="Equation.DSMT4" ShapeID="_x0000_i1127" DrawAspect="Content" ObjectID="_1574429515" r:id="rId204"/>
        </w:object>
      </w:r>
      <w:r>
        <w:t xml:space="preserve"> and</w:t>
      </w:r>
      <w:r w:rsidRPr="00270B49">
        <w:rPr>
          <w:position w:val="-10"/>
        </w:rPr>
        <w:object w:dxaOrig="880" w:dyaOrig="320">
          <v:shape id="_x0000_i1128" type="#_x0000_t75" style="width:43.85pt;height:16.3pt" o:ole="">
            <v:imagedata r:id="rId205" o:title=""/>
          </v:shape>
          <o:OLEObject Type="Embed" ProgID="Equation.DSMT4" ShapeID="_x0000_i1128" DrawAspect="Content" ObjectID="_1574429516" r:id="rId206"/>
        </w:object>
      </w:r>
      <w:r>
        <w:t xml:space="preserve">. On the other hand </w:t>
      </w:r>
      <w:r w:rsidRPr="00270B49">
        <w:rPr>
          <w:position w:val="-12"/>
        </w:rPr>
        <w:object w:dxaOrig="820" w:dyaOrig="360">
          <v:shape id="_x0000_i1129" type="#_x0000_t75" style="width:40.7pt;height:18.15pt" o:ole="">
            <v:imagedata r:id="rId207" o:title=""/>
          </v:shape>
          <o:OLEObject Type="Embed" ProgID="Equation.DSMT4" ShapeID="_x0000_i1129" DrawAspect="Content" ObjectID="_1574429517" r:id="rId208"/>
        </w:object>
      </w:r>
      <w:r>
        <w:t xml:space="preserve"> is the function range, </w:t>
      </w:r>
      <w:r w:rsidRPr="00270B49">
        <w:rPr>
          <w:position w:val="-12"/>
        </w:rPr>
        <w:object w:dxaOrig="360" w:dyaOrig="360">
          <v:shape id="_x0000_i1130" type="#_x0000_t75" style="width:18.15pt;height:18.15pt" o:ole="">
            <v:imagedata r:id="rId209" o:title=""/>
          </v:shape>
          <o:OLEObject Type="Embed" ProgID="Equation.DSMT4" ShapeID="_x0000_i1130" DrawAspect="Content" ObjectID="_1574429518" r:id="rId210"/>
        </w:object>
      </w:r>
      <w:r>
        <w:t xml:space="preserve"> is a noise factor, </w:t>
      </w:r>
      <w:r w:rsidRPr="00270B49">
        <w:rPr>
          <w:position w:val="-12"/>
        </w:rPr>
        <w:object w:dxaOrig="360" w:dyaOrig="360">
          <v:shape id="_x0000_i1131" type="#_x0000_t75" style="width:18.15pt;height:18.15pt" o:ole="">
            <v:imagedata r:id="rId211" o:title=""/>
          </v:shape>
          <o:OLEObject Type="Embed" ProgID="Equation.DSMT4" ShapeID="_x0000_i1131" DrawAspect="Content" ObjectID="_1574429519" r:id="rId212"/>
        </w:object>
      </w:r>
      <w:r>
        <w:t xml:space="preserve"> is difficulty factor, </w:t>
      </w:r>
      <w:r w:rsidRPr="00270B49">
        <w:rPr>
          <w:position w:val="-12"/>
        </w:rPr>
        <w:object w:dxaOrig="360" w:dyaOrig="380">
          <v:shape id="_x0000_i1132" type="#_x0000_t75" style="width:18.15pt;height:18.8pt" o:ole="">
            <v:imagedata r:id="rId213" o:title=""/>
          </v:shape>
          <o:OLEObject Type="Embed" ProgID="Equation.DSMT4" ShapeID="_x0000_i1132" DrawAspect="Content" ObjectID="_1574429520" r:id="rId214"/>
        </w:object>
      </w:r>
      <w:r>
        <w:t xml:space="preserve"> are the optimal combination of factors, where function </w:t>
      </w:r>
      <w:r w:rsidRPr="00270B49">
        <w:rPr>
          <w:position w:val="-10"/>
        </w:rPr>
        <w:object w:dxaOrig="220" w:dyaOrig="260">
          <v:shape id="_x0000_i1133" type="#_x0000_t75" style="width:11.25pt;height:13.75pt" o:ole="">
            <v:imagedata r:id="rId215" o:title=""/>
          </v:shape>
          <o:OLEObject Type="Embed" ProgID="Equation.DSMT4" ShapeID="_x0000_i1133" DrawAspect="Content" ObjectID="_1574429521" r:id="rId216"/>
        </w:object>
      </w:r>
      <w:r>
        <w:t xml:space="preserve"> reaches its maximum value, </w:t>
      </w:r>
      <w:r w:rsidRPr="00270B49">
        <w:rPr>
          <w:position w:val="-12"/>
        </w:rPr>
        <w:object w:dxaOrig="300" w:dyaOrig="380">
          <v:shape id="_x0000_i1134" type="#_x0000_t75" style="width:15.05pt;height:18.8pt" o:ole="">
            <v:imagedata r:id="rId217" o:title=""/>
          </v:shape>
          <o:OLEObject Type="Embed" ProgID="Equation.DSMT4" ShapeID="_x0000_i1134" DrawAspect="Content" ObjectID="_1574429522" r:id="rId218"/>
        </w:object>
      </w:r>
      <w:r>
        <w:t xml:space="preserve"> and </w:t>
      </w:r>
      <w:r w:rsidRPr="00270B49">
        <w:rPr>
          <w:position w:val="-12"/>
        </w:rPr>
        <w:object w:dxaOrig="320" w:dyaOrig="380">
          <v:shape id="_x0000_i1135" type="#_x0000_t75" style="width:16.3pt;height:18.8pt" o:ole="">
            <v:imagedata r:id="rId219" o:title=""/>
          </v:shape>
          <o:OLEObject Type="Embed" ProgID="Equation.DSMT4" ShapeID="_x0000_i1135" DrawAspect="Content" ObjectID="_1574429523" r:id="rId220"/>
        </w:object>
      </w:r>
      <w:r>
        <w:t xml:space="preserve"> are lower and upper limits of the </w:t>
      </w:r>
      <w:r w:rsidRPr="00270B49">
        <w:rPr>
          <w:position w:val="-6"/>
        </w:rPr>
        <w:object w:dxaOrig="279" w:dyaOrig="320">
          <v:shape id="_x0000_i1136" type="#_x0000_t75" style="width:13.75pt;height:16.3pt" o:ole="">
            <v:imagedata r:id="rId221" o:title=""/>
          </v:shape>
          <o:OLEObject Type="Embed" ProgID="Equation.DSMT4" ShapeID="_x0000_i1136" DrawAspect="Content" ObjectID="_1574429524" r:id="rId222"/>
        </w:object>
      </w:r>
      <w:r>
        <w:t xml:space="preserve"> factor, </w:t>
      </w:r>
      <w:r w:rsidRPr="00270B49">
        <w:rPr>
          <w:position w:val="-6"/>
        </w:rPr>
        <w:object w:dxaOrig="240" w:dyaOrig="220">
          <v:shape id="_x0000_i1137" type="#_x0000_t75" style="width:11.9pt;height:11.25pt" o:ole="">
            <v:imagedata r:id="rId223" o:title=""/>
          </v:shape>
          <o:OLEObject Type="Embed" ProgID="Equation.DSMT4" ShapeID="_x0000_i1137" DrawAspect="Content" ObjectID="_1574429525" r:id="rId224"/>
        </w:object>
      </w:r>
      <w:r>
        <w:t xml:space="preserve"> and </w:t>
      </w:r>
      <w:r w:rsidRPr="00270B49">
        <w:rPr>
          <w:position w:val="-10"/>
        </w:rPr>
        <w:object w:dxaOrig="240" w:dyaOrig="320">
          <v:shape id="_x0000_i1138" type="#_x0000_t75" style="width:11.9pt;height:16.3pt" o:ole="">
            <v:imagedata r:id="rId225" o:title=""/>
          </v:shape>
          <o:OLEObject Type="Embed" ProgID="Equation.DSMT4" ShapeID="_x0000_i1138" DrawAspect="Content" ObjectID="_1574429526" r:id="rId226"/>
        </w:object>
      </w:r>
      <w:r>
        <w:t xml:space="preserve"> </w:t>
      </w:r>
      <w:r w:rsidRPr="00AC433C">
        <w:t xml:space="preserve">are padding constants that, respectively, limit the maximum value of the function </w:t>
      </w:r>
      <w:r w:rsidRPr="00AC433C">
        <w:rPr>
          <w:position w:val="-10"/>
        </w:rPr>
        <w:object w:dxaOrig="240" w:dyaOrig="320">
          <v:shape id="_x0000_i1139" type="#_x0000_t75" style="width:11.9pt;height:16.3pt" o:ole="">
            <v:imagedata r:id="rId227" o:title=""/>
          </v:shape>
          <o:OLEObject Type="Embed" ProgID="Equation.DSMT4" ShapeID="_x0000_i1139" DrawAspect="Content" ObjectID="_1574429527" r:id="rId228"/>
        </w:object>
      </w:r>
      <w:r w:rsidRPr="00AC433C">
        <w:t xml:space="preserve"> and the optimal combination within the desired region. </w:t>
      </w:r>
    </w:p>
    <w:p w:rsidR="001654B3" w:rsidRDefault="001654B3" w:rsidP="001654B3"/>
    <w:p w:rsidR="001654B3" w:rsidRDefault="001654B3" w:rsidP="001654B3">
      <w:r w:rsidRPr="001A6E7C">
        <w:t xml:space="preserve">It is worth mentioning that </w:t>
      </w:r>
      <w:r>
        <w:t>function</w:t>
      </w:r>
      <w:r w:rsidR="00020A95" w:rsidRPr="00020A95">
        <w:rPr>
          <w:position w:val="-10"/>
        </w:rPr>
        <w:object w:dxaOrig="720" w:dyaOrig="320">
          <v:shape id="_x0000_i1140" type="#_x0000_t75" style="width:36.3pt;height:16.3pt" o:ole="">
            <v:imagedata r:id="rId229" o:title=""/>
          </v:shape>
          <o:OLEObject Type="Embed" ProgID="Equation.DSMT4" ShapeID="_x0000_i1140" DrawAspect="Content" ObjectID="_1574429528" r:id="rId230"/>
        </w:object>
      </w:r>
      <w:r>
        <w:t xml:space="preserve">, </w:t>
      </w:r>
      <w:r w:rsidRPr="001A6E7C">
        <w:t>shown in</w:t>
      </w:r>
      <w:ins w:id="273" w:author="Suresh Kumar Gadi" w:date="2017-12-10T13:35:00Z">
        <w:r w:rsidR="00020A95">
          <w:t xml:space="preserve"> (7)</w:t>
        </w:r>
      </w:ins>
      <w:del w:id="274" w:author="Suresh Kumar Gadi" w:date="2017-12-10T13:35:00Z">
        <w:r w:rsidRPr="001A6E7C" w:rsidDel="00020A95">
          <w:delText xml:space="preserve"> </w:delText>
        </w:r>
        <w:r w:rsidDel="00020A95">
          <w:fldChar w:fldCharType="begin"/>
        </w:r>
        <w:r w:rsidDel="00020A95">
          <w:delInstrText xml:space="preserve"> REF AdaptedFunction \h </w:delInstrText>
        </w:r>
        <w:r w:rsidDel="00020A95">
          <w:fldChar w:fldCharType="separate"/>
        </w:r>
        <w:r w:rsidR="00F22C72" w:rsidRPr="00A63BC0" w:rsidDel="00020A95">
          <w:delText>(</w:delText>
        </w:r>
      </w:del>
      <w:del w:id="275" w:author="Suresh Kumar Gadi" w:date="2017-12-10T13:33:00Z">
        <w:r w:rsidR="00F22C72" w:rsidRPr="00A63BC0" w:rsidDel="00020A95">
          <w:rPr>
            <w:noProof/>
          </w:rPr>
          <w:delText>14</w:delText>
        </w:r>
      </w:del>
      <w:del w:id="276" w:author="Suresh Kumar Gadi" w:date="2017-12-10T13:35:00Z">
        <w:r w:rsidR="00F22C72" w:rsidRPr="00A63BC0" w:rsidDel="00020A95">
          <w:delText>)</w:delText>
        </w:r>
        <w:r w:rsidDel="00020A95">
          <w:fldChar w:fldCharType="end"/>
        </w:r>
      </w:del>
      <w:r>
        <w:t xml:space="preserve">, preserves all the </w:t>
      </w:r>
      <w:del w:id="277" w:author="Suresh Kumar Gadi" w:date="2017-12-10T13:34:00Z">
        <w:r w:rsidDel="00020A95">
          <w:delText xml:space="preserve">following </w:delText>
        </w:r>
      </w:del>
      <w:r>
        <w:t>mathematical properties of function</w:t>
      </w:r>
      <w:r w:rsidRPr="00270B49">
        <w:rPr>
          <w:position w:val="-12"/>
        </w:rPr>
        <w:object w:dxaOrig="300" w:dyaOrig="360">
          <v:shape id="_x0000_i1141" type="#_x0000_t75" style="width:15.05pt;height:18.15pt" o:ole="">
            <v:imagedata r:id="rId231" o:title=""/>
          </v:shape>
          <o:OLEObject Type="Embed" ProgID="Equation.DSMT4" ShapeID="_x0000_i1141" DrawAspect="Content" ObjectID="_1574429529" r:id="rId232"/>
        </w:object>
      </w:r>
      <w:r>
        <w:t xml:space="preserve">.  Moreover, multiplying function </w:t>
      </w:r>
      <w:r w:rsidRPr="00142B08">
        <w:rPr>
          <w:position w:val="-12"/>
        </w:rPr>
        <w:object w:dxaOrig="279" w:dyaOrig="360">
          <v:shape id="_x0000_i1142" type="#_x0000_t75" style="width:13.75pt;height:18.15pt" o:ole="">
            <v:imagedata r:id="rId233" o:title=""/>
          </v:shape>
          <o:OLEObject Type="Embed" ProgID="Equation.DSMT4" ShapeID="_x0000_i1142" DrawAspect="Content" ObjectID="_1574429530" r:id="rId234"/>
        </w:object>
      </w:r>
      <w:r>
        <w:t xml:space="preserve"> in</w:t>
      </w:r>
      <w:ins w:id="278" w:author="Suresh Kumar Gadi" w:date="2017-12-10T13:35:00Z">
        <w:r w:rsidR="00020A95">
          <w:t xml:space="preserve"> (9)</w:t>
        </w:r>
      </w:ins>
      <w:del w:id="279" w:author="Suresh Kumar Gadi" w:date="2017-12-10T13:35:00Z">
        <w:r w:rsidDel="00020A95">
          <w:delText xml:space="preserve"> (16)</w:delText>
        </w:r>
      </w:del>
      <w:r>
        <w:t xml:space="preserve"> by a negative number transforms the single-peak </w:t>
      </w:r>
      <w:r>
        <w:lastRenderedPageBreak/>
        <w:t>function to a single-dip (opposite to a peak) function; this transformation requires modifying</w:t>
      </w:r>
      <w:ins w:id="280" w:author="Suresh Kumar Gadi" w:date="2017-12-10T13:37:00Z">
        <w:r w:rsidR="00020A95">
          <w:t xml:space="preserve"> (8) </w:t>
        </w:r>
      </w:ins>
      <w:del w:id="281" w:author="Suresh Kumar Gadi" w:date="2017-12-10T13:37:00Z">
        <w:r w:rsidDel="00020A95">
          <w:delText xml:space="preserve"> </w:delText>
        </w:r>
        <w:r w:rsidDel="00020A95">
          <w:fldChar w:fldCharType="begin"/>
        </w:r>
        <w:r w:rsidDel="00020A95">
          <w:delInstrText xml:space="preserve"> REF F_1Equation \h </w:delInstrText>
        </w:r>
        <w:r w:rsidDel="00020A95">
          <w:fldChar w:fldCharType="separate"/>
        </w:r>
        <w:r w:rsidR="00F22C72" w:rsidRPr="00A63BC0" w:rsidDel="00020A95">
          <w:delText>(</w:delText>
        </w:r>
        <w:r w:rsidR="00F22C72" w:rsidRPr="00A63BC0" w:rsidDel="00020A95">
          <w:rPr>
            <w:noProof/>
          </w:rPr>
          <w:delText>15</w:delText>
        </w:r>
        <w:r w:rsidR="00F22C72" w:rsidRPr="00A63BC0" w:rsidDel="00020A95">
          <w:delText>)</w:delText>
        </w:r>
        <w:r w:rsidDel="00020A95">
          <w:fldChar w:fldCharType="end"/>
        </w:r>
        <w:r w:rsidDel="00020A95">
          <w:delText xml:space="preserve"> </w:delText>
        </w:r>
      </w:del>
      <w:r>
        <w:t>and</w:t>
      </w:r>
      <w:ins w:id="282" w:author="Suresh Kumar Gadi" w:date="2017-12-10T13:37:00Z">
        <w:r w:rsidR="00020A95">
          <w:t xml:space="preserve"> (9) </w:t>
        </w:r>
      </w:ins>
      <w:del w:id="283" w:author="Suresh Kumar Gadi" w:date="2017-12-10T13:36:00Z">
        <w:r w:rsidDel="00020A95">
          <w:delText xml:space="preserve"> </w:delText>
        </w:r>
        <w:r w:rsidDel="00020A95">
          <w:fldChar w:fldCharType="begin"/>
        </w:r>
        <w:r w:rsidDel="00020A95">
          <w:delInstrText xml:space="preserve"> REF F_2Equation \h </w:delInstrText>
        </w:r>
        <w:r w:rsidDel="00020A95">
          <w:fldChar w:fldCharType="separate"/>
        </w:r>
        <w:r w:rsidR="00F22C72" w:rsidRPr="00A63BC0" w:rsidDel="00020A95">
          <w:delText>(</w:delText>
        </w:r>
        <w:r w:rsidR="00F22C72" w:rsidRPr="00A63BC0" w:rsidDel="00020A95">
          <w:rPr>
            <w:noProof/>
          </w:rPr>
          <w:delText>16</w:delText>
        </w:r>
        <w:r w:rsidR="00F22C72" w:rsidRPr="00A63BC0" w:rsidDel="00020A95">
          <w:delText>)</w:delText>
        </w:r>
        <w:r w:rsidDel="00020A95">
          <w:fldChar w:fldCharType="end"/>
        </w:r>
      </w:del>
      <w:del w:id="284" w:author="Suresh Kumar Gadi" w:date="2017-12-10T13:35:00Z">
        <w:r w:rsidDel="00020A95">
          <w:delText xml:space="preserve"> </w:delText>
        </w:r>
      </w:del>
      <w:r>
        <w:t xml:space="preserve">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7D30DA" w:rsidP="007D30DA">
      <w:pPr>
        <w:pStyle w:val="Heading1"/>
        <w:pPrChange w:id="285" w:author="Suresh Kumar Gadi" w:date="2017-12-10T16:40:00Z">
          <w:pPr>
            <w:pStyle w:val="Heading1"/>
            <w:numPr>
              <w:numId w:val="9"/>
            </w:numPr>
            <w:ind w:left="360" w:hanging="360"/>
          </w:pPr>
        </w:pPrChange>
      </w:pPr>
      <w:ins w:id="286" w:author="Suresh Kumar Gadi" w:date="2017-12-10T16:40:00Z">
        <w:r>
          <w:t xml:space="preserve">5. </w:t>
        </w:r>
      </w:ins>
      <w:r w:rsidR="001654B3"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 xml:space="preserve">required by the multi-factorial process, and students </w:t>
      </w:r>
      <w:r>
        <w:t xml:space="preserve">perform experiments at different factors. The algorithm generates responses for the given </w:t>
      </w:r>
      <w:r w:rsidRPr="00E83E8B">
        <w:rPr>
          <w:position w:val="-12"/>
        </w:rPr>
        <w:object w:dxaOrig="240" w:dyaOrig="360">
          <v:shape id="_x0000_i1143" type="#_x0000_t75" style="width:11.9pt;height:18.15pt" o:ole="">
            <v:imagedata r:id="rId235" o:title=""/>
          </v:shape>
          <o:OLEObject Type="Embed" ProgID="Equation.DSMT4" ShapeID="_x0000_i1143" DrawAspect="Content" ObjectID="_1574429531" r:id="rId236"/>
        </w:object>
      </w:r>
      <w:r>
        <w:t xml:space="preserve"> inputs using the equations and </w:t>
      </w:r>
      <w:r w:rsidRPr="00AC433C">
        <w:t>inequalities shown from</w:t>
      </w:r>
      <w:ins w:id="287" w:author="Suresh Kumar Gadi" w:date="2017-12-10T13:40:00Z">
        <w:r w:rsidR="001F201A">
          <w:t xml:space="preserve"> (7) to (17)</w:t>
        </w:r>
      </w:ins>
      <w:del w:id="288" w:author="Suresh Kumar Gadi" w:date="2017-12-10T13:40:00Z">
        <w:r w:rsidRPr="00AC433C" w:rsidDel="001F201A">
          <w:delText xml:space="preserve"> </w:delText>
        </w:r>
      </w:del>
      <w:del w:id="289" w:author="Suresh Kumar Gadi" w:date="2017-12-10T13:39:00Z">
        <w:r w:rsidDel="001F201A">
          <w:fldChar w:fldCharType="begin"/>
        </w:r>
        <w:r w:rsidDel="001F201A">
          <w:delInstrText xml:space="preserve"> REF AdaptedFunction \h </w:delInstrText>
        </w:r>
        <w:r w:rsidDel="001F201A">
          <w:fldChar w:fldCharType="separate"/>
        </w:r>
        <w:r w:rsidR="00F22C72" w:rsidRPr="00A63BC0" w:rsidDel="001F201A">
          <w:delText>(</w:delText>
        </w:r>
        <w:r w:rsidR="00F22C72" w:rsidRPr="00A63BC0" w:rsidDel="001F201A">
          <w:rPr>
            <w:noProof/>
          </w:rPr>
          <w:delText>14</w:delText>
        </w:r>
        <w:r w:rsidR="00F22C72" w:rsidRPr="00A63BC0" w:rsidDel="001F201A">
          <w:delText>)</w:delText>
        </w:r>
        <w:r w:rsidDel="001F201A">
          <w:fldChar w:fldCharType="end"/>
        </w:r>
        <w:r w:rsidDel="001F201A">
          <w:delText xml:space="preserve"> </w:delText>
        </w:r>
        <w:r w:rsidRPr="00EF579D" w:rsidDel="001F201A">
          <w:delText xml:space="preserve">to </w:delText>
        </w:r>
        <w:r w:rsidDel="001F201A">
          <w:fldChar w:fldCharType="begin"/>
        </w:r>
        <w:r w:rsidDel="001F201A">
          <w:delInstrText xml:space="preserve"> REF ConstraintsForBeta \h </w:delInstrText>
        </w:r>
        <w:r w:rsidDel="001F201A">
          <w:fldChar w:fldCharType="separate"/>
        </w:r>
        <w:r w:rsidR="00F22C72" w:rsidRPr="00A63BC0" w:rsidDel="001F201A">
          <w:delText>(</w:delText>
        </w:r>
        <w:r w:rsidR="00F22C72" w:rsidRPr="00A63BC0" w:rsidDel="001F201A">
          <w:rPr>
            <w:noProof/>
          </w:rPr>
          <w:delText>24</w:delText>
        </w:r>
        <w:r w:rsidR="00F22C72" w:rsidRPr="00A63BC0" w:rsidDel="001F201A">
          <w:delText>)</w:delText>
        </w:r>
        <w:r w:rsidDel="001F201A">
          <w:fldChar w:fldCharType="end"/>
        </w:r>
      </w:del>
      <w:r w:rsidRPr="00EF579D">
        <w:t>.</w:t>
      </w:r>
      <w:r>
        <w:t xml:space="preserve"> The student objective is to minimize the number of experiments conducted in order to achieve the optimum value of the process.</w:t>
      </w:r>
    </w:p>
    <w:p w:rsidR="001654B3" w:rsidRDefault="001654B3" w:rsidP="001654B3"/>
    <w:p w:rsidR="001654B3" w:rsidRDefault="001654B3" w:rsidP="001654B3">
      <w:r>
        <w:t xml:space="preserve">Figure </w:t>
      </w:r>
      <w:del w:id="290" w:author="Suresh Kumar Gadi" w:date="2017-12-10T13:40:00Z">
        <w:r w:rsidDel="001F201A">
          <w:delText xml:space="preserve">5 </w:delText>
        </w:r>
      </w:del>
      <w:ins w:id="291" w:author="Suresh Kumar Gadi" w:date="2017-12-10T13:40:00Z">
        <w:r w:rsidR="001F201A">
          <w:t xml:space="preserve">6 </w:t>
        </w:r>
      </w:ins>
      <w:r>
        <w:t xml:space="preserve">shows the flowchart of the proposed algorithm. The teacher should define the values of  </w:t>
      </w:r>
      <w:r w:rsidRPr="00E83E8B">
        <w:rPr>
          <w:position w:val="-12"/>
        </w:rPr>
        <w:object w:dxaOrig="1560" w:dyaOrig="360">
          <v:shape id="_x0000_i1144" type="#_x0000_t75" style="width:78.25pt;height:18.15pt" o:ole="">
            <v:imagedata r:id="rId237" o:title=""/>
          </v:shape>
          <o:OLEObject Type="Embed" ProgID="Equation.DSMT4" ShapeID="_x0000_i1144" DrawAspect="Content" ObjectID="_1574429532" r:id="rId238"/>
        </w:object>
      </w:r>
      <w:r>
        <w:t xml:space="preserve"> and </w:t>
      </w:r>
      <w:r w:rsidRPr="00E83E8B">
        <w:rPr>
          <w:position w:val="-12"/>
        </w:rPr>
        <w:object w:dxaOrig="360" w:dyaOrig="360">
          <v:shape id="_x0000_i1145" type="#_x0000_t75" style="width:18.15pt;height:18.15pt" o:ole="">
            <v:imagedata r:id="rId239" o:title=""/>
          </v:shape>
          <o:OLEObject Type="Embed" ProgID="Equation.DSMT4" ShapeID="_x0000_i1145" DrawAspect="Content" ObjectID="_1574429533" r:id="rId240"/>
        </w:object>
      </w:r>
      <w:r>
        <w:t xml:space="preserve">, </w:t>
      </w:r>
      <w:r w:rsidRPr="00F95D9B">
        <w:t>where</w:t>
      </w:r>
      <w:r>
        <w:t xml:space="preserve"> </w:t>
      </w:r>
      <w:r w:rsidRPr="00E83E8B">
        <w:rPr>
          <w:position w:val="-6"/>
        </w:rPr>
        <w:object w:dxaOrig="240" w:dyaOrig="220">
          <v:shape id="_x0000_i1146" type="#_x0000_t75" style="width:11.9pt;height:11.25pt" o:ole="">
            <v:imagedata r:id="rId241" o:title=""/>
          </v:shape>
          <o:OLEObject Type="Embed" ProgID="Equation.DSMT4" ShapeID="_x0000_i1146" DrawAspect="Content" ObjectID="_1574429534" r:id="rId242"/>
        </w:object>
      </w:r>
      <w:r>
        <w:t xml:space="preserve"> and </w:t>
      </w:r>
      <w:r w:rsidRPr="00E83E8B">
        <w:rPr>
          <w:position w:val="-10"/>
        </w:rPr>
        <w:object w:dxaOrig="240" w:dyaOrig="320">
          <v:shape id="_x0000_i1147" type="#_x0000_t75" style="width:11.9pt;height:16.3pt" o:ole="">
            <v:imagedata r:id="rId243" o:title=""/>
          </v:shape>
          <o:OLEObject Type="Embed" ProgID="Equation.DSMT4" ShapeID="_x0000_i1147" DrawAspect="Content" ObjectID="_1574429535" r:id="rId244"/>
        </w:object>
      </w:r>
      <w:r>
        <w:t xml:space="preserve"> should be less than 0.5. </w:t>
      </w:r>
      <w:r w:rsidRPr="00F95D9B">
        <w:t xml:space="preserve">Based on our experience, </w:t>
      </w:r>
      <w:r>
        <w:t xml:space="preserve">It is recommended to use </w:t>
      </w:r>
      <w:r w:rsidRPr="00E83E8B">
        <w:rPr>
          <w:position w:val="-10"/>
        </w:rPr>
        <w:object w:dxaOrig="1180" w:dyaOrig="320">
          <v:shape id="_x0000_i1148" type="#_x0000_t75" style="width:58.25pt;height:16.3pt" o:ole="">
            <v:imagedata r:id="rId245" o:title=""/>
          </v:shape>
          <o:OLEObject Type="Embed" ProgID="Equation.DSMT4" ShapeID="_x0000_i1148" DrawAspect="Content" ObjectID="_1574429536" r:id="rId246"/>
        </w:object>
      </w:r>
      <w:r>
        <w:t xml:space="preserve">.  </w:t>
      </w:r>
      <w:r w:rsidRPr="00E83E8B">
        <w:rPr>
          <w:position w:val="-12"/>
        </w:rPr>
        <w:object w:dxaOrig="360" w:dyaOrig="360">
          <v:shape id="_x0000_i1149" type="#_x0000_t75" style="width:18.15pt;height:18.15pt" o:ole="">
            <v:imagedata r:id="rId247" o:title=""/>
          </v:shape>
          <o:OLEObject Type="Embed" ProgID="Equation.DSMT4" ShapeID="_x0000_i1149" DrawAspect="Content" ObjectID="_1574429537" r:id="rId248"/>
        </w:object>
      </w:r>
      <w:r>
        <w:t xml:space="preserve"> is the difficulty factor, the bigger the value is assigned, the harder it is to reach the optimum </w:t>
      </w:r>
      <w:proofErr w:type="gramStart"/>
      <w:r>
        <w:t>value.</w:t>
      </w:r>
      <w:proofErr w:type="gramEnd"/>
      <w:r>
        <w:t xml:space="preserve"> It is recommended to use a value of </w:t>
      </w:r>
      <w:r w:rsidRPr="00E83E8B">
        <w:rPr>
          <w:position w:val="-12"/>
        </w:rPr>
        <w:object w:dxaOrig="740" w:dyaOrig="360">
          <v:shape id="_x0000_i1150" type="#_x0000_t75" style="width:36.95pt;height:18.15pt" o:ole="">
            <v:imagedata r:id="rId249" o:title=""/>
          </v:shape>
          <o:OLEObject Type="Embed" ProgID="Equation.DSMT4" ShapeID="_x0000_i1150" DrawAspect="Content" ObjectID="_1574429538" r:id="rId250"/>
        </w:object>
      </w:r>
      <w:r>
        <w:t xml:space="preserve">. The noise factor </w:t>
      </w:r>
      <w:r w:rsidRPr="00E83E8B">
        <w:rPr>
          <w:position w:val="-12"/>
        </w:rPr>
        <w:object w:dxaOrig="360" w:dyaOrig="360">
          <v:shape id="_x0000_i1151" type="#_x0000_t75" style="width:18.15pt;height:18.15pt" o:ole="">
            <v:imagedata r:id="rId251" o:title=""/>
          </v:shape>
          <o:OLEObject Type="Embed" ProgID="Equation.DSMT4" ShapeID="_x0000_i1151" DrawAspect="Content" ObjectID="_1574429539" r:id="rId252"/>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7D30DA" w:rsidP="007D30DA">
      <w:pPr>
        <w:pStyle w:val="Heading1"/>
        <w:pPrChange w:id="292" w:author="Suresh Kumar Gadi" w:date="2017-12-10T16:40:00Z">
          <w:pPr>
            <w:pStyle w:val="Heading1"/>
            <w:numPr>
              <w:numId w:val="9"/>
            </w:numPr>
            <w:ind w:left="360" w:hanging="360"/>
          </w:pPr>
        </w:pPrChange>
      </w:pPr>
      <w:ins w:id="293" w:author="Suresh Kumar Gadi" w:date="2017-12-10T16:40:00Z">
        <w:r>
          <w:lastRenderedPageBreak/>
          <w:t xml:space="preserve">6. </w:t>
        </w:r>
      </w:ins>
      <w:r w:rsidR="001654B3" w:rsidRPr="00EF579D">
        <w:t>Application</w:t>
      </w:r>
    </w:p>
    <w:p w:rsidR="001654B3" w:rsidRPr="00AC433C"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Pr="00AC433C">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rsidRPr="00AC433C">
        <w:fldChar w:fldCharType="separate"/>
      </w:r>
      <w:r w:rsidRPr="00AC433C">
        <w:rPr>
          <w:noProof/>
        </w:rPr>
        <w:t>[16]</w:t>
      </w:r>
      <w:r w:rsidRPr="00AC433C">
        <w:fldChar w:fldCharType="end"/>
      </w:r>
      <w:r w:rsidRPr="00AC433C">
        <w:t xml:space="preserve">. JS is used to implement the algorithm discussed in the previous section. </w:t>
      </w:r>
    </w:p>
    <w:p w:rsidR="001654B3" w:rsidRDefault="001654B3" w:rsidP="001654B3"/>
    <w:p w:rsidR="001654B3" w:rsidRDefault="001654B3" w:rsidP="001654B3">
      <w:r>
        <w:t xml:space="preserve">This application is executed with </w:t>
      </w:r>
      <w:r w:rsidRPr="0036707D">
        <w:rPr>
          <w:position w:val="-6"/>
        </w:rPr>
        <w:object w:dxaOrig="560" w:dyaOrig="279">
          <v:shape id="_x0000_i1152" type="#_x0000_t75" style="width:28.8pt;height:13.75pt" o:ole="">
            <v:imagedata r:id="rId253" o:title=""/>
          </v:shape>
          <o:OLEObject Type="Embed" ProgID="Equation.DSMT4" ShapeID="_x0000_i1152" DrawAspect="Content" ObjectID="_1574429540" r:id="rId254"/>
        </w:object>
      </w:r>
      <w:r>
        <w:t xml:space="preserve">, </w:t>
      </w:r>
      <w:r w:rsidRPr="0036707D">
        <w:rPr>
          <w:position w:val="-10"/>
        </w:rPr>
        <w:object w:dxaOrig="1180" w:dyaOrig="320">
          <v:shape id="_x0000_i1153" type="#_x0000_t75" style="width:58.25pt;height:16.3pt" o:ole="">
            <v:imagedata r:id="rId255" o:title=""/>
          </v:shape>
          <o:OLEObject Type="Embed" ProgID="Equation.DSMT4" ShapeID="_x0000_i1153" DrawAspect="Content" ObjectID="_1574429541" r:id="rId256"/>
        </w:object>
      </w:r>
      <w:r>
        <w:t xml:space="preserve">, </w:t>
      </w:r>
      <w:r w:rsidRPr="0036707D">
        <w:rPr>
          <w:position w:val="-12"/>
        </w:rPr>
        <w:object w:dxaOrig="900" w:dyaOrig="360">
          <v:shape id="_x0000_i1154" type="#_x0000_t75" style="width:45.1pt;height:18.15pt" o:ole="">
            <v:imagedata r:id="rId257" o:title=""/>
          </v:shape>
          <o:OLEObject Type="Embed" ProgID="Equation.DSMT4" ShapeID="_x0000_i1154" DrawAspect="Content" ObjectID="_1574429542" r:id="rId258"/>
        </w:object>
      </w:r>
      <w:r>
        <w:t xml:space="preserve">, </w:t>
      </w:r>
      <w:r w:rsidRPr="0036707D">
        <w:rPr>
          <w:position w:val="-12"/>
        </w:rPr>
        <w:object w:dxaOrig="940" w:dyaOrig="360">
          <v:shape id="_x0000_i1155" type="#_x0000_t75" style="width:46.95pt;height:18.15pt" o:ole="">
            <v:imagedata r:id="rId259" o:title=""/>
          </v:shape>
          <o:OLEObject Type="Embed" ProgID="Equation.DSMT4" ShapeID="_x0000_i1155" DrawAspect="Content" ObjectID="_1574429543" r:id="rId260"/>
        </w:object>
      </w:r>
      <w:r>
        <w:t xml:space="preserve">, </w:t>
      </w:r>
      <w:r w:rsidRPr="0036707D">
        <w:rPr>
          <w:position w:val="-12"/>
        </w:rPr>
        <w:object w:dxaOrig="740" w:dyaOrig="360">
          <v:shape id="_x0000_i1156" type="#_x0000_t75" style="width:36.95pt;height:18.15pt" o:ole="">
            <v:imagedata r:id="rId261" o:title=""/>
          </v:shape>
          <o:OLEObject Type="Embed" ProgID="Equation.DSMT4" ShapeID="_x0000_i1156" DrawAspect="Content" ObjectID="_1574429544" r:id="rId262"/>
        </w:object>
      </w:r>
      <w:r>
        <w:t xml:space="preserve">, </w:t>
      </w:r>
      <w:r w:rsidRPr="0036707D">
        <w:rPr>
          <w:position w:val="-12"/>
        </w:rPr>
        <w:object w:dxaOrig="900" w:dyaOrig="360">
          <v:shape id="_x0000_i1157" type="#_x0000_t75" style="width:45.1pt;height:18.15pt" o:ole="">
            <v:imagedata r:id="rId263" o:title=""/>
          </v:shape>
          <o:OLEObject Type="Embed" ProgID="Equation.DSMT4" ShapeID="_x0000_i1157" DrawAspect="Content" ObjectID="_1574429545" r:id="rId264"/>
        </w:object>
      </w:r>
      <w:r>
        <w:t xml:space="preserve">, </w:t>
      </w:r>
      <w:r w:rsidR="001F201A" w:rsidRPr="0036707D">
        <w:rPr>
          <w:position w:val="-12"/>
        </w:rPr>
        <w:object w:dxaOrig="639" w:dyaOrig="380">
          <v:shape id="_x0000_i1158" type="#_x0000_t75" style="width:31.95pt;height:18.8pt" o:ole="">
            <v:imagedata r:id="rId265" o:title=""/>
          </v:shape>
          <o:OLEObject Type="Embed" ProgID="Equation.DSMT4" ShapeID="_x0000_i1158" DrawAspect="Content" ObjectID="_1574429546" r:id="rId266"/>
        </w:object>
      </w:r>
      <w:r>
        <w:t xml:space="preserve">, </w:t>
      </w:r>
      <w:r w:rsidR="001F201A" w:rsidRPr="0036707D">
        <w:rPr>
          <w:position w:val="-12"/>
        </w:rPr>
        <w:object w:dxaOrig="780" w:dyaOrig="380">
          <v:shape id="_x0000_i1159" type="#_x0000_t75" style="width:38.8pt;height:18.8pt" o:ole="">
            <v:imagedata r:id="rId267" o:title=""/>
          </v:shape>
          <o:OLEObject Type="Embed" ProgID="Equation.DSMT4" ShapeID="_x0000_i1159" DrawAspect="Content" ObjectID="_1574429547" r:id="rId268"/>
        </w:object>
      </w:r>
      <w:r>
        <w:t xml:space="preserve">, </w:t>
      </w:r>
      <w:r w:rsidR="001F201A" w:rsidRPr="0036707D">
        <w:rPr>
          <w:position w:val="-12"/>
        </w:rPr>
        <w:object w:dxaOrig="680" w:dyaOrig="380">
          <v:shape id="_x0000_i1160" type="#_x0000_t75" style="width:33.8pt;height:18.8pt" o:ole="">
            <v:imagedata r:id="rId269" o:title=""/>
          </v:shape>
          <o:OLEObject Type="Embed" ProgID="Equation.DSMT4" ShapeID="_x0000_i1160" DrawAspect="Content" ObjectID="_1574429548" r:id="rId270"/>
        </w:object>
      </w:r>
      <w:r>
        <w:t xml:space="preserve">, and </w:t>
      </w:r>
      <w:r w:rsidR="001F201A" w:rsidRPr="0036707D">
        <w:rPr>
          <w:position w:val="-12"/>
        </w:rPr>
        <w:object w:dxaOrig="920" w:dyaOrig="380">
          <v:shape id="_x0000_i1161" type="#_x0000_t75" style="width:46.35pt;height:18.8pt" o:ole="">
            <v:imagedata r:id="rId271" o:title=""/>
          </v:shape>
          <o:OLEObject Type="Embed" ProgID="Equation.DSMT4" ShapeID="_x0000_i1161" DrawAspect="Content" ObjectID="_1574429549" r:id="rId272"/>
        </w:object>
      </w:r>
      <w:r>
        <w:t xml:space="preserve">. It calculates </w:t>
      </w:r>
      <w:r w:rsidR="001F201A" w:rsidRPr="001F201A">
        <w:rPr>
          <w:position w:val="-30"/>
        </w:rPr>
        <w:object w:dxaOrig="1500" w:dyaOrig="720">
          <v:shape id="_x0000_i1162" type="#_x0000_t75" style="width:74.5pt;height:35.7pt" o:ole="">
            <v:imagedata r:id="rId273" o:title=""/>
          </v:shape>
          <o:OLEObject Type="Embed" ProgID="Equation.DSMT4" ShapeID="_x0000_i1162" DrawAspect="Content" ObjectID="_1574429550" r:id="rId274"/>
        </w:object>
      </w:r>
      <w:ins w:id="294" w:author="Suresh Kumar Gadi" w:date="2017-12-10T13:47:00Z">
        <w:r w:rsidR="001F201A">
          <w:t xml:space="preserve">, </w:t>
        </w:r>
      </w:ins>
      <w:r w:rsidR="00330BEB" w:rsidRPr="001F201A">
        <w:rPr>
          <w:position w:val="-30"/>
        </w:rPr>
        <w:object w:dxaOrig="2000" w:dyaOrig="720">
          <v:shape id="_x0000_i1163" type="#_x0000_t75" style="width:100.15pt;height:36.3pt" o:ole="">
            <v:imagedata r:id="rId275" o:title=""/>
          </v:shape>
          <o:OLEObject Type="Embed" ProgID="Equation.DSMT4" ShapeID="_x0000_i1163" DrawAspect="Content" ObjectID="_1574429551" r:id="rId276"/>
        </w:object>
      </w:r>
      <w:r>
        <w:t xml:space="preserve">, </w:t>
      </w:r>
      <w:r w:rsidR="00330BEB" w:rsidRPr="0036707D">
        <w:rPr>
          <w:position w:val="-12"/>
        </w:rPr>
        <w:object w:dxaOrig="1280" w:dyaOrig="360">
          <v:shape id="_x0000_i1164" type="#_x0000_t75" style="width:64.5pt;height:18.15pt" o:ole="">
            <v:imagedata r:id="rId277" o:title=""/>
          </v:shape>
          <o:OLEObject Type="Embed" ProgID="Equation.DSMT4" ShapeID="_x0000_i1164" DrawAspect="Content" ObjectID="_1574429552" r:id="rId278"/>
        </w:object>
      </w:r>
      <w:r>
        <w:t xml:space="preserve">, </w:t>
      </w:r>
      <w:r w:rsidR="00330BEB" w:rsidRPr="0036707D">
        <w:rPr>
          <w:position w:val="-12"/>
        </w:rPr>
        <w:object w:dxaOrig="1300" w:dyaOrig="360">
          <v:shape id="_x0000_i1165" type="#_x0000_t75" style="width:64.5pt;height:18.15pt" o:ole="">
            <v:imagedata r:id="rId279" o:title=""/>
          </v:shape>
          <o:OLEObject Type="Embed" ProgID="Equation.DSMT4" ShapeID="_x0000_i1165" DrawAspect="Content" ObjectID="_1574429553" r:id="rId280"/>
        </w:object>
      </w:r>
      <w:r>
        <w:t xml:space="preserve">, </w:t>
      </w:r>
      <w:r w:rsidR="00330BEB" w:rsidRPr="0036707D">
        <w:rPr>
          <w:position w:val="-12"/>
        </w:rPr>
        <w:object w:dxaOrig="760" w:dyaOrig="380">
          <v:shape id="_x0000_i1166" type="#_x0000_t75" style="width:38.2pt;height:18.8pt" o:ole="">
            <v:imagedata r:id="rId281" o:title=""/>
          </v:shape>
          <o:OLEObject Type="Embed" ProgID="Equation.DSMT4" ShapeID="_x0000_i1166" DrawAspect="Content" ObjectID="_1574429554" r:id="rId282"/>
        </w:object>
      </w:r>
      <w:r>
        <w:t xml:space="preserve">, </w:t>
      </w:r>
      <w:r w:rsidR="00330BEB" w:rsidRPr="0036707D">
        <w:rPr>
          <w:position w:val="-12"/>
        </w:rPr>
        <w:object w:dxaOrig="880" w:dyaOrig="380">
          <v:shape id="_x0000_i1167" type="#_x0000_t75" style="width:44.45pt;height:18.8pt" o:ole="">
            <v:imagedata r:id="rId283" o:title=""/>
          </v:shape>
          <o:OLEObject Type="Embed" ProgID="Equation.DSMT4" ShapeID="_x0000_i1167" DrawAspect="Content" ObjectID="_1574429555" r:id="rId284"/>
        </w:object>
      </w:r>
      <w:r>
        <w:t xml:space="preserve">, </w:t>
      </w:r>
      <w:r w:rsidR="00330BEB" w:rsidRPr="0036707D">
        <w:rPr>
          <w:position w:val="-12"/>
        </w:rPr>
        <w:object w:dxaOrig="1140" w:dyaOrig="380">
          <v:shape id="_x0000_i1168" type="#_x0000_t75" style="width:56.95pt;height:18.8pt" o:ole="">
            <v:imagedata r:id="rId285" o:title=""/>
          </v:shape>
          <o:OLEObject Type="Embed" ProgID="Equation.DSMT4" ShapeID="_x0000_i1168" DrawAspect="Content" ObjectID="_1574429556" r:id="rId286"/>
        </w:object>
      </w:r>
      <w:r>
        <w:t xml:space="preserve">, and </w:t>
      </w:r>
      <w:r w:rsidR="00330BEB" w:rsidRPr="0036707D">
        <w:rPr>
          <w:position w:val="-12"/>
        </w:rPr>
        <w:object w:dxaOrig="1280" w:dyaOrig="380">
          <v:shape id="_x0000_i1169" type="#_x0000_t75" style="width:63.85pt;height:18.8pt" o:ole="">
            <v:imagedata r:id="rId287" o:title=""/>
          </v:shape>
          <o:OLEObject Type="Embed" ProgID="Equation.DSMT4" ShapeID="_x0000_i1169" DrawAspect="Content" ObjectID="_1574429557" r:id="rId288"/>
        </w:object>
      </w:r>
      <w:r>
        <w:t xml:space="preserve">. </w:t>
      </w:r>
      <w:r w:rsidRPr="005768E5">
        <w:t>The application does not give access to the optimum values.</w:t>
      </w:r>
      <w:r>
        <w:t xml:space="preserve"> </w:t>
      </w:r>
      <w:ins w:id="295" w:author="Suresh Kumar Gadi" w:date="2017-12-10T14:17:00Z">
        <w:r w:rsidR="007266C7">
          <w:t xml:space="preserve">Figure 7 </w:t>
        </w:r>
      </w:ins>
      <w:ins w:id="296" w:author="Suresh Kumar Gadi" w:date="2017-12-10T14:18:00Z">
        <w:r w:rsidR="007266C7">
          <w:t xml:space="preserve">shows the surface plot of </w:t>
        </w:r>
      </w:ins>
      <w:r w:rsidR="007266C7" w:rsidRPr="007266C7">
        <w:rPr>
          <w:position w:val="-12"/>
        </w:rPr>
        <w:object w:dxaOrig="900" w:dyaOrig="360">
          <v:shape id="_x0000_i1170" type="#_x0000_t75" style="width:45.1pt;height:18.15pt" o:ole="">
            <v:imagedata r:id="rId289" o:title=""/>
          </v:shape>
          <o:OLEObject Type="Embed" ProgID="Equation.DSMT4" ShapeID="_x0000_i1170" DrawAspect="Content" ObjectID="_1574429558" r:id="rId290"/>
        </w:object>
      </w:r>
      <w:ins w:id="297" w:author="Suresh Kumar Gadi" w:date="2017-12-10T14:18:00Z">
        <w:r w:rsidR="007266C7">
          <w:t xml:space="preserve">.  </w:t>
        </w:r>
      </w:ins>
      <w:r w:rsidRPr="003363A3">
        <w:t xml:space="preserve">Figure </w:t>
      </w:r>
      <w:del w:id="298" w:author="Suresh Kumar Gadi" w:date="2017-12-10T14:12:00Z">
        <w:r w:rsidRPr="003363A3" w:rsidDel="007266C7">
          <w:delText xml:space="preserve">6 </w:delText>
        </w:r>
      </w:del>
      <w:ins w:id="299" w:author="Suresh Kumar Gadi" w:date="2017-12-10T14:19:00Z">
        <w:r w:rsidR="007266C7">
          <w:t>8</w:t>
        </w:r>
      </w:ins>
      <w:ins w:id="300" w:author="Suresh Kumar Gadi" w:date="2017-12-10T14:12:00Z">
        <w:r w:rsidR="007266C7" w:rsidRPr="003363A3">
          <w:t xml:space="preserve"> </w:t>
        </w:r>
      </w:ins>
      <w:r w:rsidRPr="003363A3">
        <w:t xml:space="preserve">and </w:t>
      </w:r>
      <w:del w:id="301" w:author="Suresh Kumar Gadi" w:date="2017-12-10T14:12:00Z">
        <w:r w:rsidRPr="003363A3" w:rsidDel="007266C7">
          <w:delText xml:space="preserve">7 </w:delText>
        </w:r>
      </w:del>
      <w:ins w:id="302" w:author="Suresh Kumar Gadi" w:date="2017-12-10T14:19:00Z">
        <w:r w:rsidR="007266C7">
          <w:t>9</w:t>
        </w:r>
      </w:ins>
      <w:ins w:id="303" w:author="Suresh Kumar Gadi" w:date="2017-12-10T14:12:00Z">
        <w:r w:rsidR="007266C7" w:rsidRPr="003363A3">
          <w:t xml:space="preserve"> </w:t>
        </w:r>
      </w:ins>
      <w:r w:rsidRPr="00251550">
        <w:t>show, respectively,</w:t>
      </w:r>
      <w:r w:rsidRPr="003363A3">
        <w:t xml:space="preserve"> the contour plot and surface plot of the function </w:t>
      </w:r>
      <w:r w:rsidRPr="003363A3">
        <w:rPr>
          <w:position w:val="-12"/>
        </w:rPr>
        <w:object w:dxaOrig="900" w:dyaOrig="360">
          <v:shape id="_x0000_i1171" type="#_x0000_t75" style="width:45.1pt;height:18.15pt" o:ole="">
            <v:imagedata r:id="rId291" o:title=""/>
          </v:shape>
          <o:OLEObject Type="Embed" ProgID="Equation.DSMT4" ShapeID="_x0000_i1171" DrawAspect="Content" ObjectID="_1574429559" r:id="rId292"/>
        </w:object>
      </w:r>
      <w:r w:rsidRPr="003363A3">
        <w:t xml:space="preserve"> without the noise term i.e., considering</w:t>
      </w:r>
      <w:r w:rsidRPr="003363A3">
        <w:rPr>
          <w:position w:val="-12"/>
        </w:rPr>
        <w:object w:dxaOrig="740" w:dyaOrig="360">
          <v:shape id="_x0000_i1172" type="#_x0000_t75" style="width:36.95pt;height:18.15pt" o:ole="">
            <v:imagedata r:id="rId293" o:title=""/>
          </v:shape>
          <o:OLEObject Type="Embed" ProgID="Equation.DSMT4" ShapeID="_x0000_i1172" DrawAspect="Content" ObjectID="_1574429560" r:id="rId294"/>
        </w:object>
      </w:r>
      <w:r w:rsidRPr="003363A3">
        <w:t xml:space="preserve">. </w:t>
      </w:r>
      <w:r w:rsidRPr="00AC433C">
        <w:t xml:space="preserve">The Roots Squared Method is applied to find the optimal values of </w:t>
      </w:r>
      <w:r w:rsidRPr="00AC433C">
        <w:rPr>
          <w:position w:val="-12"/>
        </w:rPr>
        <w:object w:dxaOrig="240" w:dyaOrig="360">
          <v:shape id="_x0000_i1173" type="#_x0000_t75" style="width:11.9pt;height:18.15pt" o:ole="">
            <v:imagedata r:id="rId295" o:title=""/>
          </v:shape>
          <o:OLEObject Type="Embed" ProgID="Equation.DSMT4" ShapeID="_x0000_i1173" DrawAspect="Content" ObjectID="_1574429561" r:id="rId296"/>
        </w:object>
      </w:r>
      <w:r w:rsidRPr="00AC433C">
        <w:t xml:space="preserve"> </w:t>
      </w:r>
      <w:proofErr w:type="spellStart"/>
      <w:r w:rsidRPr="00AC433C">
        <w:t>and</w:t>
      </w:r>
      <w:proofErr w:type="spellEnd"/>
      <w:r w:rsidRPr="00AC433C">
        <w:t xml:space="preserve"> </w:t>
      </w:r>
      <w:r w:rsidRPr="00AC433C">
        <w:rPr>
          <w:position w:val="-12"/>
        </w:rPr>
        <w:object w:dxaOrig="260" w:dyaOrig="360">
          <v:shape id="_x0000_i1174" type="#_x0000_t75" style="width:13.75pt;height:18.15pt" o:ole="">
            <v:imagedata r:id="rId297" o:title=""/>
          </v:shape>
          <o:OLEObject Type="Embed" ProgID="Equation.DSMT4" ShapeID="_x0000_i1174" DrawAspect="Content" ObjectID="_1574429562" r:id="rId298"/>
        </w:object>
      </w:r>
      <w:r w:rsidRPr="00AC433C">
        <w:t xml:space="preserve">. Results of each iteration are also superimposed over the </w:t>
      </w:r>
      <w:del w:id="304" w:author="Suresh Kumar Gadi" w:date="2017-12-10T14:40:00Z">
        <w:r w:rsidRPr="00AC433C" w:rsidDel="00851C9D">
          <w:delText>contours</w:delText>
        </w:r>
      </w:del>
      <w:ins w:id="305" w:author="Suresh Kumar Gadi" w:date="2017-12-10T14:40:00Z">
        <w:r w:rsidR="00851C9D">
          <w:t>plots</w:t>
        </w:r>
      </w:ins>
      <w:r w:rsidRPr="00AC433C">
        <w:t>.</w:t>
      </w:r>
      <w:r>
        <w:t xml:space="preserve"> The application contains a</w:t>
      </w:r>
      <w:r w:rsidRPr="00AC433C">
        <w:t xml:space="preserve"> distance tool to provide</w:t>
      </w:r>
      <w:r>
        <w:t xml:space="preserve"> </w:t>
      </w:r>
      <w:r w:rsidRPr="00AC433C">
        <w:t xml:space="preserve">how far the optimum value </w:t>
      </w:r>
      <w:r>
        <w:t xml:space="preserve">is </w:t>
      </w:r>
      <w:r w:rsidRPr="00AC433C">
        <w:t>from any set of the given factors</w:t>
      </w:r>
      <w:r>
        <w:t xml:space="preserve">. This </w:t>
      </w:r>
      <w:r w:rsidRPr="00AC433C">
        <w:t xml:space="preserve">tool </w:t>
      </w:r>
      <w:r>
        <w:t xml:space="preserve">also allows </w:t>
      </w:r>
      <w:r w:rsidR="001F72C8">
        <w:t xml:space="preserve">verifying </w:t>
      </w:r>
      <w:r>
        <w:t xml:space="preserve">if the factors </w:t>
      </w:r>
      <w:r w:rsidRPr="00AC433C">
        <w:t>have arrived to the optimum result.</w:t>
      </w:r>
      <w:r>
        <w:rPr>
          <w:color w:val="ED7D31" w:themeColor="accent2"/>
        </w:rPr>
        <w:t xml:space="preserve"> </w:t>
      </w:r>
    </w:p>
    <w:p w:rsidR="001654B3" w:rsidRDefault="001654B3" w:rsidP="001654B3"/>
    <w:p w:rsidR="001654B3" w:rsidRDefault="000B341E" w:rsidP="001654B3">
      <w:r>
        <w:t>M</w:t>
      </w:r>
      <w:r w:rsidR="001654B3" w:rsidRPr="00AC433C">
        <w:t xml:space="preserve">aster students of </w:t>
      </w:r>
      <w:r w:rsidR="001654B3">
        <w:t xml:space="preserve">the </w:t>
      </w:r>
      <w:r w:rsidR="001654B3" w:rsidRPr="00AC433C">
        <w:t xml:space="preserve">Biological Sciences Faculty, Universidad </w:t>
      </w:r>
      <w:proofErr w:type="spellStart"/>
      <w:r w:rsidR="001654B3" w:rsidRPr="00AC433C">
        <w:t>Autónoma</w:t>
      </w:r>
      <w:proofErr w:type="spellEnd"/>
      <w:r w:rsidR="001654B3" w:rsidRPr="00AC433C">
        <w:t xml:space="preserve"> de Coahuila</w:t>
      </w:r>
      <w:r w:rsidR="001654B3">
        <w:t xml:space="preserve">, are </w:t>
      </w:r>
      <w:r w:rsidR="001654B3" w:rsidRPr="00AC433C">
        <w:t xml:space="preserve">instructed </w:t>
      </w:r>
      <w:r w:rsidR="001654B3">
        <w:t xml:space="preserve">to </w:t>
      </w:r>
      <w:r w:rsidR="001654B3" w:rsidRPr="00AC433C">
        <w:t>us</w:t>
      </w:r>
      <w:r w:rsidR="001654B3">
        <w:t xml:space="preserve">e </w:t>
      </w:r>
      <w:r w:rsidR="001654B3" w:rsidRPr="00AC433C">
        <w:t>this application.</w:t>
      </w:r>
      <w:ins w:id="306" w:author="Suresh Kumar Gadi" w:date="2017-12-10T14:27:00Z">
        <w:r w:rsidR="009604F2">
          <w:t xml:space="preserve"> Figure 10 shows the screenshot of the application.</w:t>
        </w:r>
      </w:ins>
      <w:r w:rsidR="001654B3" w:rsidRPr="00AC433C">
        <w:t xml:space="preserve"> </w:t>
      </w:r>
      <w:r w:rsidR="001654B3">
        <w:t xml:space="preserve">It is used in </w:t>
      </w:r>
      <w:r w:rsidR="001654B3" w:rsidRPr="00AC433C">
        <w:t>classroom</w:t>
      </w:r>
      <w:r w:rsidR="001654B3">
        <w:t xml:space="preserve">, at </w:t>
      </w:r>
      <w:r w:rsidR="001654B3" w:rsidRPr="00AC433C">
        <w:t>homework</w:t>
      </w:r>
      <w:r w:rsidR="001654B3">
        <w:t xml:space="preserve">, and in projects related to </w:t>
      </w:r>
      <w:r w:rsidR="001654B3" w:rsidRPr="00AC433C">
        <w:t xml:space="preserve">the learning of Response Surface Methodology (RSM). </w:t>
      </w:r>
      <w:r w:rsidR="001654B3">
        <w:t xml:space="preserve"> It </w:t>
      </w:r>
      <w:r w:rsidR="001654B3" w:rsidRPr="00AC433C">
        <w:t>motivates the interaction between professor and students, and allows teachers t</w:t>
      </w:r>
      <w:r w:rsidR="001654B3">
        <w:t xml:space="preserve">o implement the problem-based learning, or to assign a unique problem to each student. It also helps students to work in groups to discuss its functionality. </w:t>
      </w:r>
    </w:p>
    <w:p w:rsidR="001654B3" w:rsidRPr="00EF579D" w:rsidRDefault="001654B3" w:rsidP="001654B3"/>
    <w:p w:rsidR="001654B3" w:rsidRDefault="007D30DA" w:rsidP="007D30DA">
      <w:pPr>
        <w:pStyle w:val="Heading1"/>
        <w:pPrChange w:id="307" w:author="Suresh Kumar Gadi" w:date="2017-12-10T16:41:00Z">
          <w:pPr>
            <w:pStyle w:val="Heading1"/>
            <w:numPr>
              <w:numId w:val="9"/>
            </w:numPr>
            <w:ind w:left="360" w:hanging="360"/>
          </w:pPr>
        </w:pPrChange>
      </w:pPr>
      <w:ins w:id="308" w:author="Suresh Kumar Gadi" w:date="2017-12-10T16:41:00Z">
        <w:r>
          <w:t xml:space="preserve">7. </w:t>
        </w:r>
      </w:ins>
      <w:r w:rsidR="001654B3" w:rsidRPr="00EF579D">
        <w:t>Conclusion</w:t>
      </w:r>
      <w:r w:rsidR="001654B3">
        <w:t>s</w:t>
      </w:r>
    </w:p>
    <w:p w:rsidR="001654B3" w:rsidRDefault="001654B3" w:rsidP="001654B3">
      <w:r>
        <w:t>This article presented a computed educational tool, designed in HTML, CSS, and JavaScript, in order to generate random processes with factors provided by a teacher. It is based on a novel single response, unique peak multivariable mathematical function, denoted as</w:t>
      </w:r>
      <w:r w:rsidRPr="00270B49">
        <w:rPr>
          <w:position w:val="-12"/>
        </w:rPr>
        <w:object w:dxaOrig="300" w:dyaOrig="360">
          <v:shape id="_x0000_i1175" type="#_x0000_t75" style="width:15.05pt;height:18.15pt" o:ole="">
            <v:imagedata r:id="rId163" o:title=""/>
          </v:shape>
          <o:OLEObject Type="Embed" ProgID="Equation.DSMT4" ShapeID="_x0000_i1175" DrawAspect="Content" ObjectID="_1574429563" r:id="rId299"/>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76" type="#_x0000_t75" style="width:15.05pt;height:18.15pt" o:ole="">
            <v:imagedata r:id="rId163" o:title=""/>
          </v:shape>
          <o:OLEObject Type="Embed" ProgID="Equation.DSMT4" ShapeID="_x0000_i1176" DrawAspect="Content" ObjectID="_1574429564" r:id="rId300"/>
        </w:object>
      </w:r>
      <w:r>
        <w:t xml:space="preserve">. It was shown that </w:t>
      </w:r>
      <w:r w:rsidRPr="00270B49">
        <w:rPr>
          <w:position w:val="-12"/>
        </w:rPr>
        <w:object w:dxaOrig="300" w:dyaOrig="360">
          <v:shape id="_x0000_i1177" type="#_x0000_t75" style="width:15.05pt;height:18.15pt" o:ole="">
            <v:imagedata r:id="rId163" o:title=""/>
          </v:shape>
          <o:OLEObject Type="Embed" ProgID="Equation.DSMT4" ShapeID="_x0000_i1177" DrawAspect="Content" ObjectID="_1574429565" r:id="rId301"/>
        </w:object>
      </w:r>
      <w:r>
        <w:t>has the advantage over</w:t>
      </w:r>
      <w:r w:rsidRPr="008A012A">
        <w:t xml:space="preserve"> </w:t>
      </w:r>
      <w:r>
        <w:t xml:space="preserve">three mathematical functions, employed for optimization problems, that it has only one peak, i.e., the optimal value is a maximum </w:t>
      </w:r>
      <w:r w:rsidR="00F53B0B">
        <w:t xml:space="preserve">value. </w:t>
      </w:r>
      <w:r>
        <w:t xml:space="preserve">Students that learn the topic of Response 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Heading1"/>
      </w:pPr>
      <w:r>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Heading1"/>
      </w:pPr>
      <w:bookmarkStart w:id="309" w:name="_Toc491584918"/>
      <w:r>
        <w:t>References</w:t>
      </w:r>
      <w:bookmarkEnd w:id="309"/>
    </w:p>
    <w:p w:rsidR="001654B3" w:rsidRPr="00D82875" w:rsidRDefault="001654B3" w:rsidP="001654B3">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D82875">
        <w:rPr>
          <w:rFonts w:ascii="Calibri" w:hAnsi="Calibri" w:cs="Calibri"/>
          <w:noProof/>
          <w:szCs w:val="24"/>
        </w:rPr>
        <w:t>[1]</w:t>
      </w:r>
      <w:r w:rsidRPr="00D82875">
        <w:rPr>
          <w:rFonts w:ascii="Calibri" w:hAnsi="Calibri" w:cs="Calibri"/>
          <w:noProof/>
          <w:szCs w:val="24"/>
        </w:rPr>
        <w:tab/>
        <w:t xml:space="preserve">R. A. Fisher, </w:t>
      </w:r>
      <w:r w:rsidRPr="00D82875">
        <w:rPr>
          <w:rFonts w:ascii="Calibri" w:hAnsi="Calibri" w:cs="Calibri"/>
          <w:i/>
          <w:iCs/>
          <w:noProof/>
          <w:szCs w:val="24"/>
        </w:rPr>
        <w:t>The design of experiments</w:t>
      </w:r>
      <w:r w:rsidRPr="00D82875">
        <w:rPr>
          <w:rFonts w:ascii="Calibri" w:hAnsi="Calibri" w:cs="Calibri"/>
          <w:noProof/>
          <w:szCs w:val="24"/>
        </w:rPr>
        <w:t>. Oliver And Boyd; Edinburgh; London, 1937.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w:t>
      </w:r>
      <w:r w:rsidRPr="00D82875">
        <w:rPr>
          <w:rFonts w:ascii="Calibri" w:hAnsi="Calibri" w:cs="Calibri"/>
          <w:noProof/>
          <w:szCs w:val="24"/>
        </w:rPr>
        <w:lastRenderedPageBreak/>
        <w:t xml:space="preserve">transformation of cellulose into levoglucosenone. Advantages of the use of an experimental 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vol. 24, no. 7, pp. 341–345, 2003.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w:t>
      </w:r>
      <w:r w:rsidRPr="00D82875">
        <w:rPr>
          <w:rFonts w:ascii="Calibri" w:hAnsi="Calibri" w:cs="Calibri"/>
          <w:noProof/>
          <w:szCs w:val="24"/>
        </w:rPr>
        <w:lastRenderedPageBreak/>
        <w:t xml:space="preserve">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1654B3" w:rsidRPr="00D82875" w:rsidRDefault="001654B3" w:rsidP="001654B3">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654B3" w:rsidRPr="000C0096" w:rsidRDefault="001654B3" w:rsidP="001654B3">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rwUAsdaY0SwAAAA="/>
  </w:docVars>
  <w:rsids>
    <w:rsidRoot w:val="001654B3"/>
    <w:rsid w:val="00020A95"/>
    <w:rsid w:val="000B341E"/>
    <w:rsid w:val="000C4917"/>
    <w:rsid w:val="00104670"/>
    <w:rsid w:val="00152AC8"/>
    <w:rsid w:val="001654B3"/>
    <w:rsid w:val="001F201A"/>
    <w:rsid w:val="001F72C8"/>
    <w:rsid w:val="002319AF"/>
    <w:rsid w:val="00232B67"/>
    <w:rsid w:val="0023409F"/>
    <w:rsid w:val="00264F24"/>
    <w:rsid w:val="002B3923"/>
    <w:rsid w:val="0030569B"/>
    <w:rsid w:val="00330BEB"/>
    <w:rsid w:val="00434442"/>
    <w:rsid w:val="0043474C"/>
    <w:rsid w:val="00494B3F"/>
    <w:rsid w:val="004C1FE4"/>
    <w:rsid w:val="004E2A79"/>
    <w:rsid w:val="00504A8D"/>
    <w:rsid w:val="00530B42"/>
    <w:rsid w:val="005400D9"/>
    <w:rsid w:val="005F0336"/>
    <w:rsid w:val="00602AB7"/>
    <w:rsid w:val="00620C93"/>
    <w:rsid w:val="00646E0C"/>
    <w:rsid w:val="00684D00"/>
    <w:rsid w:val="006B1AAA"/>
    <w:rsid w:val="006E1474"/>
    <w:rsid w:val="006E1656"/>
    <w:rsid w:val="006F45EB"/>
    <w:rsid w:val="007266C7"/>
    <w:rsid w:val="0073300F"/>
    <w:rsid w:val="00747172"/>
    <w:rsid w:val="00751495"/>
    <w:rsid w:val="00770FC2"/>
    <w:rsid w:val="007D30DA"/>
    <w:rsid w:val="00821802"/>
    <w:rsid w:val="00851C9D"/>
    <w:rsid w:val="00862668"/>
    <w:rsid w:val="008872C4"/>
    <w:rsid w:val="00890EC3"/>
    <w:rsid w:val="0090273C"/>
    <w:rsid w:val="00904C5C"/>
    <w:rsid w:val="00923CEA"/>
    <w:rsid w:val="009604F2"/>
    <w:rsid w:val="009779E9"/>
    <w:rsid w:val="009C0A77"/>
    <w:rsid w:val="00A243D0"/>
    <w:rsid w:val="00A3419C"/>
    <w:rsid w:val="00A63BC0"/>
    <w:rsid w:val="00A84CAD"/>
    <w:rsid w:val="00AA2FF0"/>
    <w:rsid w:val="00AB2797"/>
    <w:rsid w:val="00AC07A5"/>
    <w:rsid w:val="00AE0A8B"/>
    <w:rsid w:val="00B321E4"/>
    <w:rsid w:val="00B52C50"/>
    <w:rsid w:val="00C37744"/>
    <w:rsid w:val="00C46BBE"/>
    <w:rsid w:val="00CA3B06"/>
    <w:rsid w:val="00CA79E9"/>
    <w:rsid w:val="00D46120"/>
    <w:rsid w:val="00D64CF2"/>
    <w:rsid w:val="00E422ED"/>
    <w:rsid w:val="00E509CC"/>
    <w:rsid w:val="00E9419B"/>
    <w:rsid w:val="00EA101F"/>
    <w:rsid w:val="00F03A68"/>
    <w:rsid w:val="00F22C72"/>
    <w:rsid w:val="00F37D07"/>
    <w:rsid w:val="00F53B0B"/>
    <w:rsid w:val="00F72E61"/>
    <w:rsid w:val="00FB7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64DF"/>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Heading1">
    <w:name w:val="heading 1"/>
    <w:basedOn w:val="Normal"/>
    <w:next w:val="Normal"/>
    <w:link w:val="Heading1Ch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654B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1654B3"/>
    <w:pPr>
      <w:ind w:left="720"/>
      <w:contextualSpacing/>
    </w:pPr>
  </w:style>
  <w:style w:type="table" w:styleId="TableGrid">
    <w:name w:val="Table Grid"/>
    <w:basedOn w:val="Table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1654B3"/>
  </w:style>
  <w:style w:type="paragraph" w:styleId="TOCHeading">
    <w:name w:val="TOC Heading"/>
    <w:basedOn w:val="Heading1"/>
    <w:next w:val="Normal"/>
    <w:uiPriority w:val="39"/>
    <w:unhideWhenUsed/>
    <w:qFormat/>
    <w:rsid w:val="001654B3"/>
    <w:pPr>
      <w:spacing w:line="259" w:lineRule="auto"/>
      <w:outlineLvl w:val="9"/>
    </w:pPr>
  </w:style>
  <w:style w:type="paragraph" w:styleId="TOC1">
    <w:name w:val="toc 1"/>
    <w:basedOn w:val="Normal"/>
    <w:next w:val="Normal"/>
    <w:autoRedefine/>
    <w:uiPriority w:val="39"/>
    <w:unhideWhenUsed/>
    <w:rsid w:val="001654B3"/>
    <w:pPr>
      <w:spacing w:after="100"/>
    </w:pPr>
  </w:style>
  <w:style w:type="paragraph" w:styleId="TOC2">
    <w:name w:val="toc 2"/>
    <w:basedOn w:val="Normal"/>
    <w:next w:val="Normal"/>
    <w:autoRedefine/>
    <w:uiPriority w:val="39"/>
    <w:unhideWhenUsed/>
    <w:rsid w:val="001654B3"/>
    <w:pPr>
      <w:spacing w:after="100"/>
      <w:ind w:left="220"/>
    </w:pPr>
  </w:style>
  <w:style w:type="character" w:styleId="Hyperlink">
    <w:name w:val="Hyperlink"/>
    <w:basedOn w:val="DefaultParagraphFont"/>
    <w:uiPriority w:val="99"/>
    <w:unhideWhenUsed/>
    <w:rsid w:val="001654B3"/>
    <w:rPr>
      <w:color w:val="0563C1" w:themeColor="hyperlink"/>
      <w:u w:val="single"/>
    </w:rPr>
  </w:style>
  <w:style w:type="paragraph" w:styleId="Title">
    <w:name w:val="Title"/>
    <w:basedOn w:val="Normal"/>
    <w:next w:val="Normal"/>
    <w:link w:val="TitleCh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B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6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3"/>
    <w:rPr>
      <w:rFonts w:ascii="Segoe UI" w:hAnsi="Segoe UI" w:cs="Segoe UI"/>
      <w:sz w:val="18"/>
      <w:szCs w:val="18"/>
      <w:lang w:val="en-US"/>
    </w:rPr>
  </w:style>
  <w:style w:type="table" w:styleId="PlainTable1">
    <w:name w:val="Plain Table 1"/>
    <w:basedOn w:val="Table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0.bin"/><Relationship Id="rId21" Type="http://schemas.openxmlformats.org/officeDocument/2006/relationships/oleObject" Target="embeddings/oleObject8.bin"/><Relationship Id="rId63" Type="http://schemas.openxmlformats.org/officeDocument/2006/relationships/oleObject" Target="embeddings/oleObject30.bin"/><Relationship Id="rId159" Type="http://schemas.openxmlformats.org/officeDocument/2006/relationships/image" Target="media/image75.wmf"/><Relationship Id="rId170" Type="http://schemas.openxmlformats.org/officeDocument/2006/relationships/oleObject" Target="embeddings/oleObject85.bin"/><Relationship Id="rId226" Type="http://schemas.openxmlformats.org/officeDocument/2006/relationships/oleObject" Target="embeddings/oleObject113.bin"/><Relationship Id="rId268" Type="http://schemas.openxmlformats.org/officeDocument/2006/relationships/oleObject" Target="embeddings/oleObject134.bin"/><Relationship Id="rId32" Type="http://schemas.openxmlformats.org/officeDocument/2006/relationships/image" Target="media/image14.wmf"/><Relationship Id="rId74" Type="http://schemas.openxmlformats.org/officeDocument/2006/relationships/image" Target="media/image34.wmf"/><Relationship Id="rId128" Type="http://schemas.openxmlformats.org/officeDocument/2006/relationships/image" Target="media/image60.wmf"/><Relationship Id="rId5" Type="http://schemas.openxmlformats.org/officeDocument/2006/relationships/webSettings" Target="webSettings.xml"/><Relationship Id="rId181" Type="http://schemas.openxmlformats.org/officeDocument/2006/relationships/image" Target="media/image86.wmf"/><Relationship Id="rId237" Type="http://schemas.openxmlformats.org/officeDocument/2006/relationships/image" Target="media/image114.wmf"/><Relationship Id="rId279" Type="http://schemas.openxmlformats.org/officeDocument/2006/relationships/image" Target="media/image135.wmf"/><Relationship Id="rId43" Type="http://schemas.openxmlformats.org/officeDocument/2006/relationships/oleObject" Target="embeddings/oleObject19.bin"/><Relationship Id="rId139" Type="http://schemas.openxmlformats.org/officeDocument/2006/relationships/oleObject" Target="embeddings/oleObject69.bin"/><Relationship Id="rId290" Type="http://schemas.openxmlformats.org/officeDocument/2006/relationships/oleObject" Target="embeddings/oleObject145.bin"/><Relationship Id="rId304" Type="http://schemas.openxmlformats.org/officeDocument/2006/relationships/theme" Target="theme/theme1.xml"/><Relationship Id="rId85" Type="http://schemas.openxmlformats.org/officeDocument/2006/relationships/image" Target="media/image39.wmf"/><Relationship Id="rId150" Type="http://schemas.openxmlformats.org/officeDocument/2006/relationships/image" Target="media/image71.wmf"/><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oleObject" Target="embeddings/oleObject124.bin"/><Relationship Id="rId12" Type="http://schemas.openxmlformats.org/officeDocument/2006/relationships/image" Target="media/image4.wmf"/><Relationship Id="rId108" Type="http://schemas.openxmlformats.org/officeDocument/2006/relationships/oleObject" Target="embeddings/oleObject53.bin"/><Relationship Id="rId54" Type="http://schemas.openxmlformats.org/officeDocument/2006/relationships/oleObject" Target="embeddings/oleObject25.bin"/><Relationship Id="rId96" Type="http://schemas.openxmlformats.org/officeDocument/2006/relationships/oleObject" Target="embeddings/oleObject47.bin"/><Relationship Id="rId161" Type="http://schemas.openxmlformats.org/officeDocument/2006/relationships/image" Target="media/image76.wmf"/><Relationship Id="rId217" Type="http://schemas.openxmlformats.org/officeDocument/2006/relationships/image" Target="media/image104.wmf"/><Relationship Id="rId6" Type="http://schemas.openxmlformats.org/officeDocument/2006/relationships/image" Target="media/image1.wmf"/><Relationship Id="rId238" Type="http://schemas.openxmlformats.org/officeDocument/2006/relationships/oleObject" Target="embeddings/oleObject119.bin"/><Relationship Id="rId259" Type="http://schemas.openxmlformats.org/officeDocument/2006/relationships/image" Target="media/image125.wmf"/><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oleObject" Target="embeddings/oleObject135.bin"/><Relationship Id="rId291" Type="http://schemas.openxmlformats.org/officeDocument/2006/relationships/image" Target="media/image141.wmf"/><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image" Target="media/image61.wmf"/><Relationship Id="rId151" Type="http://schemas.openxmlformats.org/officeDocument/2006/relationships/oleObject" Target="embeddings/oleObject75.bin"/><Relationship Id="rId172" Type="http://schemas.openxmlformats.org/officeDocument/2006/relationships/oleObject" Target="embeddings/oleObject86.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14.bin"/><Relationship Id="rId249" Type="http://schemas.openxmlformats.org/officeDocument/2006/relationships/image" Target="media/image120.wmf"/><Relationship Id="rId13" Type="http://schemas.openxmlformats.org/officeDocument/2006/relationships/oleObject" Target="embeddings/oleObject4.bin"/><Relationship Id="rId109" Type="http://schemas.openxmlformats.org/officeDocument/2006/relationships/image" Target="media/image51.wmf"/><Relationship Id="rId260" Type="http://schemas.openxmlformats.org/officeDocument/2006/relationships/oleObject" Target="embeddings/oleObject130.bin"/><Relationship Id="rId281" Type="http://schemas.openxmlformats.org/officeDocument/2006/relationships/image" Target="media/image136.wmf"/><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image" Target="media/image45.wmf"/><Relationship Id="rId120" Type="http://schemas.openxmlformats.org/officeDocument/2006/relationships/image" Target="media/image56.wmf"/><Relationship Id="rId141" Type="http://schemas.openxmlformats.org/officeDocument/2006/relationships/oleObject" Target="embeddings/oleObject70.bin"/><Relationship Id="rId7" Type="http://schemas.openxmlformats.org/officeDocument/2006/relationships/oleObject" Target="embeddings/oleObject1.bin"/><Relationship Id="rId162" Type="http://schemas.openxmlformats.org/officeDocument/2006/relationships/oleObject" Target="embeddings/oleObject81.bin"/><Relationship Id="rId183" Type="http://schemas.openxmlformats.org/officeDocument/2006/relationships/image" Target="media/image87.wmf"/><Relationship Id="rId218" Type="http://schemas.openxmlformats.org/officeDocument/2006/relationships/oleObject" Target="embeddings/oleObject109.bin"/><Relationship Id="rId239" Type="http://schemas.openxmlformats.org/officeDocument/2006/relationships/image" Target="media/image115.wmf"/><Relationship Id="rId250" Type="http://schemas.openxmlformats.org/officeDocument/2006/relationships/oleObject" Target="embeddings/oleObject125.bin"/><Relationship Id="rId271" Type="http://schemas.openxmlformats.org/officeDocument/2006/relationships/image" Target="media/image131.wmf"/><Relationship Id="rId292" Type="http://schemas.openxmlformats.org/officeDocument/2006/relationships/oleObject" Target="embeddings/oleObject146.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4.bin"/><Relationship Id="rId131" Type="http://schemas.openxmlformats.org/officeDocument/2006/relationships/oleObject" Target="embeddings/oleObject65.bin"/><Relationship Id="rId152" Type="http://schemas.openxmlformats.org/officeDocument/2006/relationships/oleObject" Target="embeddings/oleObject76.bin"/><Relationship Id="rId173" Type="http://schemas.openxmlformats.org/officeDocument/2006/relationships/image" Target="media/image82.wmf"/><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image" Target="media/image110.wmf"/><Relationship Id="rId240" Type="http://schemas.openxmlformats.org/officeDocument/2006/relationships/oleObject" Target="embeddings/oleObject120.bin"/><Relationship Id="rId261" Type="http://schemas.openxmlformats.org/officeDocument/2006/relationships/image" Target="media/image126.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oleObject" Target="embeddings/oleObject141.bin"/><Relationship Id="rId8" Type="http://schemas.openxmlformats.org/officeDocument/2006/relationships/image" Target="media/image2.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oleObject" Target="embeddings/oleObject92.bin"/><Relationship Id="rId219" Type="http://schemas.openxmlformats.org/officeDocument/2006/relationships/image" Target="media/image105.wmf"/><Relationship Id="rId230" Type="http://schemas.openxmlformats.org/officeDocument/2006/relationships/oleObject" Target="embeddings/oleObject115.bin"/><Relationship Id="rId251" Type="http://schemas.openxmlformats.org/officeDocument/2006/relationships/image" Target="media/image121.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272" Type="http://schemas.openxmlformats.org/officeDocument/2006/relationships/oleObject" Target="embeddings/oleObject136.bin"/><Relationship Id="rId293" Type="http://schemas.openxmlformats.org/officeDocument/2006/relationships/image" Target="media/image142.wmf"/><Relationship Id="rId88" Type="http://schemas.openxmlformats.org/officeDocument/2006/relationships/oleObject" Target="embeddings/oleObject43.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oleObject" Target="embeddings/oleObject87.bin"/><Relationship Id="rId195" Type="http://schemas.openxmlformats.org/officeDocument/2006/relationships/image" Target="media/image93.wmf"/><Relationship Id="rId209" Type="http://schemas.openxmlformats.org/officeDocument/2006/relationships/image" Target="media/image100.wmf"/><Relationship Id="rId220" Type="http://schemas.openxmlformats.org/officeDocument/2006/relationships/oleObject" Target="embeddings/oleObject110.bin"/><Relationship Id="rId241" Type="http://schemas.openxmlformats.org/officeDocument/2006/relationships/image" Target="media/image116.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7.bin"/><Relationship Id="rId262" Type="http://schemas.openxmlformats.org/officeDocument/2006/relationships/oleObject" Target="embeddings/oleObject131.bin"/><Relationship Id="rId283" Type="http://schemas.openxmlformats.org/officeDocument/2006/relationships/image" Target="media/image137.wmf"/><Relationship Id="rId78" Type="http://schemas.openxmlformats.org/officeDocument/2006/relationships/image" Target="media/image36.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1.bin"/><Relationship Id="rId164" Type="http://schemas.openxmlformats.org/officeDocument/2006/relationships/oleObject" Target="embeddings/oleObject82.bin"/><Relationship Id="rId185" Type="http://schemas.openxmlformats.org/officeDocument/2006/relationships/image" Target="media/image88.wmf"/><Relationship Id="rId9" Type="http://schemas.openxmlformats.org/officeDocument/2006/relationships/oleObject" Target="embeddings/oleObject2.bin"/><Relationship Id="rId210" Type="http://schemas.openxmlformats.org/officeDocument/2006/relationships/oleObject" Target="embeddings/oleObject105.bin"/><Relationship Id="rId26" Type="http://schemas.openxmlformats.org/officeDocument/2006/relationships/image" Target="media/image11.wmf"/><Relationship Id="rId231" Type="http://schemas.openxmlformats.org/officeDocument/2006/relationships/image" Target="media/image111.wmf"/><Relationship Id="rId252" Type="http://schemas.openxmlformats.org/officeDocument/2006/relationships/oleObject" Target="embeddings/oleObject126.bin"/><Relationship Id="rId273" Type="http://schemas.openxmlformats.org/officeDocument/2006/relationships/image" Target="media/image132.wmf"/><Relationship Id="rId294" Type="http://schemas.openxmlformats.org/officeDocument/2006/relationships/oleObject" Target="embeddings/oleObject147.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83.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6.wmf"/><Relationship Id="rId221" Type="http://schemas.openxmlformats.org/officeDocument/2006/relationships/image" Target="media/image106.wmf"/><Relationship Id="rId242" Type="http://schemas.openxmlformats.org/officeDocument/2006/relationships/oleObject" Target="embeddings/oleObject121.bin"/><Relationship Id="rId263" Type="http://schemas.openxmlformats.org/officeDocument/2006/relationships/image" Target="media/image127.wmf"/><Relationship Id="rId284" Type="http://schemas.openxmlformats.org/officeDocument/2006/relationships/oleObject" Target="embeddings/oleObject142.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oleObject" Target="embeddings/oleObject44.bin"/><Relationship Id="rId165" Type="http://schemas.openxmlformats.org/officeDocument/2006/relationships/image" Target="media/image78.wmf"/><Relationship Id="rId186" Type="http://schemas.openxmlformats.org/officeDocument/2006/relationships/oleObject" Target="embeddings/oleObject93.bin"/><Relationship Id="rId211" Type="http://schemas.openxmlformats.org/officeDocument/2006/relationships/image" Target="media/image101.wmf"/><Relationship Id="rId232" Type="http://schemas.openxmlformats.org/officeDocument/2006/relationships/oleObject" Target="embeddings/oleObject116.bin"/><Relationship Id="rId253" Type="http://schemas.openxmlformats.org/officeDocument/2006/relationships/image" Target="media/image122.wmf"/><Relationship Id="rId274" Type="http://schemas.openxmlformats.org/officeDocument/2006/relationships/oleObject" Target="embeddings/oleObject137.bin"/><Relationship Id="rId295" Type="http://schemas.openxmlformats.org/officeDocument/2006/relationships/image" Target="media/image143.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image" Target="media/image53.wmf"/><Relationship Id="rId134" Type="http://schemas.openxmlformats.org/officeDocument/2006/relationships/image" Target="media/image63.wmf"/><Relationship Id="rId80" Type="http://schemas.openxmlformats.org/officeDocument/2006/relationships/oleObject" Target="embeddings/oleObject39.bin"/><Relationship Id="rId155" Type="http://schemas.openxmlformats.org/officeDocument/2006/relationships/image" Target="media/image73.wmf"/><Relationship Id="rId176" Type="http://schemas.openxmlformats.org/officeDocument/2006/relationships/oleObject" Target="embeddings/oleObject88.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11.bin"/><Relationship Id="rId243" Type="http://schemas.openxmlformats.org/officeDocument/2006/relationships/image" Target="media/image117.wmf"/><Relationship Id="rId264" Type="http://schemas.openxmlformats.org/officeDocument/2006/relationships/oleObject" Target="embeddings/oleObject132.bin"/><Relationship Id="rId285" Type="http://schemas.openxmlformats.org/officeDocument/2006/relationships/image" Target="media/image138.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12.wmf"/><Relationship Id="rId254" Type="http://schemas.openxmlformats.org/officeDocument/2006/relationships/oleObject" Target="embeddings/oleObject127.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image" Target="media/image133.wmf"/><Relationship Id="rId296" Type="http://schemas.openxmlformats.org/officeDocument/2006/relationships/oleObject" Target="embeddings/oleObject148.bin"/><Relationship Id="rId300" Type="http://schemas.openxmlformats.org/officeDocument/2006/relationships/oleObject" Target="embeddings/oleObject151.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4.wmf"/><Relationship Id="rId198" Type="http://schemas.openxmlformats.org/officeDocument/2006/relationships/oleObject" Target="embeddings/oleObject99.bin"/><Relationship Id="rId202" Type="http://schemas.openxmlformats.org/officeDocument/2006/relationships/oleObject" Target="embeddings/oleObject101.bin"/><Relationship Id="rId223" Type="http://schemas.openxmlformats.org/officeDocument/2006/relationships/image" Target="media/image107.wmf"/><Relationship Id="rId244" Type="http://schemas.openxmlformats.org/officeDocument/2006/relationships/oleObject" Target="embeddings/oleObject122.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28.wmf"/><Relationship Id="rId286" Type="http://schemas.openxmlformats.org/officeDocument/2006/relationships/oleObject" Target="embeddings/oleObject143.bin"/><Relationship Id="rId50" Type="http://schemas.openxmlformats.org/officeDocument/2006/relationships/image" Target="media/image23.wmf"/><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4.bin"/><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image" Target="media/image102.wmf"/><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23.wmf"/><Relationship Id="rId276" Type="http://schemas.openxmlformats.org/officeDocument/2006/relationships/oleObject" Target="embeddings/oleObject138.bin"/><Relationship Id="rId297" Type="http://schemas.openxmlformats.org/officeDocument/2006/relationships/image" Target="media/image144.wmf"/><Relationship Id="rId40" Type="http://schemas.openxmlformats.org/officeDocument/2006/relationships/image" Target="media/image18.wmf"/><Relationship Id="rId115" Type="http://schemas.openxmlformats.org/officeDocument/2006/relationships/oleObject" Target="embeddings/oleObject57.bin"/><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oleObject" Target="embeddings/oleObject89.bin"/><Relationship Id="rId301" Type="http://schemas.openxmlformats.org/officeDocument/2006/relationships/oleObject" Target="embeddings/oleObject152.bin"/><Relationship Id="rId61" Type="http://schemas.openxmlformats.org/officeDocument/2006/relationships/oleObject" Target="embeddings/oleObject29.bin"/><Relationship Id="rId82" Type="http://schemas.openxmlformats.org/officeDocument/2006/relationships/oleObject" Target="embeddings/oleObject40.bin"/><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oleObject" Target="embeddings/oleObject7.bin"/><Relationship Id="rId224" Type="http://schemas.openxmlformats.org/officeDocument/2006/relationships/oleObject" Target="embeddings/oleObject112.bin"/><Relationship Id="rId245" Type="http://schemas.openxmlformats.org/officeDocument/2006/relationships/image" Target="media/image118.wmf"/><Relationship Id="rId266" Type="http://schemas.openxmlformats.org/officeDocument/2006/relationships/oleObject" Target="embeddings/oleObject133.bin"/><Relationship Id="rId287" Type="http://schemas.openxmlformats.org/officeDocument/2006/relationships/image" Target="media/image139.wmf"/><Relationship Id="rId30" Type="http://schemas.openxmlformats.org/officeDocument/2006/relationships/image" Target="media/image13.wmf"/><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oleObject" Target="embeddings/oleObject84.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90.wmf"/><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image" Target="media/image113.wmf"/><Relationship Id="rId256" Type="http://schemas.openxmlformats.org/officeDocument/2006/relationships/oleObject" Target="embeddings/oleObject128.bin"/><Relationship Id="rId277" Type="http://schemas.openxmlformats.org/officeDocument/2006/relationships/image" Target="media/image134.wmf"/><Relationship Id="rId298" Type="http://schemas.openxmlformats.org/officeDocument/2006/relationships/oleObject" Target="embeddings/oleObject149.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oleObject" Target="embeddings/oleObject79.bin"/><Relationship Id="rId302"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image" Target="media/image85.wmf"/><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image" Target="media/image108.wmf"/><Relationship Id="rId246" Type="http://schemas.openxmlformats.org/officeDocument/2006/relationships/oleObject" Target="embeddings/oleObject123.bin"/><Relationship Id="rId267" Type="http://schemas.openxmlformats.org/officeDocument/2006/relationships/image" Target="media/image129.wmf"/><Relationship Id="rId288" Type="http://schemas.openxmlformats.org/officeDocument/2006/relationships/oleObject" Target="embeddings/oleObject144.bin"/><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image" Target="media/image70.wmf"/><Relationship Id="rId169" Type="http://schemas.openxmlformats.org/officeDocument/2006/relationships/image" Target="media/image80.wmf"/><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image" Target="media/image103.wmf"/><Relationship Id="rId236" Type="http://schemas.openxmlformats.org/officeDocument/2006/relationships/oleObject" Target="embeddings/oleObject118.bin"/><Relationship Id="rId257" Type="http://schemas.openxmlformats.org/officeDocument/2006/relationships/image" Target="media/image124.wmf"/><Relationship Id="rId278" Type="http://schemas.openxmlformats.org/officeDocument/2006/relationships/oleObject" Target="embeddings/oleObject139.bin"/><Relationship Id="rId303" Type="http://schemas.microsoft.com/office/2011/relationships/people" Target="people.xml"/><Relationship Id="rId42" Type="http://schemas.openxmlformats.org/officeDocument/2006/relationships/image" Target="media/image19.wmf"/><Relationship Id="rId84" Type="http://schemas.openxmlformats.org/officeDocument/2006/relationships/oleObject" Target="embeddings/oleObject41.bin"/><Relationship Id="rId138" Type="http://schemas.openxmlformats.org/officeDocument/2006/relationships/image" Target="media/image65.wmf"/><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9.wmf"/><Relationship Id="rId107" Type="http://schemas.openxmlformats.org/officeDocument/2006/relationships/image" Target="media/image50.wmf"/><Relationship Id="rId289" Type="http://schemas.openxmlformats.org/officeDocument/2006/relationships/image" Target="media/image140.wmf"/><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4.bin"/><Relationship Id="rId95" Type="http://schemas.openxmlformats.org/officeDocument/2006/relationships/image" Target="media/image44.wmf"/><Relationship Id="rId160" Type="http://schemas.openxmlformats.org/officeDocument/2006/relationships/oleObject" Target="embeddings/oleObject80.bin"/><Relationship Id="rId216" Type="http://schemas.openxmlformats.org/officeDocument/2006/relationships/oleObject" Target="embeddings/oleObject108.bin"/><Relationship Id="rId258" Type="http://schemas.openxmlformats.org/officeDocument/2006/relationships/oleObject" Target="embeddings/oleObject129.bin"/><Relationship Id="rId22" Type="http://schemas.openxmlformats.org/officeDocument/2006/relationships/image" Target="media/image9.wmf"/><Relationship Id="rId64" Type="http://schemas.openxmlformats.org/officeDocument/2006/relationships/image" Target="media/image29.wmf"/><Relationship Id="rId118" Type="http://schemas.openxmlformats.org/officeDocument/2006/relationships/image" Target="media/image55.wmf"/><Relationship Id="rId171" Type="http://schemas.openxmlformats.org/officeDocument/2006/relationships/image" Target="media/image81.wmf"/><Relationship Id="rId227" Type="http://schemas.openxmlformats.org/officeDocument/2006/relationships/image" Target="media/image109.wmf"/><Relationship Id="rId269" Type="http://schemas.openxmlformats.org/officeDocument/2006/relationships/image" Target="media/image130.wmf"/><Relationship Id="rId33" Type="http://schemas.openxmlformats.org/officeDocument/2006/relationships/oleObject" Target="embeddings/oleObject14.bin"/><Relationship Id="rId129" Type="http://schemas.openxmlformats.org/officeDocument/2006/relationships/oleObject" Target="embeddings/oleObject64.bin"/><Relationship Id="rId280" Type="http://schemas.openxmlformats.org/officeDocument/2006/relationships/oleObject" Target="embeddings/oleObject140.bin"/><Relationship Id="rId75" Type="http://schemas.openxmlformats.org/officeDocument/2006/relationships/oleObject" Target="embeddings/oleObject36.bin"/><Relationship Id="rId140" Type="http://schemas.openxmlformats.org/officeDocument/2006/relationships/image" Target="media/image66.wmf"/><Relationship Id="rId182" Type="http://schemas.openxmlformats.org/officeDocument/2006/relationships/oleObject" Target="embeddings/oleObject9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DD0D6-321E-4B8E-91E4-6A998E59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12</Pages>
  <Words>4389</Words>
  <Characters>25019</Characters>
  <Application>Microsoft Office Word</Application>
  <DocSecurity>0</DocSecurity>
  <Lines>208</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34</cp:revision>
  <cp:lastPrinted>2017-12-02T18:23:00Z</cp:lastPrinted>
  <dcterms:created xsi:type="dcterms:W3CDTF">2017-12-06T22:53:00Z</dcterms:created>
  <dcterms:modified xsi:type="dcterms:W3CDTF">2017-12-10T22:41:00Z</dcterms:modified>
</cp:coreProperties>
</file>
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04" w:rsidRDefault="00C32404" w:rsidP="00C32404">
      <w:pPr>
        <w:pStyle w:val="Title"/>
        <w:jc w:val="center"/>
      </w:pPr>
      <w:bookmarkStart w:id="0" w:name="_Toc491584913"/>
      <w:r>
        <w:t>A computer-based educational tool for generating experimental design examples</w:t>
      </w:r>
    </w:p>
    <w:p w:rsidR="00C32404" w:rsidRPr="00C32404" w:rsidRDefault="00C32404" w:rsidP="00C32404"/>
    <w:p w:rsidR="00CF593F" w:rsidRDefault="000C0096" w:rsidP="000C0096">
      <w:pPr>
        <w:pStyle w:val="Heading1"/>
      </w:pPr>
      <w:r>
        <w:t>Abstract</w:t>
      </w:r>
      <w:bookmarkEnd w:id="0"/>
    </w:p>
    <w:p w:rsidR="00D005CA" w:rsidRDefault="00D005CA" w:rsidP="00D005CA">
      <w:pPr>
        <w:jc w:val="both"/>
        <w:rPr>
          <w:ins w:id="1" w:author="Suresh Kumar Gadi" w:date="2017-11-28T15:03:00Z"/>
        </w:rPr>
      </w:pPr>
      <w:ins w:id="2" w:author="Suresh Kumar Gadi" w:date="2017-11-28T15:03:00Z">
        <w:r>
          <w:t>Experimental design (ED) subject deals with optimization, i.e., maximizing yield or minimizing cost by controlling various factors. Designing multifactorial experiments for an academic purpose is not always an easy task. In this article, authors identified challenges in designing the example problems. Authors provide a mathematical framework for generating various types of experiments. Based on the requirements, teachers may adopt any of the presented methods.</w:t>
        </w:r>
      </w:ins>
    </w:p>
    <w:p w:rsidR="00D005CA" w:rsidRDefault="00D005CA" w:rsidP="00D005CA">
      <w:pPr>
        <w:jc w:val="both"/>
        <w:rPr>
          <w:ins w:id="3" w:author="Suresh Kumar Gadi" w:date="2017-11-28T15:03:00Z"/>
        </w:rPr>
      </w:pPr>
    </w:p>
    <w:p w:rsidR="000C0096" w:rsidRDefault="00D005CA" w:rsidP="00D005CA">
      <w:pPr>
        <w:jc w:val="both"/>
      </w:pPr>
      <w:ins w:id="4" w:author="Suresh Kumar Gadi" w:date="2017-11-28T15:03:00Z">
        <w:r>
          <w:t>This article also presents an algorithm based on one of the proposed frameworks. JavaScript along with HTML and CSS is used to implement the proposed algorithm. This platform is used to teach the master students of biological sciences. Teachers used the platform in the classroom to apply problem-based learning. They observed that the number of doubts asked during the class hours has increased, hence the student's participation.</w:t>
        </w:r>
      </w:ins>
      <w:del w:id="5" w:author="Suresh Kumar Gadi" w:date="2017-11-28T15:03:00Z">
        <w:r w:rsidR="000C0096" w:rsidRPr="000C0096" w:rsidDel="00D005CA">
          <w:delText>One of the challenges in teaching the subject, Design of Experiments, is to come up with a proper numerical example. In this article, authors present a methodology to generate a numerical example for multifactorial experiments. Also, it presents a simple algorithm, which can be implemented in any programming language to generate unique examples.</w:delText>
        </w:r>
      </w:del>
    </w:p>
    <w:p w:rsidR="000C0096" w:rsidRDefault="000C0096" w:rsidP="000C0096">
      <w:pPr>
        <w:pStyle w:val="Heading1"/>
      </w:pPr>
      <w:bookmarkStart w:id="6" w:name="_Toc491584914"/>
      <w:r>
        <w:t>Keywords</w:t>
      </w:r>
      <w:bookmarkEnd w:id="6"/>
    </w:p>
    <w:p w:rsidR="000C0096" w:rsidRDefault="000C0096" w:rsidP="000C0096">
      <w:r w:rsidRPr="000C0096">
        <w:t>Experimental design</w:t>
      </w:r>
      <w:r>
        <w:t xml:space="preserve">, </w:t>
      </w:r>
      <w:r w:rsidRPr="000C0096">
        <w:t>educational tool</w:t>
      </w:r>
      <w:r>
        <w:t xml:space="preserve">, </w:t>
      </w:r>
      <w:r w:rsidRPr="000C0096">
        <w:t>generating examples</w:t>
      </w:r>
    </w:p>
    <w:p w:rsidR="000C0096" w:rsidRDefault="000C0096" w:rsidP="006C4BC0">
      <w:pPr>
        <w:pStyle w:val="Heading1"/>
        <w:numPr>
          <w:ilvl w:val="0"/>
          <w:numId w:val="3"/>
        </w:numPr>
      </w:pPr>
      <w:bookmarkStart w:id="7" w:name="_Toc491584915"/>
      <w:r w:rsidRPr="000C0096">
        <w:lastRenderedPageBreak/>
        <w:t>Introduction</w:t>
      </w:r>
      <w:bookmarkEnd w:id="7"/>
    </w:p>
    <w:p w:rsidR="000C0096" w:rsidRDefault="00D005CA" w:rsidP="001D07AD">
      <w:pPr>
        <w:jc w:val="both"/>
      </w:pPr>
      <w:ins w:id="8" w:author="Suresh Kumar Gadi" w:date="2017-11-28T15:04:00Z">
        <w:r w:rsidRPr="00D005CA">
          <w:t>Almost all the fields involving experimentation use Experimental design</w:t>
        </w:r>
      </w:ins>
      <w:bookmarkStart w:id="9" w:name="_GoBack"/>
      <w:bookmarkEnd w:id="9"/>
      <w:del w:id="10" w:author="Suresh Kumar Gadi" w:date="2017-11-28T15:04:00Z">
        <w:r w:rsidR="000C0096" w:rsidDel="00D005CA">
          <w:delText>Experimental design is applied in almost all the fields involving experimentation</w:delText>
        </w:r>
      </w:del>
      <w:r w:rsidR="000C0096">
        <w:t xml:space="preserve"> </w:t>
      </w:r>
      <w:r w:rsidR="000C0096">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rsidR="000C0096">
        <w:fldChar w:fldCharType="separate"/>
      </w:r>
      <w:r w:rsidR="001D07AD" w:rsidRPr="001D07AD">
        <w:rPr>
          <w:noProof/>
        </w:rPr>
        <w:t>[1]–[4]</w:t>
      </w:r>
      <w:r w:rsidR="000C0096">
        <w:fldChar w:fldCharType="end"/>
      </w:r>
      <w:r w:rsidR="000C0096">
        <w:t xml:space="preserve">. It is part of various undergraduate and graduate curriculum, ranging from the engineering to the biological sciences. In general, the objective of experimental design is to minimize cost and time of the experiments and maximize the yield. As an example, in some cases with a lot of data to process, use of experimental designs help to find the optimal conditions for a process or in order to obtain the maximum yield of a product in a minimum number of experiments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rsidR="000C0096">
        <w:t xml:space="preserve">. On the other hand, an improper design of experiment may lead to inaccurate or false conclusions, as well as a loss of money, material and time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rsidR="000C0096">
        <w:t>.</w:t>
      </w:r>
    </w:p>
    <w:p w:rsidR="001D07AD" w:rsidRDefault="001D07AD" w:rsidP="001D07AD">
      <w:pPr>
        <w:jc w:val="both"/>
      </w:pPr>
    </w:p>
    <w:p w:rsidR="000C0096" w:rsidRDefault="000C0096" w:rsidP="000C0096">
      <w:r>
        <w:t xml:space="preserve">Learning statistics or mathematics in general is effective by solving a number of numerical examples </w:t>
      </w:r>
      <w:r w:rsidR="001D07AD">
        <w:fldChar w:fldCharType="begin" w:fldLock="1"/>
      </w:r>
      <w:r w:rsidR="001D07AD">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fldChar w:fldCharType="separate"/>
      </w:r>
      <w:r w:rsidR="001D07AD" w:rsidRPr="001D07AD">
        <w:rPr>
          <w:noProof/>
        </w:rPr>
        <w:t>[7]</w:t>
      </w:r>
      <w:r w:rsidR="001D07AD">
        <w:fldChar w:fldCharType="end"/>
      </w:r>
      <w:r>
        <w:t xml:space="preserve">. It helps the students to develop insight in the topics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t xml:space="preserve">. It is well documented that students show good learning experience using visual examples and perform better with the examples of experiments which 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t xml:space="preserve">. Teachers may involve students in finding experiments to teach the topic </w:t>
      </w:r>
      <w:r w:rsidR="001D07AD">
        <w:fldChar w:fldCharType="begin" w:fldLock="1"/>
      </w:r>
      <w:r w:rsidR="001D07AD">
        <w:instrText>ADDIN CSL_CITATION { "citationItems" : [ { "id" : "ITEM-1", "itemData" : { "DOI" : "10.1080/00031305.1977.10479185", "abstract" : "Abstract Some experiences with the use of student projects in experimental design courses at Wisconsin are described. Each student is given the opportunity of selecting a problem of direct interest to him/her, designing and performing an experiment, collecting and analyzing the data. Some ideas with regard to pedagogy and the use of simulated data are also discussed.", "author" : [ { "dropping-particle" : "", "family" : "Hunter", "given" : "W G", "non-dropping-particle" : "", "parse-names" : false, "suffix" : "" } ], "container-title" : "The American Statistician", "id" : "ITEM-1", "issue" : "1", "issued" : { "date-parts" : [ [ "1977" ] ] }, "page" : "12-17", "title" : "Some Ideas about Teaching Design of Experiments, with 25 Examples of Experiments Conducted by Students", "type" : "article-journal", "volume" : "31" }, "uris" : [ "http://www.mendeley.com/documents/?uuid=65b3a4fc-0f08-4d0a-8e3d-7029c06e002e" ] }, { "id" : "ITEM-2", "itemData" : { "author" : [ { "dropping-particle" : "", "family" : "Fried", "given" : "Michael N", "non-dropping-particle" : "", "parse-names" : false, "suffix" : "" } ], "container-title" : "ZDM", "id" : "ITEM-2", "issue" : "2", "issued" : { "date-parts" : [ [ "2006" ] ] }, "page" : "209-211", "publisher" : "Springer", "title" : "Mathematics as a constructive activity: Learners generating examples", "type" : "article-journal", "volume" : "38" }, "uris" : [ "http://www.mendeley.com/documents/?uuid=79d75342-bb20-419c-a433-d1ffc22a6e94" ] }, { "id" : "ITEM-3", "itemData" : { "DOI" : "10.1152/advan.00033.2006", "ISSN" : "1043-4046", "abstract" : "This article provides instructors with guidelines for teaching simple experimental design for the comparison of two treatment groups. Two designs with specific examples are discussed along with common misconceptions that undergraduate students typically bring to the experiment design process. Features of experiment design that maximize power and minimize the effects of interindividual variation, thus allowing reduction of sample sizes, are described. Classroom implementation that emphasizes student-centered learning is suggested, and thought questions, designed to help students discover and name the basic principles of simple experiment design for themselves, are included with an answer key.", "author" : [ { "dropping-particle" : "", "family" : "Hiebert", "given" : "Sara M", "non-dropping-particle" : "", "parse-names" : false, "suffix" : "" } ], "container-title" : "Advances in Physiology Education", "id" : "ITEM-3", "issue" : "1", "issued" : { "date-parts" : [ [ "2007" ] ] }, "page" : "82-92", "publisher" : "American Physiological Society", "title" : "Teaching simple experimental design to undergraduates: do your students understand the basics?", "type" : "article-journal", "volume" : "31" }, "uris" : [ "http://www.mendeley.com/documents/?uuid=87e9bf10-8f11-4a70-a30a-09cd0f1f447e" ] } ], "mendeley" : { "formattedCitation" : "[10]\u2013[12]", "plainTextFormattedCitation" : "[10]\u2013[12]", "previouslyFormattedCitation" : "[10]\u2013[12]" }, "properties" : { "noteIndex" : 0 }, "schema" : "https://github.com/citation-style-language/schema/raw/master/csl-citation.json" }</w:instrText>
      </w:r>
      <w:r w:rsidR="001D07AD">
        <w:fldChar w:fldCharType="separate"/>
      </w:r>
      <w:r w:rsidR="001D07AD" w:rsidRPr="001D07AD">
        <w:rPr>
          <w:noProof/>
        </w:rPr>
        <w:t>[10]–[12]</w:t>
      </w:r>
      <w:r w:rsidR="001D07AD">
        <w:fldChar w:fldCharType="end"/>
      </w:r>
      <w:r>
        <w:t xml:space="preserve">. However, it is teacher's task to generate examples for the classroom and for the practice </w:t>
      </w:r>
      <w:r w:rsidR="001D07AD">
        <w:fldChar w:fldCharType="begin" w:fldLock="1"/>
      </w:r>
      <w:r w:rsidR="00805399">
        <w:instrText>ADDIN CSL_CITATION { "citationItems" : [ { "id" : "ITEM-1", "itemData" : { "DOI" : "10.1177/0022487108324554", "abstract" : " This article reports the authors' efforts to develop a practice-based theory of content knowledge for teaching built on Shulman's (1986) notion of pedagogical content knowledge. As the concept of pedagogical content knowledge caught on, it was in need of theoretical development, analytic clarification, and empirical testing. The purpose of the study was to investigate the nature of professionally oriented subject matter knowledge in mathematics by studying actual mathematics teaching and identifying mathematical knowledge for teaching based on analyses of the mathematical problems that arise in teaching. In conjunction, measures of mathematical knowledge for teaching were developed. These lines of research indicate at least two empirically discernable subdomains within pedagogical content knowledge (knowledge of content and students and knowledge of content and teaching) and an important subdomain of \u201cpure\u201d content knowledge unique to the work of teaching, specialized content knowledge , which is distinct from the common content knowledge needed by teachers and nonteachers alike. The article concludes with a discussion of the next steps needed to develop a useful theory of content knowledge for teaching. ", "author" : [ { "dropping-particle" : "", "family" : "Ball", "given" : "Deborah Loewenberg", "non-dropping-particle" : "", "parse-names" : false, "suffix" : "" }, { "dropping-particle" : "", "family" : "Thames", "given" : "Mark Hoover", "non-dropping-particle" : "", "parse-names" : false, "suffix" : "" }, { "dropping-particle" : "", "family" : "Phelps", "given" : "Geoffrey", "non-dropping-particle" : "", "parse-names" : false, "suffix" : "" } ], "container-title" : "Journal of Teacher Education", "id" : "ITEM-1", "issue" : "5", "issued" : { "date-parts" : [ [ "2008" ] ] }, "page" : "389-407", "title" : "Content Knowledge for Teaching", "type" : "article-journal", "volume" : "59" }, "uris" : [ "http://www.mendeley.com/documents/?uuid=c8160450-f5fa-4a1b-9620-d304a32898df" ] } ], "mendeley" : { "formattedCitation" : "[13]", "plainTextFormattedCitation" : "[13]", "previouslyFormattedCitation" : "[13]" }, "properties" : { "noteIndex" : 0 }, "schema" : "https://github.com/citation-style-language/schema/raw/master/csl-citation.json" }</w:instrText>
      </w:r>
      <w:r w:rsidR="001D07AD">
        <w:fldChar w:fldCharType="separate"/>
      </w:r>
      <w:r w:rsidR="001D07AD" w:rsidRPr="001D07AD">
        <w:rPr>
          <w:noProof/>
        </w:rPr>
        <w:t>[13]</w:t>
      </w:r>
      <w:r w:rsidR="001D07AD">
        <w:fldChar w:fldCharType="end"/>
      </w:r>
      <w:r>
        <w:t>.</w:t>
      </w:r>
    </w:p>
    <w:p w:rsidR="001D07AD" w:rsidRDefault="001D07AD" w:rsidP="000C0096"/>
    <w:p w:rsidR="001D07AD" w:rsidRDefault="001D07AD" w:rsidP="000C0096"/>
    <w:p w:rsidR="000C0096" w:rsidRDefault="000C0096" w:rsidP="0043532F">
      <w:pPr>
        <w:jc w:val="both"/>
      </w:pPr>
      <w:r>
        <w:t>Solving optimization problems and finding the most accurate mathematical model for a process/system in experimental design involves performing various experiments with different combinations of the factors. Conducting experiments on a real system for the classroom purpose is not always feasible due to any of the following limitations.</w:t>
      </w:r>
    </w:p>
    <w:p w:rsidR="0090051B" w:rsidRDefault="002856FA" w:rsidP="0043532F">
      <w:pPr>
        <w:pStyle w:val="ListParagraph"/>
        <w:numPr>
          <w:ilvl w:val="0"/>
          <w:numId w:val="1"/>
        </w:numPr>
        <w:jc w:val="both"/>
      </w:pPr>
      <w:r>
        <w:t>The cost of conducting experiments on a real system is not always negligible.</w:t>
      </w:r>
    </w:p>
    <w:p w:rsidR="002856FA" w:rsidRDefault="002856FA" w:rsidP="0043532F">
      <w:pPr>
        <w:pStyle w:val="ListParagraph"/>
        <w:numPr>
          <w:ilvl w:val="0"/>
          <w:numId w:val="1"/>
        </w:numPr>
        <w:jc w:val="both"/>
      </w:pPr>
      <w:r>
        <w:lastRenderedPageBreak/>
        <w:t>A considerable amount of time may take for each experiment.</w:t>
      </w:r>
    </w:p>
    <w:p w:rsidR="002856FA" w:rsidRDefault="002856FA" w:rsidP="0043532F">
      <w:pPr>
        <w:pStyle w:val="ListParagraph"/>
        <w:numPr>
          <w:ilvl w:val="0"/>
          <w:numId w:val="1"/>
        </w:numPr>
        <w:jc w:val="both"/>
      </w:pPr>
      <w:r>
        <w:t>The combination of factors associated for optimum response is constant for a physical system. Therefore, teachers may not provide a fresh problem.</w:t>
      </w:r>
    </w:p>
    <w:p w:rsidR="002856FA" w:rsidRDefault="002856FA" w:rsidP="000C0096"/>
    <w:p w:rsidR="000C0096" w:rsidRDefault="000C0096" w:rsidP="0043532F">
      <w:pPr>
        <w:jc w:val="both"/>
      </w:pPr>
      <w:r>
        <w:t>Hence, a computer program generating responses for the given input factors is a good alternative to mimic the physical systems. In this article a methodology is presented to generate numerical examples which simulate experiments. The objective is to generate unique process for the limits selected by the user, which outputs experimental data for the given combinations of the factors. Teachers may adopt this methodology in generating numerical examples, which highlight all the characteristics they want to present to the classroom, give as practice exercise and conduct exams.</w:t>
      </w:r>
    </w:p>
    <w:p w:rsidR="002856FA" w:rsidRDefault="002856FA" w:rsidP="0043532F">
      <w:pPr>
        <w:jc w:val="both"/>
      </w:pPr>
    </w:p>
    <w:p w:rsidR="000C0096" w:rsidRDefault="000C0096" w:rsidP="0043532F">
      <w:pPr>
        <w:jc w:val="both"/>
      </w:pPr>
      <w:r>
        <w:t>The proposed algorithm is described in Section \ref{</w:t>
      </w:r>
      <w:proofErr w:type="spellStart"/>
      <w:proofErr w:type="gramStart"/>
      <w:r>
        <w:t>Sec:Algorithm</w:t>
      </w:r>
      <w:proofErr w:type="spellEnd"/>
      <w:proofErr w:type="gramEnd"/>
      <w:r>
        <w:t>}. Readers interested only in the implementation of algorithm may skip the mathematical construction presented in Section \ref{</w:t>
      </w:r>
      <w:proofErr w:type="spellStart"/>
      <w:proofErr w:type="gramStart"/>
      <w:r>
        <w:t>Sec:Construction</w:t>
      </w:r>
      <w:proofErr w:type="spellEnd"/>
      <w:proofErr w:type="gramEnd"/>
      <w:r>
        <w:t>} and \ref{</w:t>
      </w:r>
      <w:proofErr w:type="spellStart"/>
      <w:r>
        <w:t>Sec:Adapting</w:t>
      </w:r>
      <w:proofErr w:type="spellEnd"/>
      <w:r>
        <w:t>}.</w:t>
      </w:r>
    </w:p>
    <w:p w:rsidR="002856FA" w:rsidRDefault="002856FA" w:rsidP="000C0096"/>
    <w:p w:rsidR="000C0096" w:rsidRDefault="000C0096" w:rsidP="0043532F">
      <w:pPr>
        <w:jc w:val="both"/>
      </w:pPr>
      <w:r>
        <w:t xml:space="preserve">A numerical example for an experimental design is a mathematical model representing a physical process. This model is a set of static functions (i.e. it does not have derivative or integral terms) which maps the factors to the responses. A real life system may present more than one peaks. However, most of the experimental design methods find the local maximum based on the initial base value. Hence, the proposed algorithm is designed to present only one peak. A multi-response system can be represented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5C6E32" w:rsidTr="005C6E32">
        <w:tc>
          <w:tcPr>
            <w:tcW w:w="985" w:type="dxa"/>
            <w:vAlign w:val="center"/>
          </w:tcPr>
          <w:p w:rsidR="00C5058D" w:rsidRDefault="00C5058D" w:rsidP="005C6E32">
            <w:pPr>
              <w:jc w:val="center"/>
              <w:rPr>
                <w:lang w:val="es-MX"/>
              </w:rPr>
            </w:pPr>
          </w:p>
        </w:tc>
        <w:tc>
          <w:tcPr>
            <w:tcW w:w="7380" w:type="dxa"/>
            <w:vAlign w:val="center"/>
          </w:tcPr>
          <w:p w:rsidR="00C5058D" w:rsidRPr="00C32727" w:rsidRDefault="00C32727" w:rsidP="00C32727">
            <w:pPr>
              <w:tabs>
                <w:tab w:val="center" w:pos="3580"/>
                <w:tab w:val="right" w:pos="7160"/>
              </w:tabs>
              <w:rPr>
                <w:lang w:val="es-MX"/>
              </w:rPr>
            </w:pPr>
            <w:r>
              <w:rPr>
                <w:lang w:val="es-MX"/>
              </w:rPr>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3387346" r:id="rId7"/>
              </w:object>
            </w:r>
          </w:p>
        </w:tc>
        <w:tc>
          <w:tcPr>
            <w:tcW w:w="985" w:type="dxa"/>
            <w:vAlign w:val="center"/>
          </w:tcPr>
          <w:p w:rsidR="00C5058D" w:rsidRDefault="005C6E32" w:rsidP="005C6E32">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w:t>
            </w:r>
            <w:r>
              <w:rPr>
                <w:lang w:val="es-MX"/>
              </w:rPr>
              <w:fldChar w:fldCharType="end"/>
            </w:r>
            <w:r>
              <w:rPr>
                <w:lang w:val="es-MX"/>
              </w:rPr>
              <w:t>)</w:t>
            </w:r>
          </w:p>
        </w:tc>
      </w:tr>
    </w:tbl>
    <w:p w:rsidR="0083476B" w:rsidRDefault="0083476B" w:rsidP="000C0096"/>
    <w:p w:rsidR="000C0096" w:rsidRDefault="000C0096" w:rsidP="0083476B">
      <w:pPr>
        <w:jc w:val="both"/>
      </w:pPr>
      <w:r>
        <w:lastRenderedPageBreak/>
        <w:t xml:space="preserve">where </w:t>
      </w:r>
      <w:r w:rsidR="0083476B" w:rsidRPr="0083476B">
        <w:rPr>
          <w:position w:val="-14"/>
        </w:rPr>
        <w:object w:dxaOrig="279" w:dyaOrig="380">
          <v:shape id="_x0000_i1026" type="#_x0000_t75" style="width:14.4pt;height:18.8pt" o:ole="">
            <v:imagedata r:id="rId8" o:title=""/>
          </v:shape>
          <o:OLEObject Type="Embed" ProgID="Equation.DSMT4" ShapeID="_x0000_i1026" DrawAspect="Content" ObjectID="_1573387347" r:id="rId9"/>
        </w:object>
      </w:r>
      <w:r>
        <w:t xml:space="preserve">, </w:t>
      </w:r>
      <w:r w:rsidR="0083476B" w:rsidRPr="0083476B">
        <w:rPr>
          <w:position w:val="-10"/>
        </w:rPr>
        <w:object w:dxaOrig="1640" w:dyaOrig="320">
          <v:shape id="_x0000_i1027" type="#_x0000_t75" style="width:82pt;height:15.65pt" o:ole="">
            <v:imagedata r:id="rId10" o:title=""/>
          </v:shape>
          <o:OLEObject Type="Embed" ProgID="Equation.DSMT4" ShapeID="_x0000_i1027" DrawAspect="Content" ObjectID="_1573387348" r:id="rId11"/>
        </w:object>
      </w:r>
      <w:r>
        <w:t xml:space="preserve"> are the responses, </w:t>
      </w:r>
      <w:r w:rsidR="0083476B" w:rsidRPr="0083476B">
        <w:rPr>
          <w:position w:val="-12"/>
        </w:rPr>
        <w:object w:dxaOrig="240" w:dyaOrig="360">
          <v:shape id="_x0000_i1028" type="#_x0000_t75" style="width:11.9pt;height:18.15pt" o:ole="">
            <v:imagedata r:id="rId12" o:title=""/>
          </v:shape>
          <o:OLEObject Type="Embed" ProgID="Equation.DSMT4" ShapeID="_x0000_i1028" DrawAspect="Content" ObjectID="_1573387349" r:id="rId13"/>
        </w:object>
      </w:r>
      <w:r>
        <w:t xml:space="preserve">, </w:t>
      </w:r>
      <w:r w:rsidR="0083476B" w:rsidRPr="0083476B">
        <w:rPr>
          <w:position w:val="-10"/>
        </w:rPr>
        <w:object w:dxaOrig="1540" w:dyaOrig="320">
          <v:shape id="_x0000_i1029" type="#_x0000_t75" style="width:77pt;height:15.65pt" o:ole="">
            <v:imagedata r:id="rId14" o:title=""/>
          </v:shape>
          <o:OLEObject Type="Embed" ProgID="Equation.DSMT4" ShapeID="_x0000_i1029" DrawAspect="Content" ObjectID="_1573387350" r:id="rId15"/>
        </w:object>
      </w:r>
      <w:r>
        <w:t xml:space="preserve"> are the factors, </w:t>
      </w:r>
      <w:r w:rsidR="0083476B" w:rsidRPr="0083476B">
        <w:rPr>
          <w:position w:val="-14"/>
        </w:rPr>
        <w:object w:dxaOrig="279" w:dyaOrig="380">
          <v:shape id="_x0000_i1030" type="#_x0000_t75" style="width:14.4pt;height:18.8pt" o:ole="">
            <v:imagedata r:id="rId16" o:title=""/>
          </v:shape>
          <o:OLEObject Type="Embed" ProgID="Equation.DSMT4" ShapeID="_x0000_i1030" DrawAspect="Content" ObjectID="_1573387351" r:id="rId17"/>
        </w:object>
      </w:r>
      <w:r>
        <w:t xml:space="preserve">, </w:t>
      </w:r>
      <w:r w:rsidR="0083476B" w:rsidRPr="0083476B">
        <w:rPr>
          <w:position w:val="-10"/>
        </w:rPr>
        <w:object w:dxaOrig="1640" w:dyaOrig="320">
          <v:shape id="_x0000_i1031" type="#_x0000_t75" style="width:82pt;height:15.65pt" o:ole="">
            <v:imagedata r:id="rId18" o:title=""/>
          </v:shape>
          <o:OLEObject Type="Embed" ProgID="Equation.DSMT4" ShapeID="_x0000_i1031" DrawAspect="Content" ObjectID="_1573387352" r:id="rId19"/>
        </w:object>
      </w:r>
      <w:r>
        <w:t xml:space="preserve"> are the nonlinear functions mapping the </w:t>
      </w:r>
      <w:r w:rsidR="0083476B" w:rsidRPr="0083476B">
        <w:rPr>
          <w:position w:val="-6"/>
        </w:rPr>
        <w:object w:dxaOrig="200" w:dyaOrig="220">
          <v:shape id="_x0000_i1032" type="#_x0000_t75" style="width:10pt;height:11.25pt" o:ole="">
            <v:imagedata r:id="rId20" o:title=""/>
          </v:shape>
          <o:OLEObject Type="Embed" ProgID="Equation.DSMT4" ShapeID="_x0000_i1032" DrawAspect="Content" ObjectID="_1573387353" r:id="rId21"/>
        </w:object>
      </w:r>
      <w:r>
        <w:t xml:space="preserve"> factors to the </w:t>
      </w:r>
      <w:r w:rsidR="0083476B" w:rsidRPr="0083476B">
        <w:rPr>
          <w:position w:val="-6"/>
        </w:rPr>
        <w:object w:dxaOrig="260" w:dyaOrig="220">
          <v:shape id="_x0000_i1033" type="#_x0000_t75" style="width:12.5pt;height:11.25pt" o:ole="">
            <v:imagedata r:id="rId22" o:title=""/>
          </v:shape>
          <o:OLEObject Type="Embed" ProgID="Equation.DSMT4" ShapeID="_x0000_i1033" DrawAspect="Content" ObjectID="_1573387354" r:id="rId23"/>
        </w:object>
      </w:r>
      <w:r>
        <w:t xml:space="preserve"> responses and </w:t>
      </w:r>
      <w:r w:rsidR="0083476B" w:rsidRPr="0083476B">
        <w:rPr>
          <w:position w:val="-12"/>
        </w:rPr>
        <w:object w:dxaOrig="240" w:dyaOrig="360">
          <v:shape id="_x0000_i1034" type="#_x0000_t75" style="width:11.9pt;height:18.15pt" o:ole="">
            <v:imagedata r:id="rId24" o:title=""/>
          </v:shape>
          <o:OLEObject Type="Embed" ProgID="Equation.DSMT4" ShapeID="_x0000_i1034" DrawAspect="Content" ObjectID="_1573387355" r:id="rId25"/>
        </w:object>
      </w:r>
      <w:r>
        <w:t xml:space="preserve">, </w:t>
      </w:r>
      <w:r w:rsidR="0083476B" w:rsidRPr="0083476B">
        <w:rPr>
          <w:position w:val="-10"/>
        </w:rPr>
        <w:object w:dxaOrig="1579" w:dyaOrig="320">
          <v:shape id="_x0000_i1035" type="#_x0000_t75" style="width:78.9pt;height:15.65pt" o:ole="">
            <v:imagedata r:id="rId26" o:title=""/>
          </v:shape>
          <o:OLEObject Type="Embed" ProgID="Equation.DSMT4" ShapeID="_x0000_i1035" DrawAspect="Content" ObjectID="_1573387356" r:id="rId27"/>
        </w:object>
      </w:r>
      <w:r>
        <w:t xml:space="preserve"> are the noise.</w:t>
      </w:r>
    </w:p>
    <w:p w:rsidR="0083476B" w:rsidRDefault="0083476B" w:rsidP="000C0096"/>
    <w:p w:rsidR="000C0096" w:rsidRDefault="000C0096" w:rsidP="0083476B">
      <w:pPr>
        <w:jc w:val="both"/>
      </w:pPr>
      <w:r>
        <w:t xml:space="preserve">All the factors, </w:t>
      </w:r>
      <w:r w:rsidR="0083476B" w:rsidRPr="0083476B">
        <w:rPr>
          <w:position w:val="-12"/>
        </w:rPr>
        <w:object w:dxaOrig="240" w:dyaOrig="360">
          <v:shape id="_x0000_i1036" type="#_x0000_t75" style="width:11.9pt;height:18.15pt" o:ole="">
            <v:imagedata r:id="rId28" o:title=""/>
          </v:shape>
          <o:OLEObject Type="Embed" ProgID="Equation.DSMT4" ShapeID="_x0000_i1036" DrawAspect="Content" ObjectID="_1573387357" r:id="rId29"/>
        </w:object>
      </w:r>
      <w:r>
        <w:t xml:space="preserve">, are constrained by upper and lower limits. The numerical examples should produce a unique optimal responses, </w:t>
      </w:r>
      <w:r w:rsidR="0083476B" w:rsidRPr="0083476B">
        <w:rPr>
          <w:position w:val="-14"/>
        </w:rPr>
        <w:object w:dxaOrig="360" w:dyaOrig="400">
          <v:shape id="_x0000_i1037" type="#_x0000_t75" style="width:18.15pt;height:20.05pt" o:ole="">
            <v:imagedata r:id="rId30" o:title=""/>
          </v:shape>
          <o:OLEObject Type="Embed" ProgID="Equation.DSMT4" ShapeID="_x0000_i1037" DrawAspect="Content" ObjectID="_1573387358" r:id="rId31"/>
        </w:object>
      </w:r>
      <w:r>
        <w:t>, for a set of factors within its limits. Construction of a one such mathematical function is presented in the next section.</w:t>
      </w:r>
    </w:p>
    <w:p w:rsidR="0083476B" w:rsidRDefault="0083476B" w:rsidP="000C0096"/>
    <w:p w:rsidR="000C0096" w:rsidRDefault="000C0096" w:rsidP="0043532F">
      <w:pPr>
        <w:jc w:val="both"/>
      </w:pPr>
      <w:r>
        <w:t>The proposed algorithm presents the case of single response, which can be adopted to multi-response.</w:t>
      </w:r>
    </w:p>
    <w:p w:rsidR="00805399" w:rsidRDefault="00805399" w:rsidP="0043532F">
      <w:pPr>
        <w:jc w:val="both"/>
      </w:pPr>
    </w:p>
    <w:p w:rsidR="000C0096" w:rsidRDefault="000C0096" w:rsidP="006C4BC0">
      <w:pPr>
        <w:pStyle w:val="Heading1"/>
        <w:numPr>
          <w:ilvl w:val="0"/>
          <w:numId w:val="3"/>
        </w:numPr>
      </w:pPr>
      <w:bookmarkStart w:id="11" w:name="_Toc491584916"/>
      <w:r>
        <w:t>Construction of a mathematical fu</w:t>
      </w:r>
      <w:r w:rsidR="0083476B">
        <w:t>nction to suit our requirements</w:t>
      </w:r>
      <w:bookmarkEnd w:id="11"/>
    </w:p>
    <w:p w:rsidR="00805399" w:rsidRPr="00805399" w:rsidRDefault="00805399" w:rsidP="00805399"/>
    <w:p w:rsidR="000C0096" w:rsidRDefault="000C0096" w:rsidP="0043532F">
      <w:pPr>
        <w:jc w:val="both"/>
      </w:pPr>
      <w:r>
        <w:t xml:space="preserve">In this section possible candidates for the function </w:t>
      </w:r>
      <w:r w:rsidR="00DA0B4D" w:rsidRPr="00DA0B4D">
        <w:rPr>
          <w:position w:val="-12"/>
        </w:rPr>
        <w:object w:dxaOrig="240" w:dyaOrig="360">
          <v:shape id="_x0000_i1038" type="#_x0000_t75" style="width:11.9pt;height:18.15pt" o:ole="">
            <v:imagedata r:id="rId32" o:title=""/>
          </v:shape>
          <o:OLEObject Type="Embed" ProgID="Equation.DSMT4" ShapeID="_x0000_i1038" DrawAspect="Content" ObjectID="_1573387359" r:id="rId33"/>
        </w:object>
      </w:r>
      <w:r>
        <w:t xml:space="preserve">  are discussed. The selected candidate function is then adapted to meet our further requirements in the next section.</w:t>
      </w:r>
    </w:p>
    <w:p w:rsidR="00805399" w:rsidRDefault="00805399" w:rsidP="0043532F">
      <w:pPr>
        <w:jc w:val="both"/>
      </w:pPr>
    </w:p>
    <w:p w:rsidR="00DA0B4D" w:rsidRDefault="00DA0B4D" w:rsidP="00805399">
      <w:pPr>
        <w:pStyle w:val="Heading2"/>
        <w:numPr>
          <w:ilvl w:val="1"/>
          <w:numId w:val="3"/>
        </w:numPr>
      </w:pPr>
      <w:bookmarkStart w:id="12" w:name="_Toc491584917"/>
      <w:r w:rsidRPr="00DA0B4D">
        <w:t>Quadratic concave function</w:t>
      </w:r>
      <w:bookmarkEnd w:id="12"/>
    </w:p>
    <w:p w:rsidR="00805399" w:rsidRPr="00805399" w:rsidRDefault="00805399" w:rsidP="00805399"/>
    <w:p w:rsidR="00DA0B4D" w:rsidRDefault="00DA0B4D" w:rsidP="00DA0B4D">
      <w:r>
        <w:t>A second order polynomial function,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DA0B4D" w:rsidTr="005C6E32">
        <w:tc>
          <w:tcPr>
            <w:tcW w:w="985" w:type="dxa"/>
            <w:vAlign w:val="center"/>
          </w:tcPr>
          <w:p w:rsidR="00DA0B4D" w:rsidRPr="00D005CA" w:rsidRDefault="00DA0B4D" w:rsidP="005C6E32">
            <w:pPr>
              <w:jc w:val="center"/>
              <w:rPr>
                <w:rPrChange w:id="13" w:author="Suresh Kumar Gadi" w:date="2017-11-28T15:02:00Z">
                  <w:rPr>
                    <w:lang w:val="es-MX"/>
                  </w:rPr>
                </w:rPrChange>
              </w:rPr>
            </w:pPr>
          </w:p>
        </w:tc>
        <w:tc>
          <w:tcPr>
            <w:tcW w:w="7380" w:type="dxa"/>
            <w:vAlign w:val="center"/>
          </w:tcPr>
          <w:p w:rsidR="00DA0B4D" w:rsidRPr="00DA0B4D" w:rsidRDefault="00DA0B4D" w:rsidP="00DA0B4D">
            <w:pPr>
              <w:tabs>
                <w:tab w:val="center" w:pos="3580"/>
                <w:tab w:val="right" w:pos="7160"/>
              </w:tabs>
            </w:pPr>
            <w:r>
              <w:tab/>
            </w:r>
            <w:r w:rsidRPr="00DA0B4D">
              <w:rPr>
                <w:position w:val="-28"/>
              </w:rPr>
              <w:object w:dxaOrig="2780" w:dyaOrig="680">
                <v:shape id="_x0000_i1039" type="#_x0000_t75" style="width:139pt;height:33.8pt" o:ole="">
                  <v:imagedata r:id="rId34" o:title=""/>
                </v:shape>
                <o:OLEObject Type="Embed" ProgID="Equation.DSMT4" ShapeID="_x0000_i1039" DrawAspect="Content" ObjectID="_1573387360" r:id="rId35"/>
              </w:object>
            </w:r>
          </w:p>
        </w:tc>
        <w:tc>
          <w:tcPr>
            <w:tcW w:w="985" w:type="dxa"/>
            <w:vAlign w:val="center"/>
          </w:tcPr>
          <w:p w:rsidR="00DA0B4D" w:rsidRDefault="00DA0B4D" w:rsidP="005C6E32">
            <w:pPr>
              <w:jc w:val="center"/>
              <w:rPr>
                <w:lang w:val="es-MX"/>
              </w:rPr>
            </w:pPr>
            <w:bookmarkStart w:id="14" w:name="Poly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w:t>
            </w:r>
            <w:r>
              <w:rPr>
                <w:lang w:val="es-MX"/>
              </w:rPr>
              <w:fldChar w:fldCharType="end"/>
            </w:r>
            <w:r>
              <w:rPr>
                <w:lang w:val="es-MX"/>
              </w:rPr>
              <w:t>)</w:t>
            </w:r>
            <w:bookmarkEnd w:id="14"/>
          </w:p>
        </w:tc>
      </w:tr>
    </w:tbl>
    <w:p w:rsidR="0043532F" w:rsidRDefault="0043532F" w:rsidP="00DA0B4D"/>
    <w:p w:rsidR="00DA0B4D" w:rsidRDefault="00DA0B4D" w:rsidP="0043532F">
      <w:pPr>
        <w:jc w:val="both"/>
      </w:pPr>
      <w:r>
        <w:t>is a concave function, which serve the purpose of pr</w:t>
      </w:r>
      <w:r w:rsidR="0043532F">
        <w:t xml:space="preserve">oviding a unique optimal </w:t>
      </w:r>
      <w:proofErr w:type="gramStart"/>
      <w:r w:rsidR="0043532F">
        <w:t>point.</w:t>
      </w:r>
      <w:proofErr w:type="gramEnd"/>
      <w:r w:rsidR="0043532F">
        <w:t xml:space="preserve"> </w:t>
      </w:r>
      <w:r>
        <w:t>Fig</w:t>
      </w:r>
      <w:r w:rsidR="0043532F">
        <w:t>ure 1</w:t>
      </w:r>
      <w:r>
        <w:t xml:space="preserve"> depicts </w:t>
      </w:r>
      <w:r w:rsidR="0043532F">
        <w:fldChar w:fldCharType="begin"/>
      </w:r>
      <w:r w:rsidR="0043532F">
        <w:instrText xml:space="preserve"> REF PolyFunction \h </w:instrText>
      </w:r>
      <w:r w:rsidR="0043532F">
        <w:fldChar w:fldCharType="separate"/>
      </w:r>
      <w:r w:rsidR="0043532F" w:rsidRPr="0043532F">
        <w:t>(</w:t>
      </w:r>
      <w:r w:rsidR="0043532F" w:rsidRPr="0043532F">
        <w:rPr>
          <w:noProof/>
        </w:rPr>
        <w:t>2</w:t>
      </w:r>
      <w:r w:rsidR="0043532F" w:rsidRPr="0043532F">
        <w:t>)</w:t>
      </w:r>
      <w:r w:rsidR="0043532F">
        <w:fldChar w:fldCharType="end"/>
      </w:r>
      <w:r>
        <w:t xml:space="preserve"> for the two variables case. However, it doesn't meet the requirements of a good example because to the following limitations.</w:t>
      </w:r>
    </w:p>
    <w:p w:rsidR="00DA0B4D" w:rsidRDefault="00DA0B4D" w:rsidP="0043532F">
      <w:pPr>
        <w:pStyle w:val="ListParagraph"/>
        <w:numPr>
          <w:ilvl w:val="0"/>
          <w:numId w:val="2"/>
        </w:numPr>
        <w:jc w:val="both"/>
      </w:pPr>
      <w:r>
        <w:t>Response surface methodology uses a second order fit algorithm. Hence, the process of reaching optimal solution becomes trivial.</w:t>
      </w:r>
    </w:p>
    <w:p w:rsidR="00DA0B4D" w:rsidRDefault="00DA0B4D" w:rsidP="0043532F">
      <w:pPr>
        <w:pStyle w:val="ListParagraph"/>
        <w:numPr>
          <w:ilvl w:val="0"/>
          <w:numId w:val="2"/>
        </w:numPr>
        <w:jc w:val="both"/>
      </w:pPr>
      <w:r>
        <w:t>A quadratic function is having a property that its slope increases as it moves far from the optimal point. This property trivializes the process of selecting a new base value.</w:t>
      </w:r>
    </w:p>
    <w:p w:rsidR="00805399" w:rsidRDefault="00805399" w:rsidP="00805399">
      <w:pPr>
        <w:jc w:val="both"/>
      </w:pPr>
    </w:p>
    <w:p w:rsidR="001D07AD" w:rsidRDefault="006C4BC0" w:rsidP="00805399">
      <w:pPr>
        <w:pStyle w:val="Heading2"/>
        <w:numPr>
          <w:ilvl w:val="1"/>
          <w:numId w:val="3"/>
        </w:numPr>
      </w:pPr>
      <w:r w:rsidRPr="006C4BC0">
        <w:t>Multivariable Gaussian function</w:t>
      </w:r>
    </w:p>
    <w:p w:rsidR="00805399" w:rsidRPr="00805399" w:rsidRDefault="00805399" w:rsidP="00805399"/>
    <w:p w:rsidR="00805399" w:rsidRDefault="00805399" w:rsidP="00805399">
      <w:r>
        <w:t xml:space="preserve">The multivariable </w:t>
      </w:r>
      <w:proofErr w:type="spellStart"/>
      <w:r>
        <w:t>Gussian</w:t>
      </w:r>
      <w:proofErr w:type="spellEnd"/>
      <w:r>
        <w:t xml:space="preser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05399" w:rsidTr="005C6E32">
        <w:tc>
          <w:tcPr>
            <w:tcW w:w="985" w:type="dxa"/>
            <w:vAlign w:val="center"/>
          </w:tcPr>
          <w:p w:rsidR="00805399" w:rsidRDefault="00805399" w:rsidP="005C6E32">
            <w:pPr>
              <w:jc w:val="center"/>
              <w:rPr>
                <w:lang w:val="es-MX"/>
              </w:rPr>
            </w:pPr>
          </w:p>
        </w:tc>
        <w:tc>
          <w:tcPr>
            <w:tcW w:w="7380" w:type="dxa"/>
            <w:vAlign w:val="center"/>
          </w:tcPr>
          <w:p w:rsidR="00805399" w:rsidRPr="00805399" w:rsidRDefault="00805399" w:rsidP="00805399">
            <w:pPr>
              <w:tabs>
                <w:tab w:val="center" w:pos="3580"/>
                <w:tab w:val="right" w:pos="7160"/>
              </w:tabs>
            </w:pPr>
            <w:r>
              <w:tab/>
            </w:r>
            <w:r w:rsidRPr="00805399">
              <w:rPr>
                <w:position w:val="-28"/>
              </w:rPr>
              <w:object w:dxaOrig="2840" w:dyaOrig="680">
                <v:shape id="_x0000_i1040" type="#_x0000_t75" style="width:141.5pt;height:33.8pt" o:ole="">
                  <v:imagedata r:id="rId36" o:title=""/>
                </v:shape>
                <o:OLEObject Type="Embed" ProgID="Equation.DSMT4" ShapeID="_x0000_i1040" DrawAspect="Content" ObjectID="_1573387361" r:id="rId37"/>
              </w:object>
            </w:r>
          </w:p>
        </w:tc>
        <w:tc>
          <w:tcPr>
            <w:tcW w:w="985" w:type="dxa"/>
            <w:vAlign w:val="center"/>
          </w:tcPr>
          <w:p w:rsidR="00805399" w:rsidRDefault="00805399" w:rsidP="005C6E32">
            <w:pPr>
              <w:jc w:val="center"/>
              <w:rPr>
                <w:lang w:val="es-MX"/>
              </w:rPr>
            </w:pPr>
            <w:bookmarkStart w:id="15" w:name="MultiFactorialNorm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3</w:t>
            </w:r>
            <w:r>
              <w:rPr>
                <w:lang w:val="es-MX"/>
              </w:rPr>
              <w:fldChar w:fldCharType="end"/>
            </w:r>
            <w:r>
              <w:rPr>
                <w:lang w:val="es-MX"/>
              </w:rPr>
              <w:t>)</w:t>
            </w:r>
            <w:bookmarkEnd w:id="15"/>
          </w:p>
        </w:tc>
      </w:tr>
    </w:tbl>
    <w:p w:rsidR="001D07AD" w:rsidRDefault="00805399" w:rsidP="008F1839">
      <w:pPr>
        <w:jc w:val="both"/>
      </w:pPr>
      <w:r>
        <w:t xml:space="preserve">is a concave function, hence, it has a unique maximum </w:t>
      </w:r>
      <w:proofErr w:type="gramStart"/>
      <w:r>
        <w:t>value.</w:t>
      </w:r>
      <w:proofErr w:type="gramEnd"/>
      <w:r>
        <w:t xml:space="preserve"> </w:t>
      </w:r>
      <w:r w:rsidR="008F1839">
        <w:t xml:space="preserve">Figure 2 shows a two variable Gaussian function. </w:t>
      </w:r>
      <w:r>
        <w:t xml:space="preserve">The slope of this function is not linearly related with the distance from its optimal point. The concave functions have property that the response of all the points between any two arbitrary points always greater than the responses at these arbitrary points </w:t>
      </w:r>
      <w:r>
        <w:fldChar w:fldCharType="begin" w:fldLock="1"/>
      </w:r>
      <w:r w:rsidR="008D166F">
        <w:instrText>ADDIN CSL_CITATION { "citationItems" : [ { "id" : "ITEM-1", "itemData" : { "author" : [ { "dropping-particle" : "", "family" : "Antoniou", "given" : "Andreas", "non-dropping-particle" : "", "parse-names" : false, "suffix" : "" }, { "dropping-particle" : "", "family" : "Lu", "given" : "Wu-Sheng", "non-dropping-particle" : "", "parse-names" : false, "suffix" : "" } ], "id" : "ITEM-1", "issued" : { "date-parts" : [ [ "2007" ] ] }, "publisher" : "Springer Science &amp; Business Media", "title" : "Practical optimization: algorithms and engineering applications", "type" : "book" }, "uris" : [ "http://www.mendeley.com/documents/?uuid=db20a131-558f-43f5-a568-fbd11228f51f" ] } ], "mendeley" : { "formattedCitation" : "[14]", "plainTextFormattedCitation" : "[14]", "previouslyFormattedCitation" : "[14]" }, "properties" : { "noteIndex" : 0 }, "schema" : "https://github.com/citation-style-language/schema/raw/master/csl-citation.json" }</w:instrText>
      </w:r>
      <w:r>
        <w:fldChar w:fldCharType="separate"/>
      </w:r>
      <w:r w:rsidRPr="00805399">
        <w:rPr>
          <w:noProof/>
        </w:rPr>
        <w:t>[14]</w:t>
      </w:r>
      <w:r>
        <w:fldChar w:fldCharType="end"/>
      </w:r>
      <w:r>
        <w:t>. A non-concave function gives additional challenge in solving the optimization problem.</w:t>
      </w:r>
      <w:r w:rsidR="008F1839">
        <w:t xml:space="preserve"> </w:t>
      </w:r>
    </w:p>
    <w:p w:rsidR="008D166F" w:rsidRDefault="008D166F" w:rsidP="008F1839">
      <w:pPr>
        <w:jc w:val="both"/>
      </w:pPr>
    </w:p>
    <w:p w:rsidR="00611C3E" w:rsidRDefault="00611C3E" w:rsidP="00611C3E">
      <w:pPr>
        <w:pStyle w:val="Heading2"/>
        <w:numPr>
          <w:ilvl w:val="1"/>
          <w:numId w:val="3"/>
        </w:numPr>
      </w:pPr>
      <w:r w:rsidRPr="00611C3E">
        <w:lastRenderedPageBreak/>
        <w:t>Modified version of Gaussian function</w:t>
      </w:r>
    </w:p>
    <w:p w:rsidR="008D166F" w:rsidRDefault="008D166F" w:rsidP="008D166F"/>
    <w:p w:rsidR="008D166F" w:rsidRDefault="008D166F" w:rsidP="008D166F">
      <w:r>
        <w:t xml:space="preserve">Keeping above limitations in mind, a modified version of </w:t>
      </w:r>
      <w:r w:rsidR="002622B8">
        <w:t>Gaussian</w:t>
      </w:r>
      <w:r>
        <w:t xml:space="preserve"> function is proposed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D005CA" w:rsidRDefault="008D166F" w:rsidP="005C6E32">
            <w:pPr>
              <w:jc w:val="center"/>
              <w:rPr>
                <w:rPrChange w:id="16" w:author="Suresh Kumar Gadi" w:date="2017-11-28T15:02:00Z">
                  <w:rPr>
                    <w:lang w:val="es-MX"/>
                  </w:rPr>
                </w:rPrChange>
              </w:rPr>
            </w:pPr>
          </w:p>
        </w:tc>
        <w:tc>
          <w:tcPr>
            <w:tcW w:w="7380" w:type="dxa"/>
            <w:vAlign w:val="center"/>
          </w:tcPr>
          <w:p w:rsidR="008D166F" w:rsidRDefault="008D166F" w:rsidP="008D166F">
            <w:pPr>
              <w:tabs>
                <w:tab w:val="center" w:pos="3580"/>
                <w:tab w:val="right" w:pos="7160"/>
              </w:tabs>
            </w:pPr>
            <w:r>
              <w:tab/>
            </w:r>
            <w:r w:rsidRPr="008D166F">
              <w:rPr>
                <w:position w:val="-28"/>
              </w:rPr>
              <w:object w:dxaOrig="2740" w:dyaOrig="680">
                <v:shape id="_x0000_i1041" type="#_x0000_t75" style="width:137.1pt;height:33.8pt" o:ole="">
                  <v:imagedata r:id="rId38" o:title=""/>
                </v:shape>
                <o:OLEObject Type="Embed" ProgID="Equation.DSMT4" ShapeID="_x0000_i1041" DrawAspect="Content" ObjectID="_1573387362" r:id="rId39"/>
              </w:object>
            </w:r>
          </w:p>
          <w:p w:rsidR="008D166F" w:rsidRPr="008D166F" w:rsidRDefault="008D166F" w:rsidP="005C6E32">
            <w:pPr>
              <w:jc w:val="center"/>
            </w:pPr>
            <w:r w:rsidRPr="008D166F">
              <w:t>.</w:t>
            </w:r>
          </w:p>
        </w:tc>
        <w:tc>
          <w:tcPr>
            <w:tcW w:w="985" w:type="dxa"/>
            <w:vAlign w:val="center"/>
          </w:tcPr>
          <w:p w:rsidR="008D166F" w:rsidRDefault="008D166F" w:rsidP="005C6E32">
            <w:pPr>
              <w:jc w:val="center"/>
              <w:rPr>
                <w:lang w:val="es-MX"/>
              </w:rPr>
            </w:pPr>
            <w:bookmarkStart w:id="17" w:name="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4</w:t>
            </w:r>
            <w:r>
              <w:rPr>
                <w:lang w:val="es-MX"/>
              </w:rPr>
              <w:fldChar w:fldCharType="end"/>
            </w:r>
            <w:r>
              <w:rPr>
                <w:lang w:val="es-MX"/>
              </w:rPr>
              <w:t>)</w:t>
            </w:r>
            <w:bookmarkEnd w:id="17"/>
          </w:p>
        </w:tc>
      </w:tr>
    </w:tbl>
    <w:p w:rsidR="008D166F" w:rsidRDefault="008D166F" w:rsidP="008D166F"/>
    <w:p w:rsidR="008D166F" w:rsidRDefault="008D166F" w:rsidP="002622B8">
      <w:pPr>
        <w:jc w:val="both"/>
      </w:pPr>
      <w:r>
        <w:t xml:space="preserve">Figure 3 depicts </w:t>
      </w:r>
      <w:r>
        <w:fldChar w:fldCharType="begin"/>
      </w:r>
      <w:r>
        <w:instrText xml:space="preserve"> REF ModifiedGuassian \h </w:instrText>
      </w:r>
      <w:r>
        <w:fldChar w:fldCharType="separate"/>
      </w:r>
      <w:r w:rsidRPr="008D166F">
        <w:t>(</w:t>
      </w:r>
      <w:r w:rsidRPr="008D166F">
        <w:rPr>
          <w:noProof/>
        </w:rPr>
        <w:t>4</w:t>
      </w:r>
      <w:r w:rsidRPr="008D166F">
        <w:t>)</w:t>
      </w:r>
      <w:r>
        <w:fldChar w:fldCharType="end"/>
      </w:r>
      <w:r>
        <w:t xml:space="preserve"> for the case of two variables. A symmetric matrix is called negative definite when all its eigenvalues are negative. A function can be said concave, if Hessian matrix associated with it is negative definite </w:t>
      </w:r>
      <w:r>
        <w:fldChar w:fldCharType="begin" w:fldLock="1"/>
      </w:r>
      <w:r w:rsidR="00EF579D">
        <w:instrText>ADDIN CSL_CITATION { "citationItems" : [ { "id" : "ITEM-1", "itemData" : { "author" : [ { "dropping-particle" : "", "family" : "Bernstein", "given" : "B", "non-dropping-particle" : "", "parse-names" : false, "suffix" : "" }, { "dropping-particle" : "", "family" : "Toupin", "given" : "R A", "non-dropping-particle" : "", "parse-names" : false, "suffix" : "" } ], "container-title" : "Journal f{\u00fc}r Mathematik. Bd", "id" : "ITEM-1", "issue" : "1/2", "issued" : { "date-parts" : [ [ "1962" ] ] }, "page" : "9", "title" : "Some Properties of the Hessian Matrix of a Strietly Convex Function.", "type" : "article-journal", "volume" : "210" }, "uris" : [ "http://www.mendeley.com/documents/?uuid=33d309c7-bc96-4cef-82bc-37bab83b3530" ] } ], "mendeley" : { "formattedCitation" : "[15]", "plainTextFormattedCitation" : "[15]", "previouslyFormattedCitation" : "[15]" }, "properties" : { "noteIndex" : 0 }, "schema" : "https://github.com/citation-style-language/schema/raw/master/csl-citation.json" }</w:instrText>
      </w:r>
      <w:r>
        <w:fldChar w:fldCharType="separate"/>
      </w:r>
      <w:r w:rsidRPr="008D166F">
        <w:rPr>
          <w:noProof/>
        </w:rPr>
        <w:t>[15]</w:t>
      </w:r>
      <w:r>
        <w:fldChar w:fldCharType="end"/>
      </w:r>
      <w:r>
        <w:t xml:space="preserve">. Hessian matrix for </w:t>
      </w:r>
      <w:r>
        <w:fldChar w:fldCharType="begin"/>
      </w:r>
      <w:r>
        <w:instrText xml:space="preserve"> REF ModifiedGuassian \h </w:instrText>
      </w:r>
      <w:r>
        <w:fldChar w:fldCharType="separate"/>
      </w:r>
      <w:r w:rsidRPr="00EF579D">
        <w:t>(</w:t>
      </w:r>
      <w:r w:rsidRPr="00EF579D">
        <w:rPr>
          <w:noProof/>
        </w:rPr>
        <w:t>4</w:t>
      </w:r>
      <w:r w:rsidRPr="00EF579D">
        <w:t>)</w:t>
      </w:r>
      <w:r>
        <w:fldChar w:fldCharType="end"/>
      </w:r>
      <w: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F579D" w:rsidRDefault="008D166F" w:rsidP="005C6E32">
            <w:pPr>
              <w:jc w:val="center"/>
            </w:pPr>
          </w:p>
        </w:tc>
        <w:tc>
          <w:tcPr>
            <w:tcW w:w="7380" w:type="dxa"/>
            <w:vAlign w:val="center"/>
          </w:tcPr>
          <w:p w:rsidR="008D166F" w:rsidRPr="008D166F" w:rsidRDefault="008D166F" w:rsidP="002622B8">
            <w:pPr>
              <w:tabs>
                <w:tab w:val="center" w:pos="3580"/>
                <w:tab w:val="right" w:pos="7160"/>
              </w:tabs>
            </w:pPr>
            <w:r>
              <w:tab/>
            </w:r>
            <w:r w:rsidR="002622B8" w:rsidRPr="002622B8">
              <w:rPr>
                <w:position w:val="-34"/>
              </w:rPr>
              <w:object w:dxaOrig="4000" w:dyaOrig="800">
                <v:shape id="_x0000_i1042" type="#_x0000_t75" style="width:200.35pt;height:40.05pt" o:ole="">
                  <v:imagedata r:id="rId40" o:title=""/>
                </v:shape>
                <o:OLEObject Type="Embed" ProgID="Equation.DSMT4" ShapeID="_x0000_i1042" DrawAspect="Content" ObjectID="_1573387363" r:id="rId41"/>
              </w:object>
            </w:r>
          </w:p>
        </w:tc>
        <w:tc>
          <w:tcPr>
            <w:tcW w:w="985" w:type="dxa"/>
            <w:vAlign w:val="center"/>
          </w:tcPr>
          <w:p w:rsidR="008D166F" w:rsidRDefault="008D166F" w:rsidP="005C6E32">
            <w:pPr>
              <w:jc w:val="center"/>
              <w:rPr>
                <w:lang w:val="es-MX"/>
              </w:rPr>
            </w:pPr>
            <w:bookmarkStart w:id="18" w:name="HessianMatrix"/>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5</w:t>
            </w:r>
            <w:r>
              <w:rPr>
                <w:lang w:val="es-MX"/>
              </w:rPr>
              <w:fldChar w:fldCharType="end"/>
            </w:r>
            <w:r>
              <w:rPr>
                <w:lang w:val="es-MX"/>
              </w:rPr>
              <w:t>)</w:t>
            </w:r>
            <w:bookmarkEnd w:id="18"/>
          </w:p>
        </w:tc>
      </w:tr>
    </w:tbl>
    <w:p w:rsidR="002622B8" w:rsidRDefault="002622B8" w:rsidP="008D166F"/>
    <w:p w:rsidR="008D166F" w:rsidRDefault="008D166F" w:rsidP="008D166F">
      <w:r>
        <w:t xml:space="preserve">where </w:t>
      </w:r>
      <w:r w:rsidR="002622B8" w:rsidRPr="002622B8">
        <w:rPr>
          <w:position w:val="-10"/>
        </w:rPr>
        <w:object w:dxaOrig="1740" w:dyaOrig="320">
          <v:shape id="_x0000_i1043" type="#_x0000_t75" style="width:87.05pt;height:15.65pt" o:ole="">
            <v:imagedata r:id="rId42" o:title=""/>
          </v:shape>
          <o:OLEObject Type="Embed" ProgID="Equation.DSMT4" ShapeID="_x0000_i1043" DrawAspect="Content" ObjectID="_1573387364" r:id="rId43"/>
        </w:object>
      </w:r>
      <w:r>
        <w:t>.</w:t>
      </w:r>
    </w:p>
    <w:p w:rsidR="00651612" w:rsidRDefault="00651612" w:rsidP="008D166F"/>
    <w:p w:rsidR="008D166F" w:rsidRDefault="008D166F" w:rsidP="002622B8">
      <w:pPr>
        <w:jc w:val="both"/>
      </w:pPr>
      <w:r>
        <w:t xml:space="preserve">The above equation shows that the Hessian matrix, </w:t>
      </w:r>
      <w:r w:rsidR="002622B8" w:rsidRPr="00025957">
        <w:rPr>
          <w:position w:val="-4"/>
        </w:rPr>
        <w:object w:dxaOrig="279" w:dyaOrig="260">
          <v:shape id="_x0000_i1044" type="#_x0000_t75" style="width:14.4pt;height:12.5pt" o:ole="">
            <v:imagedata r:id="rId44" o:title=""/>
          </v:shape>
          <o:OLEObject Type="Embed" ProgID="Equation.DSMT4" ShapeID="_x0000_i1044" DrawAspect="Content" ObjectID="_1573387365" r:id="rId45"/>
        </w:object>
      </w:r>
      <w:r>
        <w:t xml:space="preserve">, is a diagonal matrix. In a diagonal matrix each element on the principal diagonal is an eigenvalue. So, it can be said that this matrix is not a negative definite because there exist positive elements for </w:t>
      </w:r>
      <w:r w:rsidR="002622B8" w:rsidRPr="002622B8">
        <w:rPr>
          <w:position w:val="-26"/>
        </w:rPr>
        <w:object w:dxaOrig="940" w:dyaOrig="700">
          <v:shape id="_x0000_i1045" type="#_x0000_t75" style="width:46.95pt;height:35.05pt" o:ole="">
            <v:imagedata r:id="rId46" o:title=""/>
          </v:shape>
          <o:OLEObject Type="Embed" ProgID="Equation.DSMT4" ShapeID="_x0000_i1045" DrawAspect="Content" ObjectID="_1573387366" r:id="rId47"/>
        </w:object>
      </w:r>
      <w:r>
        <w:t>.</w:t>
      </w:r>
    </w:p>
    <w:p w:rsidR="002622B8" w:rsidRDefault="002622B8" w:rsidP="008D166F"/>
    <w:p w:rsidR="008D166F" w:rsidRDefault="008D166F" w:rsidP="008D166F">
      <w:r>
        <w:t xml:space="preserve">In a function gradient is zero at the peaks, dips and saddle points. The gradient vector of </w:t>
      </w:r>
      <w:r w:rsidR="002622B8">
        <w:fldChar w:fldCharType="begin"/>
      </w:r>
      <w:r w:rsidR="002622B8">
        <w:instrText xml:space="preserve"> REF ModifiedGuassian \h </w:instrText>
      </w:r>
      <w:r w:rsidR="002622B8">
        <w:fldChar w:fldCharType="separate"/>
      </w:r>
      <w:r w:rsidR="002622B8">
        <w:rPr>
          <w:lang w:val="es-MX"/>
        </w:rPr>
        <w:t>(</w:t>
      </w:r>
      <w:r w:rsidR="002622B8">
        <w:rPr>
          <w:noProof/>
          <w:lang w:val="es-MX"/>
        </w:rPr>
        <w:t>4</w:t>
      </w:r>
      <w:r w:rsidR="002622B8">
        <w:rPr>
          <w:lang w:val="es-MX"/>
        </w:rPr>
        <w:t>)</w:t>
      </w:r>
      <w:r w:rsidR="002622B8">
        <w:fldChar w:fldCharType="end"/>
      </w:r>
      <w:r w:rsidR="002622B8">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2622B8" w:rsidTr="005C6E32">
        <w:tc>
          <w:tcPr>
            <w:tcW w:w="985" w:type="dxa"/>
            <w:vAlign w:val="center"/>
          </w:tcPr>
          <w:p w:rsidR="002622B8" w:rsidRDefault="002622B8" w:rsidP="005C6E32">
            <w:pPr>
              <w:jc w:val="center"/>
              <w:rPr>
                <w:lang w:val="es-MX"/>
              </w:rPr>
            </w:pPr>
          </w:p>
        </w:tc>
        <w:tc>
          <w:tcPr>
            <w:tcW w:w="7380" w:type="dxa"/>
            <w:vAlign w:val="center"/>
          </w:tcPr>
          <w:p w:rsidR="002622B8" w:rsidRPr="002622B8" w:rsidRDefault="002622B8" w:rsidP="002622B8">
            <w:pPr>
              <w:tabs>
                <w:tab w:val="center" w:pos="3580"/>
                <w:tab w:val="right" w:pos="7160"/>
              </w:tabs>
              <w:rPr>
                <w:lang w:val="es-MX"/>
              </w:rPr>
            </w:pPr>
            <w:r>
              <w:rPr>
                <w:lang w:val="es-MX"/>
              </w:rPr>
              <w:tab/>
            </w:r>
            <w:r w:rsidRPr="002622B8">
              <w:rPr>
                <w:position w:val="-30"/>
              </w:rPr>
              <w:object w:dxaOrig="2160" w:dyaOrig="680">
                <v:shape id="_x0000_i1046" type="#_x0000_t75" style="width:108.3pt;height:33.8pt" o:ole="">
                  <v:imagedata r:id="rId48" o:title=""/>
                </v:shape>
                <o:OLEObject Type="Embed" ProgID="Equation.DSMT4" ShapeID="_x0000_i1046" DrawAspect="Content" ObjectID="_1573387367" r:id="rId49"/>
              </w:object>
            </w:r>
          </w:p>
        </w:tc>
        <w:tc>
          <w:tcPr>
            <w:tcW w:w="985" w:type="dxa"/>
            <w:vAlign w:val="center"/>
          </w:tcPr>
          <w:p w:rsidR="002622B8" w:rsidRDefault="002622B8" w:rsidP="005C6E32">
            <w:pPr>
              <w:jc w:val="center"/>
              <w:rPr>
                <w:lang w:val="es-MX"/>
              </w:rPr>
            </w:pPr>
            <w:bookmarkStart w:id="19" w:name="Gradient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6</w:t>
            </w:r>
            <w:r>
              <w:rPr>
                <w:lang w:val="es-MX"/>
              </w:rPr>
              <w:fldChar w:fldCharType="end"/>
            </w:r>
            <w:r>
              <w:rPr>
                <w:lang w:val="es-MX"/>
              </w:rPr>
              <w:t>)</w:t>
            </w:r>
            <w:bookmarkEnd w:id="19"/>
          </w:p>
        </w:tc>
      </w:tr>
    </w:tbl>
    <w:p w:rsidR="002622B8" w:rsidRDefault="002622B8" w:rsidP="008D166F"/>
    <w:p w:rsidR="008D166F" w:rsidRDefault="008D166F" w:rsidP="00651612">
      <w:pPr>
        <w:jc w:val="both"/>
      </w:pPr>
      <w:r>
        <w:lastRenderedPageBreak/>
        <w:t xml:space="preserve">where </w:t>
      </w:r>
      <w:r w:rsidR="002622B8" w:rsidRPr="002622B8">
        <w:rPr>
          <w:position w:val="-10"/>
        </w:rPr>
        <w:object w:dxaOrig="1540" w:dyaOrig="320">
          <v:shape id="_x0000_i1047" type="#_x0000_t75" style="width:77pt;height:15.65pt" o:ole="">
            <v:imagedata r:id="rId50" o:title=""/>
          </v:shape>
          <o:OLEObject Type="Embed" ProgID="Equation.DSMT4" ShapeID="_x0000_i1047" DrawAspect="Content" ObjectID="_1573387368" r:id="rId51"/>
        </w:object>
      </w:r>
      <w:r>
        <w:t xml:space="preserve">. </w:t>
      </w:r>
      <w:r w:rsidR="002622B8" w:rsidRPr="002622B8">
        <w:rPr>
          <w:position w:val="-14"/>
        </w:rPr>
        <w:object w:dxaOrig="880" w:dyaOrig="380">
          <v:shape id="_x0000_i1048" type="#_x0000_t75" style="width:44.45pt;height:18.8pt" o:ole="">
            <v:imagedata r:id="rId52" o:title=""/>
          </v:shape>
          <o:OLEObject Type="Embed" ProgID="Equation.DSMT4" ShapeID="_x0000_i1048" DrawAspect="Content" ObjectID="_1573387369" r:id="rId53"/>
        </w:object>
      </w:r>
      <w:r>
        <w:t xml:space="preserve"> implies </w:t>
      </w:r>
      <w:r w:rsidR="002622B8" w:rsidRPr="002622B8">
        <w:rPr>
          <w:position w:val="-12"/>
        </w:rPr>
        <w:object w:dxaOrig="620" w:dyaOrig="360">
          <v:shape id="_x0000_i1049" type="#_x0000_t75" style="width:30.7pt;height:18.15pt" o:ole="">
            <v:imagedata r:id="rId54" o:title=""/>
          </v:shape>
          <o:OLEObject Type="Embed" ProgID="Equation.DSMT4" ShapeID="_x0000_i1049" DrawAspect="Content" ObjectID="_1573387370" r:id="rId55"/>
        </w:object>
      </w:r>
      <w:r>
        <w:t xml:space="preserve"> or </w:t>
      </w:r>
      <w:r w:rsidR="002622B8" w:rsidRPr="002622B8">
        <w:rPr>
          <w:position w:val="-12"/>
        </w:rPr>
        <w:object w:dxaOrig="800" w:dyaOrig="360">
          <v:shape id="_x0000_i1050" type="#_x0000_t75" style="width:40.05pt;height:18.15pt" o:ole="">
            <v:imagedata r:id="rId56" o:title=""/>
          </v:shape>
          <o:OLEObject Type="Embed" ProgID="Equation.DSMT4" ShapeID="_x0000_i1050" DrawAspect="Content" ObjectID="_1573387371" r:id="rId57"/>
        </w:object>
      </w:r>
      <w:r>
        <w:t xml:space="preserve">. Hence, it is guaranteed that there exists only one peak at </w:t>
      </w:r>
      <w:r w:rsidR="002622B8" w:rsidRPr="002622B8">
        <w:rPr>
          <w:position w:val="-12"/>
        </w:rPr>
        <w:object w:dxaOrig="2400" w:dyaOrig="360">
          <v:shape id="_x0000_i1051" type="#_x0000_t75" style="width:120.2pt;height:18.15pt" o:ole="">
            <v:imagedata r:id="rId58" o:title=""/>
          </v:shape>
          <o:OLEObject Type="Embed" ProgID="Equation.DSMT4" ShapeID="_x0000_i1051" DrawAspect="Content" ObjectID="_1573387372" r:id="rId59"/>
        </w:object>
      </w:r>
      <w:r>
        <w:t>.</w:t>
      </w:r>
    </w:p>
    <w:p w:rsidR="00611C3E" w:rsidRPr="00611C3E" w:rsidRDefault="002622B8" w:rsidP="00651612">
      <w:pPr>
        <w:jc w:val="both"/>
      </w:pPr>
      <w:r>
        <w:br/>
      </w:r>
      <w:r w:rsidR="008D166F">
        <w:t xml:space="preserve">In this function, the optimum value for any </w:t>
      </w:r>
      <w:r w:rsidR="00651612" w:rsidRPr="00651612">
        <w:rPr>
          <w:position w:val="-6"/>
        </w:rPr>
        <w:object w:dxaOrig="279" w:dyaOrig="320">
          <v:shape id="_x0000_i1052" type="#_x0000_t75" style="width:14.4pt;height:15.65pt" o:ole="">
            <v:imagedata r:id="rId60" o:title=""/>
          </v:shape>
          <o:OLEObject Type="Embed" ProgID="Equation.DSMT4" ShapeID="_x0000_i1052" DrawAspect="Content" ObjectID="_1573387373" r:id="rId61"/>
        </w:object>
      </w:r>
      <w:r w:rsidR="008D166F">
        <w:t xml:space="preserve"> factor is unaffected with the other factors. This is not recommended because it trivializes the multi-factorial problems.</w:t>
      </w:r>
    </w:p>
    <w:p w:rsidR="00E92E1E" w:rsidRDefault="00E92E1E" w:rsidP="00E92E1E"/>
    <w:p w:rsidR="00E92E1E" w:rsidRDefault="00E92E1E" w:rsidP="00E92E1E">
      <w:pPr>
        <w:pStyle w:val="Heading2"/>
        <w:numPr>
          <w:ilvl w:val="1"/>
          <w:numId w:val="3"/>
        </w:numPr>
      </w:pPr>
      <w:r w:rsidRPr="00144957">
        <w:t>A novel mathematical function</w:t>
      </w:r>
    </w:p>
    <w:p w:rsidR="00E92E1E" w:rsidRDefault="00E92E1E" w:rsidP="00E92E1E"/>
    <w:p w:rsidR="00E92E1E" w:rsidRDefault="00E92E1E" w:rsidP="00E92E1E">
      <w:r>
        <w:t>The following mathematical function is proposed by introducing a new nonlinear term to the above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D005CA" w:rsidRDefault="00E92E1E" w:rsidP="005C6E32">
            <w:pPr>
              <w:jc w:val="center"/>
              <w:rPr>
                <w:rPrChange w:id="20" w:author="Suresh Kumar Gadi" w:date="2017-11-28T15:02:00Z">
                  <w:rPr>
                    <w:lang w:val="es-MX"/>
                  </w:rPr>
                </w:rPrChange>
              </w:rPr>
            </w:pPr>
          </w:p>
        </w:tc>
        <w:tc>
          <w:tcPr>
            <w:tcW w:w="7380" w:type="dxa"/>
            <w:vAlign w:val="center"/>
          </w:tcPr>
          <w:p w:rsidR="00E92E1E" w:rsidRPr="00E92E1E" w:rsidRDefault="00E92E1E" w:rsidP="00E92E1E">
            <w:pPr>
              <w:tabs>
                <w:tab w:val="center" w:pos="3580"/>
                <w:tab w:val="right" w:pos="7160"/>
              </w:tabs>
            </w:pPr>
            <w:r>
              <w:tab/>
            </w:r>
            <w:r w:rsidRPr="00E92E1E">
              <w:rPr>
                <w:position w:val="-38"/>
              </w:rPr>
              <w:object w:dxaOrig="3780" w:dyaOrig="880">
                <v:shape id="_x0000_i1053" type="#_x0000_t75" style="width:189.1pt;height:44.45pt" o:ole="">
                  <v:imagedata r:id="rId62" o:title=""/>
                </v:shape>
                <o:OLEObject Type="Embed" ProgID="Equation.DSMT4" ShapeID="_x0000_i1053" DrawAspect="Content" ObjectID="_1573387374" r:id="rId63"/>
              </w:object>
            </w:r>
          </w:p>
        </w:tc>
        <w:tc>
          <w:tcPr>
            <w:tcW w:w="985" w:type="dxa"/>
            <w:vAlign w:val="center"/>
          </w:tcPr>
          <w:p w:rsidR="00E92E1E" w:rsidRDefault="00E92E1E" w:rsidP="005C6E32">
            <w:pPr>
              <w:jc w:val="center"/>
              <w:rPr>
                <w:lang w:val="es-MX"/>
              </w:rPr>
            </w:pPr>
            <w:bookmarkStart w:id="21" w:name="Novelmode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7</w:t>
            </w:r>
            <w:r>
              <w:rPr>
                <w:lang w:val="es-MX"/>
              </w:rPr>
              <w:fldChar w:fldCharType="end"/>
            </w:r>
            <w:r>
              <w:rPr>
                <w:lang w:val="es-MX"/>
              </w:rPr>
              <w:t>)</w:t>
            </w:r>
            <w:bookmarkEnd w:id="21"/>
          </w:p>
        </w:tc>
      </w:tr>
    </w:tbl>
    <w:p w:rsidR="00E92E1E" w:rsidRDefault="00E92E1E" w:rsidP="00E92E1E"/>
    <w:p w:rsidR="00E92E1E" w:rsidRDefault="00E92E1E" w:rsidP="00E92E1E">
      <w:r>
        <w:t xml:space="preserve">Figure 4 depicts </w:t>
      </w:r>
      <w:r w:rsidRPr="00E92E1E">
        <w:rPr>
          <w:position w:val="-12"/>
        </w:rPr>
        <w:object w:dxaOrig="300" w:dyaOrig="360">
          <v:shape id="_x0000_i1054" type="#_x0000_t75" style="width:15.05pt;height:18.15pt" o:ole="">
            <v:imagedata r:id="rId64" o:title=""/>
          </v:shape>
          <o:OLEObject Type="Embed" ProgID="Equation.DSMT4" ShapeID="_x0000_i1054" DrawAspect="Content" ObjectID="_1573387375" r:id="rId65"/>
        </w:object>
      </w:r>
      <w:r>
        <w:t xml:space="preserve"> for a two variable case with </w:t>
      </w:r>
      <w:r w:rsidRPr="00E92E1E">
        <w:rPr>
          <w:position w:val="-6"/>
        </w:rPr>
        <w:object w:dxaOrig="859" w:dyaOrig="279">
          <v:shape id="_x0000_i1055" type="#_x0000_t75" style="width:42.55pt;height:14.4pt" o:ole="">
            <v:imagedata r:id="rId66" o:title=""/>
          </v:shape>
          <o:OLEObject Type="Embed" ProgID="Equation.DSMT4" ShapeID="_x0000_i1055" DrawAspect="Content" ObjectID="_1573387376" r:id="rId67"/>
        </w:object>
      </w:r>
      <w:r>
        <w:t xml:space="preserve">. The gradient of </w:t>
      </w:r>
      <w:r w:rsidRPr="00E92E1E">
        <w:rPr>
          <w:position w:val="-12"/>
        </w:rPr>
        <w:object w:dxaOrig="300" w:dyaOrig="360">
          <v:shape id="_x0000_i1056" type="#_x0000_t75" style="width:15.05pt;height:18.15pt" o:ole="">
            <v:imagedata r:id="rId68" o:title=""/>
          </v:shape>
          <o:OLEObject Type="Embed" ProgID="Equation.DSMT4" ShapeID="_x0000_i1056" DrawAspect="Content" ObjectID="_1573387377" r:id="rId69"/>
        </w:objec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8136"/>
        <w:gridCol w:w="681"/>
      </w:tblGrid>
      <w:tr w:rsidR="00E92E1E" w:rsidTr="005C6E32">
        <w:tc>
          <w:tcPr>
            <w:tcW w:w="985" w:type="dxa"/>
            <w:vAlign w:val="center"/>
          </w:tcPr>
          <w:p w:rsidR="00E92E1E" w:rsidRDefault="00E92E1E" w:rsidP="005C6E32">
            <w:pPr>
              <w:jc w:val="center"/>
              <w:rPr>
                <w:lang w:val="es-MX"/>
              </w:rPr>
            </w:pPr>
          </w:p>
        </w:tc>
        <w:tc>
          <w:tcPr>
            <w:tcW w:w="7380" w:type="dxa"/>
            <w:vAlign w:val="center"/>
          </w:tcPr>
          <w:p w:rsidR="00E92E1E" w:rsidRDefault="00E92E1E" w:rsidP="00E92E1E">
            <w:pPr>
              <w:tabs>
                <w:tab w:val="center" w:pos="3580"/>
                <w:tab w:val="right" w:pos="7160"/>
              </w:tabs>
              <w:rPr>
                <w:lang w:val="es-MX"/>
              </w:rPr>
            </w:pPr>
            <w:r>
              <w:rPr>
                <w:lang w:val="es-MX"/>
              </w:rPr>
              <w:tab/>
            </w:r>
            <w:r w:rsidRPr="00E92E1E">
              <w:rPr>
                <w:position w:val="-38"/>
              </w:rPr>
              <w:object w:dxaOrig="7920" w:dyaOrig="880">
                <v:shape id="_x0000_i1057" type="#_x0000_t75" style="width:396.3pt;height:44.45pt" o:ole="">
                  <v:imagedata r:id="rId70" o:title=""/>
                </v:shape>
                <o:OLEObject Type="Embed" ProgID="Equation.DSMT4" ShapeID="_x0000_i1057" DrawAspect="Content" ObjectID="_1573387378" r:id="rId71"/>
              </w:object>
            </w:r>
          </w:p>
        </w:tc>
        <w:tc>
          <w:tcPr>
            <w:tcW w:w="985" w:type="dxa"/>
            <w:vAlign w:val="center"/>
          </w:tcPr>
          <w:p w:rsidR="00E92E1E" w:rsidRDefault="00E92E1E" w:rsidP="005C6E32">
            <w:pPr>
              <w:jc w:val="center"/>
              <w:rPr>
                <w:lang w:val="es-MX"/>
              </w:rPr>
            </w:pPr>
            <w:bookmarkStart w:id="22" w:name="GradientNovelFunc"/>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8</w:t>
            </w:r>
            <w:r>
              <w:rPr>
                <w:lang w:val="es-MX"/>
              </w:rPr>
              <w:fldChar w:fldCharType="end"/>
            </w:r>
            <w:r>
              <w:rPr>
                <w:lang w:val="es-MX"/>
              </w:rPr>
              <w:t>)</w:t>
            </w:r>
            <w:bookmarkEnd w:id="22"/>
          </w:p>
        </w:tc>
      </w:tr>
    </w:tbl>
    <w:p w:rsidR="00E92E1E" w:rsidRDefault="00E92E1E" w:rsidP="00E92E1E"/>
    <w:p w:rsidR="00E92E1E" w:rsidRDefault="00E92E1E" w:rsidP="00E92E1E">
      <w:r>
        <w:t xml:space="preserve">where </w:t>
      </w:r>
      <w:r w:rsidRPr="00E92E1E">
        <w:rPr>
          <w:position w:val="-10"/>
        </w:rPr>
        <w:object w:dxaOrig="1540" w:dyaOrig="320">
          <v:shape id="_x0000_i1058" type="#_x0000_t75" style="width:77pt;height:15.65pt" o:ole="">
            <v:imagedata r:id="rId72" o:title=""/>
          </v:shape>
          <o:OLEObject Type="Embed" ProgID="Equation.DSMT4" ShapeID="_x0000_i1058" DrawAspect="Content" ObjectID="_1573387379" r:id="rId73"/>
        </w:object>
      </w:r>
      <w:r>
        <w:t xml:space="preserve">. Peaks, dips or saddle points form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D005CA" w:rsidRDefault="00E92E1E" w:rsidP="005C6E32">
            <w:pPr>
              <w:jc w:val="center"/>
              <w:rPr>
                <w:rPrChange w:id="23" w:author="Suresh Kumar Gadi" w:date="2017-11-28T15:02:00Z">
                  <w:rPr>
                    <w:lang w:val="es-MX"/>
                  </w:rPr>
                </w:rPrChange>
              </w:rPr>
            </w:pPr>
          </w:p>
        </w:tc>
        <w:tc>
          <w:tcPr>
            <w:tcW w:w="7380" w:type="dxa"/>
            <w:vAlign w:val="center"/>
          </w:tcPr>
          <w:p w:rsidR="00E92E1E" w:rsidRDefault="00E92E1E" w:rsidP="00E92E1E">
            <w:pPr>
              <w:tabs>
                <w:tab w:val="center" w:pos="3580"/>
                <w:tab w:val="right" w:pos="7160"/>
              </w:tabs>
              <w:rPr>
                <w:lang w:val="es-MX"/>
              </w:rPr>
            </w:pPr>
            <w:r w:rsidRPr="00D005CA">
              <w:rPr>
                <w:rPrChange w:id="24" w:author="Suresh Kumar Gadi" w:date="2017-11-28T15:02:00Z">
                  <w:rPr>
                    <w:lang w:val="es-MX"/>
                  </w:rPr>
                </w:rPrChange>
              </w:rPr>
              <w:tab/>
            </w:r>
            <w:r w:rsidRPr="00E92E1E">
              <w:rPr>
                <w:position w:val="-14"/>
              </w:rPr>
              <w:object w:dxaOrig="880" w:dyaOrig="380">
                <v:shape id="_x0000_i1059" type="#_x0000_t75" style="width:44.45pt;height:18.8pt" o:ole="">
                  <v:imagedata r:id="rId74" o:title=""/>
                </v:shape>
                <o:OLEObject Type="Embed" ProgID="Equation.DSMT4" ShapeID="_x0000_i1059" DrawAspect="Content" ObjectID="_1573387380" r:id="rId75"/>
              </w:object>
            </w:r>
            <w:r w:rsidR="00A35A16">
              <w:t>.</w:t>
            </w:r>
          </w:p>
        </w:tc>
        <w:tc>
          <w:tcPr>
            <w:tcW w:w="985" w:type="dxa"/>
            <w:vAlign w:val="center"/>
          </w:tcPr>
          <w:p w:rsidR="00E92E1E" w:rsidRDefault="00E92E1E" w:rsidP="005C6E32">
            <w:pPr>
              <w:jc w:val="center"/>
              <w:rPr>
                <w:lang w:val="es-MX"/>
              </w:rPr>
            </w:pPr>
            <w:bookmarkStart w:id="25" w:name="GradientNovelEq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9</w:t>
            </w:r>
            <w:r>
              <w:rPr>
                <w:lang w:val="es-MX"/>
              </w:rPr>
              <w:fldChar w:fldCharType="end"/>
            </w:r>
            <w:r>
              <w:rPr>
                <w:lang w:val="es-MX"/>
              </w:rPr>
              <w:t>)</w:t>
            </w:r>
            <w:bookmarkEnd w:id="25"/>
          </w:p>
        </w:tc>
      </w:tr>
    </w:tbl>
    <w:p w:rsidR="00E92E1E" w:rsidRDefault="00E92E1E" w:rsidP="00E92E1E"/>
    <w:p w:rsidR="00E92E1E" w:rsidRDefault="00E92E1E" w:rsidP="00E92E1E">
      <w:r>
        <w:lastRenderedPageBreak/>
        <w:t xml:space="preserve">Only one peak is required, other peaks, dips and saddle points should be suppressed. Equation </w:t>
      </w:r>
      <w:r>
        <w:fldChar w:fldCharType="begin"/>
      </w:r>
      <w:r>
        <w:instrText xml:space="preserve"> REF GradientNovelEqn \h </w:instrText>
      </w:r>
      <w:r>
        <w:fldChar w:fldCharType="separate"/>
      </w:r>
      <w:r w:rsidRPr="00A35A16">
        <w:t>(</w:t>
      </w:r>
      <w:r w:rsidRPr="00A35A16">
        <w:rPr>
          <w:noProof/>
        </w:rPr>
        <w:t>9</w:t>
      </w:r>
      <w:r w:rsidRPr="00A35A16">
        <w:t>)</w:t>
      </w:r>
      <w:r>
        <w:fldChar w:fldCharType="end"/>
      </w:r>
      <w:r>
        <w:t xml:space="preserve"> can be solved by solving the following three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E0442F" w:rsidRDefault="00A35A16" w:rsidP="005C6E32">
            <w:pPr>
              <w:jc w:val="center"/>
            </w:pPr>
          </w:p>
        </w:tc>
        <w:tc>
          <w:tcPr>
            <w:tcW w:w="7380" w:type="dxa"/>
            <w:vAlign w:val="center"/>
          </w:tcPr>
          <w:p w:rsidR="00A35A16" w:rsidRPr="00A35A16" w:rsidRDefault="00A35A16" w:rsidP="00A35A16">
            <w:pPr>
              <w:tabs>
                <w:tab w:val="center" w:pos="3580"/>
                <w:tab w:val="right" w:pos="7160"/>
              </w:tabs>
            </w:pPr>
            <w:r>
              <w:tab/>
            </w:r>
            <w:r w:rsidRPr="00A35A16">
              <w:rPr>
                <w:position w:val="-38"/>
              </w:rPr>
              <w:object w:dxaOrig="3100" w:dyaOrig="880">
                <v:shape id="_x0000_i1060" type="#_x0000_t75" style="width:155.25pt;height:44.45pt" o:ole="">
                  <v:imagedata r:id="rId76" o:title=""/>
                </v:shape>
                <o:OLEObject Type="Embed" ProgID="Equation.DSMT4" ShapeID="_x0000_i1060" DrawAspect="Content" ObjectID="_1573387381" r:id="rId77"/>
              </w:object>
            </w:r>
          </w:p>
        </w:tc>
        <w:tc>
          <w:tcPr>
            <w:tcW w:w="985" w:type="dxa"/>
            <w:vAlign w:val="center"/>
          </w:tcPr>
          <w:p w:rsidR="00A35A16" w:rsidRDefault="00A35A16" w:rsidP="005C6E32">
            <w:pPr>
              <w:jc w:val="center"/>
              <w:rPr>
                <w:lang w:val="es-MX"/>
              </w:rPr>
            </w:pPr>
            <w:bookmarkStart w:id="26" w:name="GradientNovelEqn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10</w:t>
            </w:r>
            <w:r>
              <w:rPr>
                <w:lang w:val="es-MX"/>
              </w:rPr>
              <w:fldChar w:fldCharType="end"/>
            </w:r>
            <w:r>
              <w:rPr>
                <w:lang w:val="es-MX"/>
              </w:rPr>
              <w:t>)</w:t>
            </w:r>
            <w:bookmarkEnd w:id="26"/>
          </w:p>
        </w:tc>
      </w:tr>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Default="00A35A16" w:rsidP="00A35A16">
            <w:pPr>
              <w:tabs>
                <w:tab w:val="center" w:pos="3580"/>
                <w:tab w:val="right" w:pos="7160"/>
              </w:tabs>
              <w:rPr>
                <w:lang w:val="es-MX"/>
              </w:rPr>
            </w:pPr>
            <w:r>
              <w:rPr>
                <w:lang w:val="es-MX"/>
              </w:rPr>
              <w:tab/>
            </w:r>
            <w:r w:rsidRPr="00A35A16">
              <w:rPr>
                <w:position w:val="-30"/>
              </w:rPr>
              <w:object w:dxaOrig="2000" w:dyaOrig="720">
                <v:shape id="_x0000_i1061" type="#_x0000_t75" style="width:99.55pt;height:36.3pt" o:ole="">
                  <v:imagedata r:id="rId78" o:title=""/>
                </v:shape>
                <o:OLEObject Type="Embed" ProgID="Equation.DSMT4" ShapeID="_x0000_i1061" DrawAspect="Content" ObjectID="_1573387382" r:id="rId79"/>
              </w:object>
            </w:r>
          </w:p>
        </w:tc>
        <w:tc>
          <w:tcPr>
            <w:tcW w:w="985" w:type="dxa"/>
            <w:vAlign w:val="center"/>
          </w:tcPr>
          <w:p w:rsidR="00A35A16" w:rsidRDefault="00A35A16" w:rsidP="005C6E32">
            <w:pPr>
              <w:jc w:val="center"/>
              <w:rPr>
                <w:lang w:val="es-MX"/>
              </w:rPr>
            </w:pPr>
            <w:bookmarkStart w:id="27" w:name="GradientNovelSol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11</w:t>
            </w:r>
            <w:r>
              <w:rPr>
                <w:lang w:val="es-MX"/>
              </w:rPr>
              <w:fldChar w:fldCharType="end"/>
            </w:r>
            <w:r>
              <w:rPr>
                <w:lang w:val="es-MX"/>
              </w:rPr>
              <w:t>)</w:t>
            </w:r>
            <w:bookmarkEnd w:id="27"/>
          </w:p>
        </w:tc>
      </w:tr>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Pr="00A35A16" w:rsidRDefault="00A35A16" w:rsidP="00A35A16">
            <w:pPr>
              <w:tabs>
                <w:tab w:val="center" w:pos="3580"/>
                <w:tab w:val="right" w:pos="7160"/>
              </w:tabs>
            </w:pPr>
            <w:r>
              <w:tab/>
            </w:r>
            <w:r w:rsidRPr="00A35A16">
              <w:rPr>
                <w:position w:val="-30"/>
              </w:rPr>
              <w:object w:dxaOrig="1920" w:dyaOrig="720">
                <v:shape id="_x0000_i1062" type="#_x0000_t75" style="width:95.8pt;height:36.3pt" o:ole="">
                  <v:imagedata r:id="rId80" o:title=""/>
                </v:shape>
                <o:OLEObject Type="Embed" ProgID="Equation.DSMT4" ShapeID="_x0000_i1062" DrawAspect="Content" ObjectID="_1573387383" r:id="rId81"/>
              </w:object>
            </w:r>
          </w:p>
        </w:tc>
        <w:tc>
          <w:tcPr>
            <w:tcW w:w="985" w:type="dxa"/>
            <w:vAlign w:val="center"/>
          </w:tcPr>
          <w:p w:rsidR="00A35A16" w:rsidRDefault="00A35A16" w:rsidP="005C6E32">
            <w:pPr>
              <w:jc w:val="center"/>
              <w:rPr>
                <w:lang w:val="es-MX"/>
              </w:rPr>
            </w:pPr>
            <w:bookmarkStart w:id="28" w:name="GradientNovelEqn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12</w:t>
            </w:r>
            <w:r>
              <w:rPr>
                <w:lang w:val="es-MX"/>
              </w:rPr>
              <w:fldChar w:fldCharType="end"/>
            </w:r>
            <w:r>
              <w:rPr>
                <w:lang w:val="es-MX"/>
              </w:rPr>
              <w:t>)</w:t>
            </w:r>
            <w:bookmarkEnd w:id="28"/>
          </w:p>
        </w:tc>
      </w:tr>
    </w:tbl>
    <w:p w:rsidR="00A35A16" w:rsidRDefault="00A35A16" w:rsidP="00E92E1E"/>
    <w:p w:rsidR="00E92E1E" w:rsidRDefault="00E92E1E" w:rsidP="00E92E1E">
      <w:r>
        <w:t xml:space="preserve">The solution for </w:t>
      </w:r>
      <w:r w:rsidR="00A35A16">
        <w:fldChar w:fldCharType="begin"/>
      </w:r>
      <w:r w:rsidR="00A35A16">
        <w:instrText xml:space="preserve"> REF GradientNovelEqn1 \h </w:instrText>
      </w:r>
      <w:r w:rsidR="00A35A16">
        <w:fldChar w:fldCharType="separate"/>
      </w:r>
      <w:r w:rsidR="00A35A16" w:rsidRPr="00A35A16">
        <w:t>(</w:t>
      </w:r>
      <w:r w:rsidR="00A35A16" w:rsidRPr="00A35A16">
        <w:rPr>
          <w:noProof/>
        </w:rPr>
        <w:t>10</w:t>
      </w:r>
      <w:r w:rsidR="00A35A16" w:rsidRPr="00A35A16">
        <w:t>)</w:t>
      </w:r>
      <w:r w:rsidR="00A35A16">
        <w:fldChar w:fldCharType="end"/>
      </w:r>
      <w:r>
        <w:t xml:space="preserve"> is </w:t>
      </w:r>
      <w:r w:rsidR="00A35A16" w:rsidRPr="00A35A16">
        <w:rPr>
          <w:position w:val="-12"/>
        </w:rPr>
        <w:object w:dxaOrig="780" w:dyaOrig="360">
          <v:shape id="_x0000_i1063" type="#_x0000_t75" style="width:38.8pt;height:18.15pt" o:ole="">
            <v:imagedata r:id="rId82" o:title=""/>
          </v:shape>
          <o:OLEObject Type="Embed" ProgID="Equation.DSMT4" ShapeID="_x0000_i1063" DrawAspect="Content" ObjectID="_1573387384" r:id="rId83"/>
        </w:object>
      </w:r>
      <w:r>
        <w:t xml:space="preserve">, which can be ignored. The solution for </w:t>
      </w:r>
      <w:r w:rsidR="00A35A16">
        <w:fldChar w:fldCharType="begin"/>
      </w:r>
      <w:r w:rsidR="00A35A16">
        <w:instrText xml:space="preserve"> REF GradientNovelEqn3 \h </w:instrText>
      </w:r>
      <w:r w:rsidR="00A35A16">
        <w:fldChar w:fldCharType="separate"/>
      </w:r>
      <w:r w:rsidR="00A35A16">
        <w:rPr>
          <w:lang w:val="es-MX"/>
        </w:rPr>
        <w:t>(</w:t>
      </w:r>
      <w:r w:rsidR="00A35A16">
        <w:rPr>
          <w:noProof/>
          <w:lang w:val="es-MX"/>
        </w:rPr>
        <w:t>12</w:t>
      </w:r>
      <w:r w:rsidR="00A35A16">
        <w:rPr>
          <w:lang w:val="es-MX"/>
        </w:rPr>
        <w:t>)</w:t>
      </w:r>
      <w:r w:rsidR="00A35A16">
        <w:fldChar w:fldCharType="end"/>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Default="001F7046" w:rsidP="001F7046">
            <w:pPr>
              <w:tabs>
                <w:tab w:val="center" w:pos="3580"/>
                <w:tab w:val="right" w:pos="7160"/>
              </w:tabs>
              <w:rPr>
                <w:lang w:val="es-MX"/>
              </w:rPr>
            </w:pPr>
            <w:r>
              <w:rPr>
                <w:lang w:val="es-MX"/>
              </w:rPr>
              <w:tab/>
            </w:r>
            <w:r w:rsidRPr="001F7046">
              <w:rPr>
                <w:position w:val="-28"/>
              </w:rPr>
              <w:object w:dxaOrig="1880" w:dyaOrig="680">
                <v:shape id="_x0000_i1064" type="#_x0000_t75" style="width:93.9pt;height:33.8pt" o:ole="">
                  <v:imagedata r:id="rId84" o:title=""/>
                </v:shape>
                <o:OLEObject Type="Embed" ProgID="Equation.DSMT4" ShapeID="_x0000_i1064" DrawAspect="Content" ObjectID="_1573387385" r:id="rId85"/>
              </w:object>
            </w:r>
            <w:r w:rsidR="00B043FE">
              <w:t>.</w:t>
            </w:r>
          </w:p>
        </w:tc>
        <w:tc>
          <w:tcPr>
            <w:tcW w:w="985" w:type="dxa"/>
            <w:vAlign w:val="center"/>
          </w:tcPr>
          <w:p w:rsidR="00A35A16" w:rsidRDefault="00A35A16" w:rsidP="005C6E32">
            <w:pPr>
              <w:jc w:val="center"/>
              <w:rPr>
                <w:lang w:val="es-MX"/>
              </w:rPr>
            </w:pPr>
            <w:bookmarkStart w:id="29" w:name="GradientNovelSol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13</w:t>
            </w:r>
            <w:r>
              <w:rPr>
                <w:lang w:val="es-MX"/>
              </w:rPr>
              <w:fldChar w:fldCharType="end"/>
            </w:r>
            <w:r>
              <w:rPr>
                <w:lang w:val="es-MX"/>
              </w:rPr>
              <w:t>)</w:t>
            </w:r>
            <w:bookmarkEnd w:id="29"/>
          </w:p>
        </w:tc>
      </w:tr>
    </w:tbl>
    <w:p w:rsidR="00B043FE" w:rsidRDefault="00B043FE" w:rsidP="00E92E1E"/>
    <w:p w:rsidR="00E92E1E" w:rsidRDefault="00E92E1E" w:rsidP="00E92E1E">
      <w:r>
        <w:t xml:space="preserve">Selecting a value </w:t>
      </w:r>
      <w:r w:rsidR="00B043FE" w:rsidRPr="00B043FE">
        <w:rPr>
          <w:position w:val="-10"/>
        </w:rPr>
        <w:object w:dxaOrig="620" w:dyaOrig="320">
          <v:shape id="_x0000_i1065" type="#_x0000_t75" style="width:30.7pt;height:15.65pt" o:ole="">
            <v:imagedata r:id="rId86" o:title=""/>
          </v:shape>
          <o:OLEObject Type="Embed" ProgID="Equation.DSMT4" ShapeID="_x0000_i1065" DrawAspect="Content" ObjectID="_1573387386" r:id="rId87"/>
        </w:object>
      </w:r>
      <w:r>
        <w:t>, all the real solutions of</w:t>
      </w:r>
      <w:r w:rsidR="00B043FE">
        <w:t xml:space="preserve"> </w:t>
      </w:r>
      <w:r w:rsidR="00B043FE">
        <w:fldChar w:fldCharType="begin"/>
      </w:r>
      <w:r w:rsidR="00B043FE">
        <w:instrText xml:space="preserve"> REF GradientNovelSol3 \h </w:instrText>
      </w:r>
      <w:r w:rsidR="00B043FE">
        <w:fldChar w:fldCharType="separate"/>
      </w:r>
      <w:r w:rsidR="00B043FE" w:rsidRPr="00B043FE">
        <w:t>(</w:t>
      </w:r>
      <w:r w:rsidR="00B043FE" w:rsidRPr="00B043FE">
        <w:rPr>
          <w:noProof/>
        </w:rPr>
        <w:t>13</w:t>
      </w:r>
      <w:r w:rsidR="00B043FE" w:rsidRPr="00B043FE">
        <w:t>)</w:t>
      </w:r>
      <w:r w:rsidR="00B043FE">
        <w:fldChar w:fldCharType="end"/>
      </w:r>
      <w:r>
        <w:t xml:space="preserve"> can be suppressed. Equation </w:t>
      </w:r>
      <w:r w:rsidR="00B043FE">
        <w:fldChar w:fldCharType="begin"/>
      </w:r>
      <w:r w:rsidR="00B043FE">
        <w:instrText xml:space="preserve"> REF GradientNovelSol2 \h </w:instrText>
      </w:r>
      <w:r w:rsidR="00B043FE">
        <w:fldChar w:fldCharType="separate"/>
      </w:r>
      <w:r w:rsidR="00B043FE">
        <w:rPr>
          <w:lang w:val="es-MX"/>
        </w:rPr>
        <w:t>(</w:t>
      </w:r>
      <w:r w:rsidR="00B043FE">
        <w:rPr>
          <w:noProof/>
          <w:lang w:val="es-MX"/>
        </w:rPr>
        <w:t>11</w:t>
      </w:r>
      <w:r w:rsidR="00B043FE">
        <w:rPr>
          <w:lang w:val="es-MX"/>
        </w:rPr>
        <w:t>)</w:t>
      </w:r>
      <w:r w:rsidR="00B043FE">
        <w:fldChar w:fldCharType="end"/>
      </w:r>
      <w:r>
        <w:t xml:space="preserve"> can be rewritten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Default="00B043FE" w:rsidP="005C6E32">
            <w:pPr>
              <w:jc w:val="center"/>
              <w:rPr>
                <w:lang w:val="es-MX"/>
              </w:rPr>
            </w:pPr>
          </w:p>
        </w:tc>
        <w:tc>
          <w:tcPr>
            <w:tcW w:w="7380" w:type="dxa"/>
            <w:vAlign w:val="center"/>
          </w:tcPr>
          <w:p w:rsidR="00B043FE" w:rsidRPr="00B043FE" w:rsidRDefault="00B043FE" w:rsidP="00B043FE">
            <w:pPr>
              <w:tabs>
                <w:tab w:val="center" w:pos="3580"/>
                <w:tab w:val="right" w:pos="7160"/>
              </w:tabs>
            </w:pPr>
            <w:r>
              <w:tab/>
            </w:r>
            <w:r w:rsidRPr="00B043FE">
              <w:rPr>
                <w:position w:val="-30"/>
              </w:rPr>
              <w:object w:dxaOrig="1820" w:dyaOrig="720">
                <v:shape id="_x0000_i1066" type="#_x0000_t75" style="width:90.8pt;height:36.3pt" o:ole="">
                  <v:imagedata r:id="rId88" o:title=""/>
                </v:shape>
                <o:OLEObject Type="Embed" ProgID="Equation.DSMT4" ShapeID="_x0000_i1066" DrawAspect="Content" ObjectID="_1573387387" r:id="rId89"/>
              </w:object>
            </w:r>
            <w:r>
              <w:t>,</w:t>
            </w:r>
          </w:p>
        </w:tc>
        <w:tc>
          <w:tcPr>
            <w:tcW w:w="985" w:type="dxa"/>
            <w:vAlign w:val="center"/>
          </w:tcPr>
          <w:p w:rsidR="00B043FE" w:rsidRDefault="00B043FE" w:rsidP="005C6E32">
            <w:pPr>
              <w:jc w:val="center"/>
              <w:rPr>
                <w:lang w:val="es-MX"/>
              </w:rPr>
            </w:pPr>
            <w:bookmarkStart w:id="30"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14</w:t>
            </w:r>
            <w:r>
              <w:rPr>
                <w:lang w:val="es-MX"/>
              </w:rPr>
              <w:fldChar w:fldCharType="end"/>
            </w:r>
            <w:r>
              <w:rPr>
                <w:lang w:val="es-MX"/>
              </w:rPr>
              <w:t>)</w:t>
            </w:r>
            <w:bookmarkEnd w:id="30"/>
          </w:p>
        </w:tc>
      </w:tr>
    </w:tbl>
    <w:p w:rsidR="00B043FE" w:rsidRDefault="00B043FE" w:rsidP="00E92E1E"/>
    <w:p w:rsidR="00E92E1E" w:rsidRDefault="00E92E1E" w:rsidP="00E92E1E">
      <w:r>
        <w:t xml:space="preserve">which implies that the solution lies at </w:t>
      </w:r>
      <w:r w:rsidR="00B043FE" w:rsidRPr="00B043FE">
        <w:rPr>
          <w:position w:val="-12"/>
        </w:rPr>
        <w:object w:dxaOrig="2020" w:dyaOrig="360">
          <v:shape id="_x0000_i1067" type="#_x0000_t75" style="width:101.45pt;height:18.15pt" o:ole="">
            <v:imagedata r:id="rId90" o:title=""/>
          </v:shape>
          <o:OLEObject Type="Embed" ProgID="Equation.DSMT4" ShapeID="_x0000_i1067" DrawAspect="Content" ObjectID="_1573387388" r:id="rId91"/>
        </w:object>
      </w:r>
      <w:r>
        <w:t xml:space="preserve">. Hence </w:t>
      </w:r>
      <w:r w:rsidR="00B043FE">
        <w:fldChar w:fldCharType="begin"/>
      </w:r>
      <w:r w:rsidR="00B043FE">
        <w:instrText xml:space="preserve"> REF GradientNovelSol2ReWr1 \h </w:instrText>
      </w:r>
      <w:r w:rsidR="00B043FE">
        <w:fldChar w:fldCharType="separate"/>
      </w:r>
      <w:r w:rsidR="00B043FE">
        <w:rPr>
          <w:lang w:val="es-MX"/>
        </w:rPr>
        <w:t>(</w:t>
      </w:r>
      <w:r w:rsidR="00B043FE">
        <w:rPr>
          <w:noProof/>
          <w:lang w:val="es-MX"/>
        </w:rPr>
        <w:t>14</w:t>
      </w:r>
      <w:r w:rsidR="00B043FE">
        <w:rPr>
          <w:lang w:val="es-MX"/>
        </w:rPr>
        <w:t>)</w:t>
      </w:r>
      <w:r w:rsidR="00B043FE">
        <w:fldChar w:fldCharType="end"/>
      </w:r>
      <w:r>
        <w:t xml:space="preserve"> can be rewritten it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Default="00B043FE" w:rsidP="005C6E32">
            <w:pPr>
              <w:jc w:val="center"/>
              <w:rPr>
                <w:lang w:val="es-MX"/>
              </w:rPr>
            </w:pPr>
          </w:p>
        </w:tc>
        <w:tc>
          <w:tcPr>
            <w:tcW w:w="7380" w:type="dxa"/>
            <w:vAlign w:val="center"/>
          </w:tcPr>
          <w:p w:rsidR="00B043FE" w:rsidRDefault="00B043FE" w:rsidP="00B043FE">
            <w:pPr>
              <w:tabs>
                <w:tab w:val="center" w:pos="3580"/>
                <w:tab w:val="right" w:pos="7160"/>
              </w:tabs>
              <w:rPr>
                <w:lang w:val="es-MX"/>
              </w:rPr>
            </w:pPr>
            <w:r>
              <w:rPr>
                <w:lang w:val="es-MX"/>
              </w:rPr>
              <w:tab/>
            </w:r>
            <w:r w:rsidRPr="00B043FE">
              <w:rPr>
                <w:position w:val="-12"/>
              </w:rPr>
              <w:object w:dxaOrig="1939" w:dyaOrig="360">
                <v:shape id="_x0000_i1068" type="#_x0000_t75" style="width:97.05pt;height:18.15pt" o:ole="">
                  <v:imagedata r:id="rId92" o:title=""/>
                </v:shape>
                <o:OLEObject Type="Embed" ProgID="Equation.DSMT4" ShapeID="_x0000_i1068" DrawAspect="Content" ObjectID="_1573387389" r:id="rId93"/>
              </w:object>
            </w:r>
            <w:r>
              <w:t>.</w:t>
            </w:r>
          </w:p>
        </w:tc>
        <w:tc>
          <w:tcPr>
            <w:tcW w:w="985" w:type="dxa"/>
            <w:vAlign w:val="center"/>
          </w:tcPr>
          <w:p w:rsidR="00B043FE" w:rsidRDefault="00B043FE" w:rsidP="005C6E32">
            <w:pPr>
              <w:jc w:val="center"/>
              <w:rPr>
                <w:lang w:val="es-MX"/>
              </w:rPr>
            </w:pPr>
            <w:bookmarkStart w:id="31"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15</w:t>
            </w:r>
            <w:r>
              <w:rPr>
                <w:lang w:val="es-MX"/>
              </w:rPr>
              <w:fldChar w:fldCharType="end"/>
            </w:r>
            <w:r>
              <w:rPr>
                <w:lang w:val="es-MX"/>
              </w:rPr>
              <w:t>)</w:t>
            </w:r>
            <w:bookmarkEnd w:id="31"/>
          </w:p>
        </w:tc>
      </w:tr>
    </w:tbl>
    <w:p w:rsidR="00B043FE" w:rsidRDefault="00B043FE" w:rsidP="00E92E1E"/>
    <w:p w:rsidR="00E92E1E" w:rsidRDefault="00E92E1E" w:rsidP="00E92E1E">
      <w:r>
        <w:t xml:space="preserve">Since </w:t>
      </w:r>
      <w:r w:rsidR="00B043FE" w:rsidRPr="00B043FE">
        <w:rPr>
          <w:position w:val="-10"/>
        </w:rPr>
        <w:object w:dxaOrig="1180" w:dyaOrig="320">
          <v:shape id="_x0000_i1069" type="#_x0000_t75" style="width:59.5pt;height:15.65pt" o:ole="">
            <v:imagedata r:id="rId94" o:title=""/>
          </v:shape>
          <o:OLEObject Type="Embed" ProgID="Equation.DSMT4" ShapeID="_x0000_i1069" DrawAspect="Content" ObjectID="_1573387390" r:id="rId95"/>
        </w:object>
      </w:r>
      <w:r>
        <w:t xml:space="preserve"> for all the values of </w:t>
      </w:r>
      <w:r w:rsidR="00B043FE" w:rsidRPr="00B043FE">
        <w:rPr>
          <w:position w:val="-10"/>
        </w:rPr>
        <w:object w:dxaOrig="240" w:dyaOrig="260">
          <v:shape id="_x0000_i1070" type="#_x0000_t75" style="width:11.9pt;height:12.5pt" o:ole="">
            <v:imagedata r:id="rId96" o:title=""/>
          </v:shape>
          <o:OLEObject Type="Embed" ProgID="Equation.DSMT4" ShapeID="_x0000_i1070" DrawAspect="Content" ObjectID="_1573387391" r:id="rId97"/>
        </w:object>
      </w:r>
      <w:r>
        <w:t xml:space="preserve"> except for </w:t>
      </w:r>
      <w:r w:rsidR="00B043FE" w:rsidRPr="00B043FE">
        <w:rPr>
          <w:position w:val="-10"/>
        </w:rPr>
        <w:object w:dxaOrig="580" w:dyaOrig="320">
          <v:shape id="_x0000_i1071" type="#_x0000_t75" style="width:29.45pt;height:15.65pt" o:ole="">
            <v:imagedata r:id="rId98" o:title=""/>
          </v:shape>
          <o:OLEObject Type="Embed" ProgID="Equation.DSMT4" ShapeID="_x0000_i1071" DrawAspect="Content" ObjectID="_1573387392" r:id="rId99"/>
        </w:object>
      </w:r>
      <w:r>
        <w:t xml:space="preserve">, the solution can be limited to only one point </w:t>
      </w:r>
      <w:r w:rsidR="00E53339" w:rsidRPr="00E53339">
        <w:rPr>
          <w:position w:val="-12"/>
        </w:rPr>
        <w:object w:dxaOrig="2400" w:dyaOrig="360">
          <v:shape id="_x0000_i1072" type="#_x0000_t75" style="width:120.2pt;height:18.15pt" o:ole="">
            <v:imagedata r:id="rId100" o:title=""/>
          </v:shape>
          <o:OLEObject Type="Embed" ProgID="Equation.DSMT4" ShapeID="_x0000_i1072" DrawAspect="Content" ObjectID="_1573387393" r:id="rId101"/>
        </w:object>
      </w:r>
      <w:r>
        <w:t xml:space="preserve"> provided that </w:t>
      </w:r>
      <w:r w:rsidR="00E53339" w:rsidRPr="00E53339">
        <w:rPr>
          <w:position w:val="-10"/>
        </w:rPr>
        <w:object w:dxaOrig="740" w:dyaOrig="320">
          <v:shape id="_x0000_i1073" type="#_x0000_t75" style="width:36.95pt;height:15.65pt" o:ole="">
            <v:imagedata r:id="rId102" o:title=""/>
          </v:shape>
          <o:OLEObject Type="Embed" ProgID="Equation.DSMT4" ShapeID="_x0000_i1073" DrawAspect="Content" ObjectID="_1573387394" r:id="rId103"/>
        </w:object>
      </w:r>
      <w:r>
        <w:t xml:space="preserve">. Considering a positive value for </w:t>
      </w:r>
      <w:r w:rsidR="00E53339" w:rsidRPr="00E53339">
        <w:rPr>
          <w:position w:val="-6"/>
        </w:rPr>
        <w:object w:dxaOrig="200" w:dyaOrig="220">
          <v:shape id="_x0000_i1074" type="#_x0000_t75" style="width:10pt;height:11.25pt" o:ole="">
            <v:imagedata r:id="rId104" o:title=""/>
          </v:shape>
          <o:OLEObject Type="Embed" ProgID="Equation.DSMT4" ShapeID="_x0000_i1074" DrawAspect="Content" ObjectID="_1573387395" r:id="rId105"/>
        </w:object>
      </w:r>
      <w:r>
        <w:t xml:space="preserve">, only one peak at origin for </w:t>
      </w:r>
      <w:r w:rsidR="00E53339" w:rsidRPr="00E53339">
        <w:rPr>
          <w:position w:val="-24"/>
        </w:rPr>
        <w:object w:dxaOrig="600" w:dyaOrig="620">
          <v:shape id="_x0000_i1075" type="#_x0000_t75" style="width:30.05pt;height:30.7pt" o:ole="">
            <v:imagedata r:id="rId106" o:title=""/>
          </v:shape>
          <o:OLEObject Type="Embed" ProgID="Equation.DSMT4" ShapeID="_x0000_i1075" DrawAspect="Content" ObjectID="_1573387396" r:id="rId107"/>
        </w:object>
      </w:r>
      <w:r>
        <w:t xml:space="preserve"> is  guaranteed.</w:t>
      </w:r>
    </w:p>
    <w:p w:rsidR="008035C6" w:rsidRDefault="008035C6" w:rsidP="00E92E1E"/>
    <w:p w:rsidR="00E92E1E" w:rsidRDefault="00E92E1E" w:rsidP="00E92E1E">
      <w:r>
        <w:t xml:space="preserve">In the next section a method is presented to adapt the function </w:t>
      </w:r>
      <w:r w:rsidR="00E53339" w:rsidRPr="00E53339">
        <w:rPr>
          <w:position w:val="-12"/>
        </w:rPr>
        <w:object w:dxaOrig="300" w:dyaOrig="360">
          <v:shape id="_x0000_i1076" type="#_x0000_t75" style="width:15.05pt;height:18.15pt" o:ole="">
            <v:imagedata r:id="rId108" o:title=""/>
          </v:shape>
          <o:OLEObject Type="Embed" ProgID="Equation.DSMT4" ShapeID="_x0000_i1076" DrawAspect="Content" ObjectID="_1573387397" r:id="rId109"/>
        </w:object>
      </w:r>
      <w:r>
        <w:t xml:space="preserve"> defined at </w:t>
      </w:r>
      <w:r w:rsidR="00E53339">
        <w:fldChar w:fldCharType="begin"/>
      </w:r>
      <w:r w:rsidR="00E53339">
        <w:instrText xml:space="preserve"> REF Novelmodel \h </w:instrText>
      </w:r>
      <w:r w:rsidR="00E53339">
        <w:fldChar w:fldCharType="separate"/>
      </w:r>
      <w:r w:rsidR="00E53339" w:rsidRPr="00E53339">
        <w:t>(</w:t>
      </w:r>
      <w:r w:rsidR="00E53339" w:rsidRPr="00E53339">
        <w:rPr>
          <w:noProof/>
        </w:rPr>
        <w:t>7</w:t>
      </w:r>
      <w:r w:rsidR="00E53339" w:rsidRPr="00E53339">
        <w:t>)</w:t>
      </w:r>
      <w:r w:rsidR="00E53339">
        <w:fldChar w:fldCharType="end"/>
      </w:r>
      <w:r>
        <w:t xml:space="preserve"> to generate random experiments.</w:t>
      </w:r>
    </w:p>
    <w:p w:rsidR="008035C6" w:rsidRDefault="008035C6" w:rsidP="00E92E1E"/>
    <w:p w:rsidR="008035C6" w:rsidRDefault="008035C6" w:rsidP="008035C6">
      <w:pPr>
        <w:pStyle w:val="Heading1"/>
        <w:numPr>
          <w:ilvl w:val="0"/>
          <w:numId w:val="3"/>
        </w:numPr>
      </w:pPr>
      <w:r>
        <w:t>Adapting the proposed function</w:t>
      </w:r>
    </w:p>
    <w:p w:rsidR="008035C6" w:rsidRDefault="008035C6" w:rsidP="00E92E1E"/>
    <w:p w:rsidR="00E92E1E" w:rsidRDefault="00E92E1E" w:rsidP="00E92E1E">
      <w:r>
        <w:t xml:space="preserve">A scaled version of the function </w:t>
      </w:r>
      <w:r w:rsidR="00340F69" w:rsidRPr="00340F69">
        <w:rPr>
          <w:position w:val="-12"/>
        </w:rPr>
        <w:object w:dxaOrig="300" w:dyaOrig="360">
          <v:shape id="_x0000_i1077" type="#_x0000_t75" style="width:15.05pt;height:18.15pt" o:ole="">
            <v:imagedata r:id="rId110" o:title=""/>
          </v:shape>
          <o:OLEObject Type="Embed" ProgID="Equation.DSMT4" ShapeID="_x0000_i1077" DrawAspect="Content" ObjectID="_1573387398" r:id="rId111"/>
        </w:object>
      </w:r>
      <w:r>
        <w:t xml:space="preserve"> proposed in </w:t>
      </w:r>
      <w:r w:rsidR="00340F69">
        <w:fldChar w:fldCharType="begin"/>
      </w:r>
      <w:r w:rsidR="00340F69">
        <w:instrText xml:space="preserve"> REF Novelmodel \h </w:instrText>
      </w:r>
      <w:r w:rsidR="00340F69">
        <w:fldChar w:fldCharType="separate"/>
      </w:r>
      <w:r w:rsidR="00340F69" w:rsidRPr="00340F69">
        <w:t>(</w:t>
      </w:r>
      <w:r w:rsidR="00340F69" w:rsidRPr="00340F69">
        <w:rPr>
          <w:noProof/>
        </w:rPr>
        <w:t>7</w:t>
      </w:r>
      <w:r w:rsidR="00340F69" w:rsidRPr="00340F69">
        <w:t>)</w:t>
      </w:r>
      <w:r w:rsidR="00340F69">
        <w:fldChar w:fldCharType="end"/>
      </w:r>
      <w:r w:rsidR="00340F69">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Pr="00E0442F" w:rsidRDefault="00340F69" w:rsidP="005C6E32">
            <w:pPr>
              <w:jc w:val="center"/>
            </w:pPr>
          </w:p>
        </w:tc>
        <w:tc>
          <w:tcPr>
            <w:tcW w:w="7380" w:type="dxa"/>
            <w:vAlign w:val="center"/>
          </w:tcPr>
          <w:p w:rsidR="00340F69" w:rsidRPr="00340F69" w:rsidRDefault="00340F69" w:rsidP="00340F69">
            <w:pPr>
              <w:tabs>
                <w:tab w:val="center" w:pos="3580"/>
                <w:tab w:val="right" w:pos="7160"/>
              </w:tabs>
              <w:rPr>
                <w:lang w:val="es-MX"/>
              </w:rPr>
            </w:pPr>
            <w:r w:rsidRPr="00E0442F">
              <w:tab/>
            </w:r>
            <w:r w:rsidR="00C66A31" w:rsidRPr="00340F69">
              <w:rPr>
                <w:position w:val="-48"/>
              </w:rPr>
              <w:object w:dxaOrig="6220" w:dyaOrig="1080">
                <v:shape id="_x0000_i1078" type="#_x0000_t75" style="width:311.15pt;height:53.85pt" o:ole="">
                  <v:imagedata r:id="rId112" o:title=""/>
                </v:shape>
                <o:OLEObject Type="Embed" ProgID="Equation.DSMT4" ShapeID="_x0000_i1078" DrawAspect="Content" ObjectID="_1573387399" r:id="rId113"/>
              </w:object>
            </w:r>
          </w:p>
        </w:tc>
        <w:tc>
          <w:tcPr>
            <w:tcW w:w="985" w:type="dxa"/>
            <w:vAlign w:val="center"/>
          </w:tcPr>
          <w:p w:rsidR="00340F69" w:rsidRDefault="00340F69" w:rsidP="005C6E32">
            <w:pPr>
              <w:jc w:val="center"/>
              <w:rPr>
                <w:lang w:val="es-MX"/>
              </w:rPr>
            </w:pPr>
            <w:bookmarkStart w:id="32" w:name="Adapted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16</w:t>
            </w:r>
            <w:r>
              <w:rPr>
                <w:lang w:val="es-MX"/>
              </w:rPr>
              <w:fldChar w:fldCharType="end"/>
            </w:r>
            <w:r>
              <w:rPr>
                <w:lang w:val="es-MX"/>
              </w:rPr>
              <w:t>)</w:t>
            </w:r>
            <w:bookmarkEnd w:id="3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540" w:dyaOrig="360">
                <v:shape id="_x0000_i1079" type="#_x0000_t75" style="width:77pt;height:18.15pt" o:ole="">
                  <v:imagedata r:id="rId114" o:title=""/>
                </v:shape>
                <o:OLEObject Type="Embed" ProgID="Equation.DSMT4" ShapeID="_x0000_i1079" DrawAspect="Content" ObjectID="_1573387400" r:id="rId115"/>
              </w:object>
            </w:r>
            <w:r w:rsidR="00C66A31">
              <w:t>,</w:t>
            </w:r>
          </w:p>
        </w:tc>
        <w:tc>
          <w:tcPr>
            <w:tcW w:w="985" w:type="dxa"/>
            <w:vAlign w:val="center"/>
          </w:tcPr>
          <w:p w:rsidR="00340F69" w:rsidRDefault="00340F69" w:rsidP="005C6E32">
            <w:pPr>
              <w:jc w:val="center"/>
              <w:rPr>
                <w:lang w:val="es-MX"/>
              </w:rPr>
            </w:pPr>
            <w:bookmarkStart w:id="33" w:name="F_1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17</w:t>
            </w:r>
            <w:r>
              <w:rPr>
                <w:lang w:val="es-MX"/>
              </w:rPr>
              <w:fldChar w:fldCharType="end"/>
            </w:r>
            <w:r>
              <w:rPr>
                <w:lang w:val="es-MX"/>
              </w:rPr>
              <w:t>)</w:t>
            </w:r>
            <w:bookmarkEnd w:id="3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700" w:dyaOrig="360">
                <v:shape id="_x0000_i1080" type="#_x0000_t75" style="width:84.5pt;height:18.15pt" o:ole="">
                  <v:imagedata r:id="rId116" o:title=""/>
                </v:shape>
                <o:OLEObject Type="Embed" ProgID="Equation.DSMT4" ShapeID="_x0000_i1080" DrawAspect="Content" ObjectID="_1573387401" r:id="rId117"/>
              </w:object>
            </w:r>
            <w:r w:rsidR="00C66A31">
              <w:t>,</w:t>
            </w:r>
          </w:p>
        </w:tc>
        <w:tc>
          <w:tcPr>
            <w:tcW w:w="985" w:type="dxa"/>
            <w:vAlign w:val="center"/>
          </w:tcPr>
          <w:p w:rsidR="00340F69" w:rsidRPr="00403874" w:rsidRDefault="00340F69" w:rsidP="005C6E32">
            <w:pPr>
              <w:jc w:val="center"/>
            </w:pPr>
            <w:bookmarkStart w:id="34" w:name="F_2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18</w:t>
            </w:r>
            <w:r>
              <w:rPr>
                <w:lang w:val="es-MX"/>
              </w:rPr>
              <w:fldChar w:fldCharType="end"/>
            </w:r>
            <w:r>
              <w:rPr>
                <w:lang w:val="es-MX"/>
              </w:rPr>
              <w:t>)</w:t>
            </w:r>
            <w:bookmarkEnd w:id="3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480" w:dyaOrig="360">
                <v:shape id="_x0000_i1081" type="#_x0000_t75" style="width:74.5pt;height:18.15pt" o:ole="">
                  <v:imagedata r:id="rId118" o:title=""/>
                </v:shape>
                <o:OLEObject Type="Embed" ProgID="Equation.DSMT4" ShapeID="_x0000_i1081" DrawAspect="Content" ObjectID="_1573387402" r:id="rId119"/>
              </w:object>
            </w:r>
            <w:r w:rsidR="00C66A31">
              <w:t>,</w:t>
            </w:r>
          </w:p>
        </w:tc>
        <w:tc>
          <w:tcPr>
            <w:tcW w:w="985" w:type="dxa"/>
            <w:vAlign w:val="center"/>
          </w:tcPr>
          <w:p w:rsidR="00340F69" w:rsidRDefault="00340F69" w:rsidP="005C6E32">
            <w:pPr>
              <w:jc w:val="center"/>
              <w:rPr>
                <w:lang w:val="es-MX"/>
              </w:rPr>
            </w:pPr>
            <w:bookmarkStart w:id="35" w:name="FunctionInterv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19</w:t>
            </w:r>
            <w:r>
              <w:rPr>
                <w:lang w:val="es-MX"/>
              </w:rPr>
              <w:fldChar w:fldCharType="end"/>
            </w:r>
            <w:r>
              <w:rPr>
                <w:lang w:val="es-MX"/>
              </w:rPr>
              <w:t>)</w:t>
            </w:r>
            <w:bookmarkEnd w:id="3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0"/>
              </w:rPr>
              <w:object w:dxaOrig="1400" w:dyaOrig="320">
                <v:shape id="_x0000_i1082" type="#_x0000_t75" style="width:69.5pt;height:15.65pt" o:ole="">
                  <v:imagedata r:id="rId120" o:title=""/>
                </v:shape>
                <o:OLEObject Type="Embed" ProgID="Equation.DSMT4" ShapeID="_x0000_i1082" DrawAspect="Content" ObjectID="_1573387403" r:id="rId121"/>
              </w:object>
            </w:r>
            <w:r w:rsidR="00C66A31">
              <w:t>,</w:t>
            </w:r>
          </w:p>
        </w:tc>
        <w:tc>
          <w:tcPr>
            <w:tcW w:w="985" w:type="dxa"/>
            <w:vAlign w:val="center"/>
          </w:tcPr>
          <w:p w:rsidR="00340F69" w:rsidRDefault="00340F69" w:rsidP="005C6E32">
            <w:pPr>
              <w:jc w:val="center"/>
              <w:rPr>
                <w:lang w:val="es-MX"/>
              </w:rPr>
            </w:pPr>
            <w:bookmarkStart w:id="36" w:name="ChangeOfRandomVa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20</w:t>
            </w:r>
            <w:r>
              <w:rPr>
                <w:lang w:val="es-MX"/>
              </w:rPr>
              <w:fldChar w:fldCharType="end"/>
            </w:r>
            <w:r>
              <w:rPr>
                <w:lang w:val="es-MX"/>
              </w:rPr>
              <w:t>)</w:t>
            </w:r>
            <w:bookmarkEnd w:id="3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28"/>
              </w:rPr>
              <w:object w:dxaOrig="1060" w:dyaOrig="680">
                <v:shape id="_x0000_i1083" type="#_x0000_t75" style="width:53.2pt;height:33.8pt" o:ole="">
                  <v:imagedata r:id="rId122" o:title=""/>
                </v:shape>
                <o:OLEObject Type="Embed" ProgID="Equation.DSMT4" ShapeID="_x0000_i1083" DrawAspect="Content" ObjectID="_1573387404" r:id="rId123"/>
              </w:object>
            </w:r>
            <w:r w:rsidR="00C66A31">
              <w:t>,</w:t>
            </w:r>
          </w:p>
        </w:tc>
        <w:tc>
          <w:tcPr>
            <w:tcW w:w="985" w:type="dxa"/>
            <w:vAlign w:val="center"/>
          </w:tcPr>
          <w:p w:rsidR="00340F69" w:rsidRDefault="00340F69" w:rsidP="005C6E32">
            <w:pPr>
              <w:jc w:val="center"/>
              <w:rPr>
                <w:lang w:val="es-MX"/>
              </w:rPr>
            </w:pPr>
            <w:bookmarkStart w:id="37" w:name="Sigma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21</w:t>
            </w:r>
            <w:r>
              <w:rPr>
                <w:lang w:val="es-MX"/>
              </w:rPr>
              <w:fldChar w:fldCharType="end"/>
            </w:r>
            <w:r>
              <w:rPr>
                <w:lang w:val="es-MX"/>
              </w:rPr>
              <w:t>)</w:t>
            </w:r>
            <w:bookmarkEnd w:id="3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30"/>
              </w:rPr>
              <w:object w:dxaOrig="1740" w:dyaOrig="720">
                <v:shape id="_x0000_i1084" type="#_x0000_t75" style="width:87.05pt;height:36.3pt" o:ole="">
                  <v:imagedata r:id="rId124" o:title=""/>
                </v:shape>
                <o:OLEObject Type="Embed" ProgID="Equation.DSMT4" ShapeID="_x0000_i1084" DrawAspect="Content" ObjectID="_1573387405" r:id="rId125"/>
              </w:object>
            </w:r>
            <w:r w:rsidR="00C66A31">
              <w:t>,</w:t>
            </w:r>
          </w:p>
        </w:tc>
        <w:tc>
          <w:tcPr>
            <w:tcW w:w="985" w:type="dxa"/>
            <w:vAlign w:val="center"/>
          </w:tcPr>
          <w:p w:rsidR="00340F69" w:rsidRDefault="00340F69" w:rsidP="005C6E32">
            <w:pPr>
              <w:jc w:val="center"/>
              <w:rPr>
                <w:lang w:val="es-MX"/>
              </w:rPr>
            </w:pPr>
            <w:bookmarkStart w:id="38" w:name="Zi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22</w:t>
            </w:r>
            <w:r>
              <w:rPr>
                <w:lang w:val="es-MX"/>
              </w:rPr>
              <w:fldChar w:fldCharType="end"/>
            </w:r>
            <w:r>
              <w:rPr>
                <w:lang w:val="es-MX"/>
              </w:rPr>
              <w:t>)</w:t>
            </w:r>
            <w:bookmarkEnd w:id="3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2"/>
              </w:rPr>
              <w:object w:dxaOrig="1260" w:dyaOrig="380">
                <v:shape id="_x0000_i1085" type="#_x0000_t75" style="width:63.25pt;height:18.8pt" o:ole="">
                  <v:imagedata r:id="rId126" o:title=""/>
                </v:shape>
                <o:OLEObject Type="Embed" ProgID="Equation.DSMT4" ShapeID="_x0000_i1085" DrawAspect="Content" ObjectID="_1573387406" r:id="rId127"/>
              </w:object>
            </w:r>
            <w:r w:rsidR="00C66A31">
              <w:t>,</w:t>
            </w:r>
          </w:p>
        </w:tc>
        <w:tc>
          <w:tcPr>
            <w:tcW w:w="985" w:type="dxa"/>
            <w:vAlign w:val="center"/>
          </w:tcPr>
          <w:p w:rsidR="00340F69" w:rsidRDefault="00340F69" w:rsidP="005C6E32">
            <w:pPr>
              <w:jc w:val="center"/>
              <w:rPr>
                <w:lang w:val="es-MX"/>
              </w:rPr>
            </w:pPr>
            <w:bookmarkStart w:id="39" w:name="Inter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23</w:t>
            </w:r>
            <w:r>
              <w:rPr>
                <w:lang w:val="es-MX"/>
              </w:rPr>
              <w:fldChar w:fldCharType="end"/>
            </w:r>
            <w:r>
              <w:rPr>
                <w:lang w:val="es-MX"/>
              </w:rPr>
              <w:t>)</w:t>
            </w:r>
            <w:bookmarkEnd w:id="3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2820" w:dyaOrig="380">
                <v:shape id="_x0000_i1086" type="#_x0000_t75" style="width:140.85pt;height:18.8pt" o:ole="">
                  <v:imagedata r:id="rId128" o:title=""/>
                </v:shape>
                <o:OLEObject Type="Embed" ProgID="Equation.DSMT4" ShapeID="_x0000_i1086" DrawAspect="Content" ObjectID="_1573387407" r:id="rId129"/>
              </w:object>
            </w:r>
            <w:r w:rsidR="00C66A31">
              <w:t>,</w:t>
            </w:r>
          </w:p>
        </w:tc>
        <w:tc>
          <w:tcPr>
            <w:tcW w:w="985" w:type="dxa"/>
            <w:vAlign w:val="center"/>
          </w:tcPr>
          <w:p w:rsidR="00340F69" w:rsidRDefault="00340F69" w:rsidP="005C6E32">
            <w:pPr>
              <w:jc w:val="center"/>
              <w:rPr>
                <w:lang w:val="es-MX"/>
              </w:rPr>
            </w:pPr>
            <w:bookmarkStart w:id="40" w:name="FactorAtMaximumValue"/>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24</w:t>
            </w:r>
            <w:r>
              <w:rPr>
                <w:lang w:val="es-MX"/>
              </w:rPr>
              <w:fldChar w:fldCharType="end"/>
            </w:r>
            <w:r>
              <w:rPr>
                <w:lang w:val="es-MX"/>
              </w:rPr>
              <w:t>)</w:t>
            </w:r>
            <w:bookmarkEnd w:id="4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6"/>
              </w:rPr>
              <w:object w:dxaOrig="1120" w:dyaOrig="279">
                <v:shape id="_x0000_i1087" type="#_x0000_t75" style="width:56.35pt;height:14.4pt" o:ole="">
                  <v:imagedata r:id="rId130" o:title=""/>
                </v:shape>
                <o:OLEObject Type="Embed" ProgID="Equation.DSMT4" ShapeID="_x0000_i1087" DrawAspect="Content" ObjectID="_1573387408" r:id="rId131"/>
              </w:object>
            </w:r>
            <w:r w:rsidR="00C66A31">
              <w:t>,</w:t>
            </w:r>
          </w:p>
        </w:tc>
        <w:tc>
          <w:tcPr>
            <w:tcW w:w="985" w:type="dxa"/>
            <w:vAlign w:val="center"/>
          </w:tcPr>
          <w:p w:rsidR="00340F69" w:rsidRDefault="00340F69" w:rsidP="005C6E32">
            <w:pPr>
              <w:jc w:val="center"/>
              <w:rPr>
                <w:lang w:val="es-MX"/>
              </w:rPr>
            </w:pPr>
            <w:bookmarkStart w:id="41" w:name="ConstraintsForAlph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25</w:t>
            </w:r>
            <w:r>
              <w:rPr>
                <w:lang w:val="es-MX"/>
              </w:rPr>
              <w:fldChar w:fldCharType="end"/>
            </w:r>
            <w:r>
              <w:rPr>
                <w:lang w:val="es-MX"/>
              </w:rPr>
              <w:t>)</w:t>
            </w:r>
            <w:bookmarkEnd w:id="4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jc w:val="center"/>
              <w:rPr>
                <w:lang w:val="es-MX"/>
              </w:rPr>
            </w:pPr>
            <w:r w:rsidRPr="00340F69">
              <w:rPr>
                <w:position w:val="-10"/>
              </w:rPr>
              <w:object w:dxaOrig="1120" w:dyaOrig="320">
                <v:shape id="_x0000_i1088" type="#_x0000_t75" style="width:56.35pt;height:15.65pt" o:ole="">
                  <v:imagedata r:id="rId132" o:title=""/>
                </v:shape>
                <o:OLEObject Type="Embed" ProgID="Equation.DSMT4" ShapeID="_x0000_i1088" DrawAspect="Content" ObjectID="_1573387409" r:id="rId133"/>
              </w:object>
            </w:r>
            <w:r w:rsidR="00C66A31">
              <w:t>,</w:t>
            </w:r>
          </w:p>
        </w:tc>
        <w:tc>
          <w:tcPr>
            <w:tcW w:w="985" w:type="dxa"/>
            <w:vAlign w:val="center"/>
          </w:tcPr>
          <w:p w:rsidR="00340F69" w:rsidRDefault="00340F69" w:rsidP="005C6E32">
            <w:pPr>
              <w:jc w:val="center"/>
              <w:rPr>
                <w:lang w:val="es-MX"/>
              </w:rPr>
            </w:pPr>
            <w:bookmarkStart w:id="42" w:name="ConstraintsForBet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26</w:t>
            </w:r>
            <w:r>
              <w:rPr>
                <w:lang w:val="es-MX"/>
              </w:rPr>
              <w:fldChar w:fldCharType="end"/>
            </w:r>
            <w:r>
              <w:rPr>
                <w:lang w:val="es-MX"/>
              </w:rPr>
              <w:t>)</w:t>
            </w:r>
            <w:bookmarkEnd w:id="42"/>
          </w:p>
        </w:tc>
      </w:tr>
    </w:tbl>
    <w:p w:rsidR="00C66A31" w:rsidRDefault="00C66A31" w:rsidP="00E92E1E"/>
    <w:p w:rsidR="00E92E1E" w:rsidRDefault="00E92E1E" w:rsidP="00E92E1E">
      <w:r>
        <w:t xml:space="preserve">where  </w:t>
      </w:r>
      <w:r w:rsidR="00C66A31" w:rsidRPr="00C66A31">
        <w:rPr>
          <w:position w:val="-10"/>
        </w:rPr>
        <w:object w:dxaOrig="1540" w:dyaOrig="320">
          <v:shape id="_x0000_i1089" type="#_x0000_t75" style="width:77pt;height:15.65pt" o:ole="">
            <v:imagedata r:id="rId134" o:title=""/>
          </v:shape>
          <o:OLEObject Type="Embed" ProgID="Equation.DSMT4" ShapeID="_x0000_i1089" DrawAspect="Content" ObjectID="_1573387410" r:id="rId135"/>
        </w:object>
      </w:r>
      <w:r>
        <w:t xml:space="preserve">, </w:t>
      </w:r>
      <w:r w:rsidR="00C66A31" w:rsidRPr="00C66A31">
        <w:rPr>
          <w:position w:val="-10"/>
        </w:rPr>
        <w:object w:dxaOrig="200" w:dyaOrig="320">
          <v:shape id="_x0000_i1090" type="#_x0000_t75" style="width:10pt;height:15.65pt" o:ole="">
            <v:imagedata r:id="rId136" o:title=""/>
          </v:shape>
          <o:OLEObject Type="Embed" ProgID="Equation.DSMT4" ShapeID="_x0000_i1090" DrawAspect="Content" ObjectID="_1573387411" r:id="rId137"/>
        </w:object>
      </w:r>
      <w:r>
        <w:t xml:space="preserve"> is a random variable with the properties </w:t>
      </w:r>
      <w:r w:rsidR="00C66A31" w:rsidRPr="00C66A31">
        <w:rPr>
          <w:position w:val="-10"/>
        </w:rPr>
        <w:object w:dxaOrig="900" w:dyaOrig="320">
          <v:shape id="_x0000_i1091" type="#_x0000_t75" style="width:45.1pt;height:15.65pt" o:ole="">
            <v:imagedata r:id="rId138" o:title=""/>
          </v:shape>
          <o:OLEObject Type="Embed" ProgID="Equation.DSMT4" ShapeID="_x0000_i1091" DrawAspect="Content" ObjectID="_1573387412" r:id="rId139"/>
        </w:object>
      </w:r>
      <w:r>
        <w:t xml:space="preserve"> and </w:t>
      </w:r>
      <w:r w:rsidR="00C66A31" w:rsidRPr="00C66A31">
        <w:rPr>
          <w:position w:val="-10"/>
        </w:rPr>
        <w:object w:dxaOrig="620" w:dyaOrig="320">
          <v:shape id="_x0000_i1092" type="#_x0000_t75" style="width:30.7pt;height:15.65pt" o:ole="">
            <v:imagedata r:id="rId140" o:title=""/>
          </v:shape>
          <o:OLEObject Type="Embed" ProgID="Equation.DSMT4" ShapeID="_x0000_i1092" DrawAspect="Content" ObjectID="_1573387413" r:id="rId141"/>
        </w:object>
      </w:r>
      <w:r>
        <w:t xml:space="preserve">, </w:t>
      </w:r>
      <w:r w:rsidR="00C66A31" w:rsidRPr="00025957">
        <w:rPr>
          <w:position w:val="-4"/>
        </w:rPr>
        <w:object w:dxaOrig="240" w:dyaOrig="240">
          <v:shape id="_x0000_i1093" type="#_x0000_t75" style="width:11.9pt;height:11.9pt" o:ole="">
            <v:imagedata r:id="rId142" o:title=""/>
          </v:shape>
          <o:OLEObject Type="Embed" ProgID="Equation.DSMT4" ShapeID="_x0000_i1093" DrawAspect="Content" ObjectID="_1573387414" r:id="rId143"/>
        </w:object>
      </w:r>
      <w:r>
        <w:t xml:space="preserve"> is a random variable with the properties </w:t>
      </w:r>
      <w:r w:rsidR="00C66A31" w:rsidRPr="00C66A31">
        <w:rPr>
          <w:position w:val="-10"/>
        </w:rPr>
        <w:object w:dxaOrig="1100" w:dyaOrig="320">
          <v:shape id="_x0000_i1094" type="#_x0000_t75" style="width:54.45pt;height:15.65pt" o:ole="">
            <v:imagedata r:id="rId144" o:title=""/>
          </v:shape>
          <o:OLEObject Type="Embed" ProgID="Equation.DSMT4" ShapeID="_x0000_i1094" DrawAspect="Content" ObjectID="_1573387415" r:id="rId145"/>
        </w:object>
      </w:r>
      <w:r>
        <w:t xml:space="preserve"> and </w:t>
      </w:r>
      <w:r w:rsidR="00C66A31" w:rsidRPr="00C66A31">
        <w:rPr>
          <w:position w:val="-10"/>
        </w:rPr>
        <w:object w:dxaOrig="880" w:dyaOrig="320">
          <v:shape id="_x0000_i1095" type="#_x0000_t75" style="width:44.45pt;height:15.65pt" o:ole="">
            <v:imagedata r:id="rId146" o:title=""/>
          </v:shape>
          <o:OLEObject Type="Embed" ProgID="Equation.DSMT4" ShapeID="_x0000_i1095" DrawAspect="Content" ObjectID="_1573387416" r:id="rId147"/>
        </w:object>
      </w:r>
      <w:r>
        <w:t xml:space="preserve">,  </w:t>
      </w:r>
      <w:r w:rsidR="00C66A31" w:rsidRPr="00C66A31">
        <w:rPr>
          <w:position w:val="-10"/>
        </w:rPr>
        <w:object w:dxaOrig="460" w:dyaOrig="320">
          <v:shape id="_x0000_i1096" type="#_x0000_t75" style="width:23.15pt;height:15.65pt" o:ole="">
            <v:imagedata r:id="rId148" o:title=""/>
          </v:shape>
          <o:OLEObject Type="Embed" ProgID="Equation.DSMT4" ShapeID="_x0000_i1096" DrawAspect="Content" ObjectID="_1573387417" r:id="rId149"/>
        </w:object>
      </w:r>
      <w:r>
        <w:t xml:space="preserve"> is the expected value. </w:t>
      </w:r>
      <w:r w:rsidR="00C66A31" w:rsidRPr="00C66A31">
        <w:rPr>
          <w:position w:val="-12"/>
        </w:rPr>
        <w:object w:dxaOrig="820" w:dyaOrig="360">
          <v:shape id="_x0000_i1097" type="#_x0000_t75" style="width:41.3pt;height:18.15pt" o:ole="">
            <v:imagedata r:id="rId150" o:title=""/>
          </v:shape>
          <o:OLEObject Type="Embed" ProgID="Equation.DSMT4" ShapeID="_x0000_i1097" DrawAspect="Content" ObjectID="_1573387418" r:id="rId151"/>
        </w:object>
      </w:r>
      <w:r>
        <w:t xml:space="preserve"> is the function range, </w:t>
      </w:r>
      <w:r w:rsidR="00C66A31" w:rsidRPr="00C66A31">
        <w:rPr>
          <w:position w:val="-12"/>
        </w:rPr>
        <w:object w:dxaOrig="360" w:dyaOrig="360">
          <v:shape id="_x0000_i1098" type="#_x0000_t75" style="width:18.15pt;height:18.15pt" o:ole="">
            <v:imagedata r:id="rId152" o:title=""/>
          </v:shape>
          <o:OLEObject Type="Embed" ProgID="Equation.DSMT4" ShapeID="_x0000_i1098" DrawAspect="Content" ObjectID="_1573387419" r:id="rId153"/>
        </w:object>
      </w:r>
      <w:r>
        <w:t xml:space="preserve"> is a noise factor, </w:t>
      </w:r>
      <w:r w:rsidR="00C66A31" w:rsidRPr="00C66A31">
        <w:rPr>
          <w:position w:val="-12"/>
        </w:rPr>
        <w:object w:dxaOrig="360" w:dyaOrig="360">
          <v:shape id="_x0000_i1099" type="#_x0000_t75" style="width:18.15pt;height:18.15pt" o:ole="">
            <v:imagedata r:id="rId154" o:title=""/>
          </v:shape>
          <o:OLEObject Type="Embed" ProgID="Equation.DSMT4" ShapeID="_x0000_i1099" DrawAspect="Content" ObjectID="_1573387420" r:id="rId155"/>
        </w:object>
      </w:r>
      <w:r>
        <w:t xml:space="preserve"> is difficulty factor, </w:t>
      </w:r>
      <w:r w:rsidR="00C66A31" w:rsidRPr="00C66A31">
        <w:rPr>
          <w:position w:val="-12"/>
        </w:rPr>
        <w:object w:dxaOrig="360" w:dyaOrig="380">
          <v:shape id="_x0000_i1100" type="#_x0000_t75" style="width:18.15pt;height:18.8pt" o:ole="">
            <v:imagedata r:id="rId156" o:title=""/>
          </v:shape>
          <o:OLEObject Type="Embed" ProgID="Equation.DSMT4" ShapeID="_x0000_i1100" DrawAspect="Content" ObjectID="_1573387421" r:id="rId157"/>
        </w:object>
      </w:r>
      <w:r>
        <w:t xml:space="preserve"> are the optimal combination of </w:t>
      </w:r>
      <w:r>
        <w:lastRenderedPageBreak/>
        <w:t xml:space="preserve">factors where the function </w:t>
      </w:r>
      <w:r w:rsidR="00C66A31" w:rsidRPr="00C66A31">
        <w:rPr>
          <w:position w:val="-10"/>
        </w:rPr>
        <w:object w:dxaOrig="220" w:dyaOrig="260">
          <v:shape id="_x0000_i1101" type="#_x0000_t75" style="width:11.25pt;height:12.5pt" o:ole="">
            <v:imagedata r:id="rId158" o:title=""/>
          </v:shape>
          <o:OLEObject Type="Embed" ProgID="Equation.DSMT4" ShapeID="_x0000_i1101" DrawAspect="Content" ObjectID="_1573387422" r:id="rId159"/>
        </w:object>
      </w:r>
      <w:r>
        <w:t xml:space="preserve"> reaches its maximum value, </w:t>
      </w:r>
      <w:r w:rsidR="00C66A31" w:rsidRPr="00C66A31">
        <w:rPr>
          <w:position w:val="-12"/>
        </w:rPr>
        <w:object w:dxaOrig="300" w:dyaOrig="380">
          <v:shape id="_x0000_i1102" type="#_x0000_t75" style="width:15.05pt;height:18.8pt" o:ole="">
            <v:imagedata r:id="rId160" o:title=""/>
          </v:shape>
          <o:OLEObject Type="Embed" ProgID="Equation.DSMT4" ShapeID="_x0000_i1102" DrawAspect="Content" ObjectID="_1573387423" r:id="rId161"/>
        </w:object>
      </w:r>
      <w:r>
        <w:t xml:space="preserve"> and </w:t>
      </w:r>
      <w:r w:rsidR="00C66A31" w:rsidRPr="00C66A31">
        <w:rPr>
          <w:position w:val="-12"/>
        </w:rPr>
        <w:object w:dxaOrig="320" w:dyaOrig="380">
          <v:shape id="_x0000_i1103" type="#_x0000_t75" style="width:15.65pt;height:18.8pt" o:ole="">
            <v:imagedata r:id="rId162" o:title=""/>
          </v:shape>
          <o:OLEObject Type="Embed" ProgID="Equation.DSMT4" ShapeID="_x0000_i1103" DrawAspect="Content" ObjectID="_1573387424" r:id="rId163"/>
        </w:object>
      </w:r>
      <w:r>
        <w:t xml:space="preserve"> are lower and upper limit of the </w:t>
      </w:r>
      <w:r w:rsidR="00C66A31" w:rsidRPr="00C66A31">
        <w:rPr>
          <w:position w:val="-6"/>
        </w:rPr>
        <w:object w:dxaOrig="279" w:dyaOrig="320">
          <v:shape id="_x0000_i1104" type="#_x0000_t75" style="width:14.4pt;height:15.65pt" o:ole="">
            <v:imagedata r:id="rId164" o:title=""/>
          </v:shape>
          <o:OLEObject Type="Embed" ProgID="Equation.DSMT4" ShapeID="_x0000_i1104" DrawAspect="Content" ObjectID="_1573387425" r:id="rId165"/>
        </w:object>
      </w:r>
      <w:r>
        <w:t xml:space="preserve"> factor, </w:t>
      </w:r>
      <w:r w:rsidR="00C66A31" w:rsidRPr="00C66A31">
        <w:rPr>
          <w:position w:val="-6"/>
        </w:rPr>
        <w:object w:dxaOrig="240" w:dyaOrig="220">
          <v:shape id="_x0000_i1105" type="#_x0000_t75" style="width:11.9pt;height:11.25pt" o:ole="">
            <v:imagedata r:id="rId166" o:title=""/>
          </v:shape>
          <o:OLEObject Type="Embed" ProgID="Equation.DSMT4" ShapeID="_x0000_i1105" DrawAspect="Content" ObjectID="_1573387426" r:id="rId167"/>
        </w:object>
      </w:r>
      <w:r>
        <w:t xml:space="preserve"> and </w:t>
      </w:r>
      <w:r w:rsidR="00C66A31" w:rsidRPr="00C66A31">
        <w:rPr>
          <w:position w:val="-10"/>
        </w:rPr>
        <w:object w:dxaOrig="240" w:dyaOrig="320">
          <v:shape id="_x0000_i1106" type="#_x0000_t75" style="width:11.9pt;height:15.65pt" o:ole="">
            <v:imagedata r:id="rId168" o:title=""/>
          </v:shape>
          <o:OLEObject Type="Embed" ProgID="Equation.DSMT4" ShapeID="_x0000_i1106" DrawAspect="Content" ObjectID="_1573387427" r:id="rId169"/>
        </w:object>
      </w:r>
      <w:r>
        <w:t xml:space="preserve"> are padding constants for limiting the maximum value of the function </w:t>
      </w:r>
      <w:r w:rsidR="00C66A31" w:rsidRPr="00C66A31">
        <w:rPr>
          <w:position w:val="-10"/>
        </w:rPr>
        <w:object w:dxaOrig="240" w:dyaOrig="320">
          <v:shape id="_x0000_i1107" type="#_x0000_t75" style="width:11.9pt;height:15.65pt" o:ole="">
            <v:imagedata r:id="rId170" o:title=""/>
          </v:shape>
          <o:OLEObject Type="Embed" ProgID="Equation.DSMT4" ShapeID="_x0000_i1107" DrawAspect="Content" ObjectID="_1573387428" r:id="rId171"/>
        </w:object>
      </w:r>
      <w:r>
        <w:t xml:space="preserve"> and limiting the optimal combination within the desired region respectively.</w:t>
      </w:r>
    </w:p>
    <w:p w:rsidR="00C66A31" w:rsidRDefault="00C66A31" w:rsidP="00E92E1E"/>
    <w:p w:rsidR="00E92E1E" w:rsidRDefault="00E92E1E" w:rsidP="00E92E1E">
      <w:r>
        <w:t xml:space="preserve">The function </w:t>
      </w:r>
      <w:r w:rsidR="001F2BF7" w:rsidRPr="001F2BF7">
        <w:rPr>
          <w:position w:val="-12"/>
        </w:rPr>
        <w:object w:dxaOrig="1780" w:dyaOrig="360">
          <v:shape id="_x0000_i1108" type="#_x0000_t75" style="width:89.55pt;height:18.15pt" o:ole="">
            <v:imagedata r:id="rId172" o:title=""/>
          </v:shape>
          <o:OLEObject Type="Embed" ProgID="Equation.DSMT4" ShapeID="_x0000_i1108" DrawAspect="Content" ObjectID="_1573387429" r:id="rId173"/>
        </w:object>
      </w:r>
      <w:r>
        <w:t xml:space="preserve"> of </w:t>
      </w:r>
      <w:r w:rsidR="001F2BF7">
        <w:fldChar w:fldCharType="begin"/>
      </w:r>
      <w:r w:rsidR="001F2BF7">
        <w:instrText xml:space="preserve"> REF AdaptedFunction \h </w:instrText>
      </w:r>
      <w:r w:rsidR="001F2BF7">
        <w:fldChar w:fldCharType="separate"/>
      </w:r>
      <w:r w:rsidR="001F2BF7" w:rsidRPr="001F2BF7">
        <w:t>(</w:t>
      </w:r>
      <w:r w:rsidR="001F2BF7" w:rsidRPr="001F2BF7">
        <w:rPr>
          <w:noProof/>
        </w:rPr>
        <w:t>16</w:t>
      </w:r>
      <w:r w:rsidR="001F2BF7" w:rsidRPr="001F2BF7">
        <w:t>)</w:t>
      </w:r>
      <w:r w:rsidR="001F2BF7">
        <w:fldChar w:fldCharType="end"/>
      </w:r>
      <w:r>
        <w:t xml:space="preserve"> preserves all the following mathematical properties of the function </w:t>
      </w:r>
      <w:r w:rsidR="001F2BF7" w:rsidRPr="001F2BF7">
        <w:rPr>
          <w:position w:val="-12"/>
        </w:rPr>
        <w:object w:dxaOrig="300" w:dyaOrig="360">
          <v:shape id="_x0000_i1109" type="#_x0000_t75" style="width:15.05pt;height:18.15pt" o:ole="">
            <v:imagedata r:id="rId174" o:title=""/>
          </v:shape>
          <o:OLEObject Type="Embed" ProgID="Equation.DSMT4" ShapeID="_x0000_i1109" DrawAspect="Content" ObjectID="_1573387430" r:id="rId175"/>
        </w:object>
      </w:r>
      <w:r>
        <w:t xml:space="preserve"> proposed in</w:t>
      </w:r>
      <w:r w:rsidR="001F2BF7">
        <w:t xml:space="preserve"> </w:t>
      </w:r>
      <w:r w:rsidR="001F2BF7">
        <w:fldChar w:fldCharType="begin"/>
      </w:r>
      <w:r w:rsidR="001F2BF7">
        <w:instrText xml:space="preserve"> REF Novelmodel \h </w:instrText>
      </w:r>
      <w:r w:rsidR="001F2BF7">
        <w:fldChar w:fldCharType="separate"/>
      </w:r>
      <w:r w:rsidR="001F2BF7" w:rsidRPr="001F2BF7">
        <w:t>(</w:t>
      </w:r>
      <w:r w:rsidR="001F2BF7" w:rsidRPr="001F2BF7">
        <w:rPr>
          <w:noProof/>
        </w:rPr>
        <w:t>7</w:t>
      </w:r>
      <w:r w:rsidR="001F2BF7" w:rsidRPr="001F2BF7">
        <w:t>)</w:t>
      </w:r>
      <w:r w:rsidR="001F2BF7">
        <w:fldChar w:fldCharType="end"/>
      </w:r>
      <w:r>
        <w:t>.</w:t>
      </w:r>
    </w:p>
    <w:p w:rsidR="001A48AB" w:rsidRDefault="001A48AB" w:rsidP="00E92E1E">
      <w:pPr>
        <w:pStyle w:val="ListParagraph"/>
        <w:numPr>
          <w:ilvl w:val="0"/>
          <w:numId w:val="7"/>
        </w:numPr>
      </w:pPr>
      <w:r>
        <w:t>Gradient is not proportional to the distance from its optimum combination.</w:t>
      </w:r>
    </w:p>
    <w:p w:rsidR="001A48AB" w:rsidRDefault="00E92E1E" w:rsidP="00E92E1E">
      <w:pPr>
        <w:pStyle w:val="ListParagraph"/>
        <w:numPr>
          <w:ilvl w:val="0"/>
          <w:numId w:val="7"/>
        </w:numPr>
      </w:pPr>
      <w:r>
        <w:t xml:space="preserve">Has unique maximum value at </w:t>
      </w:r>
      <w:r w:rsidR="001A48AB" w:rsidRPr="001A48AB">
        <w:rPr>
          <w:position w:val="-12"/>
        </w:rPr>
        <w:object w:dxaOrig="2380" w:dyaOrig="360">
          <v:shape id="_x0000_i1110" type="#_x0000_t75" style="width:118.95pt;height:18.15pt" o:ole="">
            <v:imagedata r:id="rId176" o:title=""/>
          </v:shape>
          <o:OLEObject Type="Embed" ProgID="Equation.DSMT4" ShapeID="_x0000_i1110" DrawAspect="Content" ObjectID="_1573387431" r:id="rId177"/>
        </w:object>
      </w:r>
      <w:r>
        <w:t xml:space="preserve"> i.e. at </w:t>
      </w:r>
      <w:r w:rsidR="001A48AB" w:rsidRPr="001A48AB">
        <w:rPr>
          <w:position w:val="-12"/>
        </w:rPr>
        <w:object w:dxaOrig="2520" w:dyaOrig="380">
          <v:shape id="_x0000_i1111" type="#_x0000_t75" style="width:125.85pt;height:18.8pt" o:ole="">
            <v:imagedata r:id="rId178" o:title=""/>
          </v:shape>
          <o:OLEObject Type="Embed" ProgID="Equation.DSMT4" ShapeID="_x0000_i1111" DrawAspect="Content" ObjectID="_1573387432" r:id="rId179"/>
        </w:object>
      </w:r>
      <w:r>
        <w:t xml:space="preserve">, provided that </w:t>
      </w:r>
      <w:r w:rsidR="001A48AB" w:rsidRPr="001A48AB">
        <w:rPr>
          <w:position w:val="-24"/>
        </w:rPr>
        <w:object w:dxaOrig="600" w:dyaOrig="620">
          <v:shape id="_x0000_i1112" type="#_x0000_t75" style="width:30.05pt;height:30.7pt" o:ole="">
            <v:imagedata r:id="rId180" o:title=""/>
          </v:shape>
          <o:OLEObject Type="Embed" ProgID="Equation.DSMT4" ShapeID="_x0000_i1112" DrawAspect="Content" ObjectID="_1573387433" r:id="rId181"/>
        </w:object>
      </w:r>
    </w:p>
    <w:p w:rsidR="001A48AB" w:rsidRDefault="00E92E1E" w:rsidP="001A48AB">
      <w:pPr>
        <w:pStyle w:val="ListParagraph"/>
        <w:numPr>
          <w:ilvl w:val="0"/>
          <w:numId w:val="7"/>
        </w:numPr>
      </w:pPr>
      <w:r>
        <w:t>It is not a concave function.</w:t>
      </w:r>
    </w:p>
    <w:p w:rsidR="00E92E1E" w:rsidRDefault="00E92E1E" w:rsidP="001A48AB">
      <w:pPr>
        <w:pStyle w:val="ListParagraph"/>
        <w:numPr>
          <w:ilvl w:val="0"/>
          <w:numId w:val="7"/>
        </w:numPr>
      </w:pPr>
      <w:r>
        <w:t>The optimal value of an arbitrary factor is not constant throughout the factorial space.</w:t>
      </w:r>
    </w:p>
    <w:p w:rsidR="001A48AB" w:rsidRDefault="001A48AB" w:rsidP="00E92E1E"/>
    <w:p w:rsidR="001D07AD" w:rsidRDefault="00E92E1E" w:rsidP="00E92E1E">
      <w:r>
        <w:t>In the next section, an algorithm is presented to show implementation procedure.</w:t>
      </w:r>
    </w:p>
    <w:p w:rsidR="001A48AB" w:rsidRDefault="001A48AB" w:rsidP="00E92E1E"/>
    <w:p w:rsidR="001A48AB" w:rsidRDefault="001A48AB" w:rsidP="00EF579D">
      <w:pPr>
        <w:pStyle w:val="Heading1"/>
        <w:numPr>
          <w:ilvl w:val="0"/>
          <w:numId w:val="9"/>
        </w:numPr>
      </w:pPr>
      <w:r w:rsidRPr="001A48AB">
        <w:t>Algorithm</w:t>
      </w:r>
    </w:p>
    <w:p w:rsidR="00EF579D" w:rsidRDefault="00EF579D" w:rsidP="00EF579D">
      <w:r w:rsidRPr="00EF579D">
        <w:t>Fig</w:t>
      </w:r>
      <w:r>
        <w:t xml:space="preserve">ure 5 </w:t>
      </w:r>
      <w:r w:rsidRPr="00EF579D">
        <w:t xml:space="preserve">shows the flowchart of the proposed algorithm. The values of </w:t>
      </w:r>
      <w:r w:rsidRPr="00EF579D">
        <w:rPr>
          <w:position w:val="-6"/>
        </w:rPr>
        <w:object w:dxaOrig="240" w:dyaOrig="220">
          <v:shape id="_x0000_i1113" type="#_x0000_t75" style="width:11.9pt;height:11.25pt" o:ole="">
            <v:imagedata r:id="rId182" o:title=""/>
          </v:shape>
          <o:OLEObject Type="Embed" ProgID="Equation.DSMT4" ShapeID="_x0000_i1113" DrawAspect="Content" ObjectID="_1573387434" r:id="rId183"/>
        </w:object>
      </w:r>
      <w:r w:rsidRPr="00EF579D">
        <w:t xml:space="preserve"> and </w:t>
      </w:r>
      <w:r w:rsidRPr="00EF579D">
        <w:rPr>
          <w:position w:val="-10"/>
        </w:rPr>
        <w:object w:dxaOrig="240" w:dyaOrig="320">
          <v:shape id="_x0000_i1114" type="#_x0000_t75" style="width:11.9pt;height:15.65pt" o:ole="">
            <v:imagedata r:id="rId184" o:title=""/>
          </v:shape>
          <o:OLEObject Type="Embed" ProgID="Equation.DSMT4" ShapeID="_x0000_i1114" DrawAspect="Content" ObjectID="_1573387435" r:id="rId185"/>
        </w:object>
      </w:r>
      <w:r w:rsidRPr="00EF579D">
        <w:t xml:space="preserve"> should be less than 0.5. It is recommended to use </w:t>
      </w:r>
      <w:r w:rsidRPr="00EF579D">
        <w:rPr>
          <w:position w:val="-10"/>
        </w:rPr>
        <w:object w:dxaOrig="1180" w:dyaOrig="320">
          <v:shape id="_x0000_i1115" type="#_x0000_t75" style="width:59.5pt;height:15.65pt" o:ole="">
            <v:imagedata r:id="rId186" o:title=""/>
          </v:shape>
          <o:OLEObject Type="Embed" ProgID="Equation.DSMT4" ShapeID="_x0000_i1115" DrawAspect="Content" ObjectID="_1573387436" r:id="rId187"/>
        </w:object>
      </w:r>
      <w:r w:rsidRPr="00EF579D">
        <w:t xml:space="preserve">. </w:t>
      </w:r>
      <w:r w:rsidRPr="00EF579D">
        <w:rPr>
          <w:position w:val="-12"/>
        </w:rPr>
        <w:object w:dxaOrig="300" w:dyaOrig="360">
          <v:shape id="_x0000_i1116" type="#_x0000_t75" style="width:15.05pt;height:18.15pt" o:ole="">
            <v:imagedata r:id="rId188" o:title=""/>
          </v:shape>
          <o:OLEObject Type="Embed" ProgID="Equation.DSMT4" ShapeID="_x0000_i1116" DrawAspect="Content" ObjectID="_1573387437" r:id="rId189"/>
        </w:object>
      </w:r>
      <w:r w:rsidRPr="00EF579D">
        <w:t xml:space="preserve"> and </w:t>
      </w:r>
      <w:r w:rsidRPr="00EF579D">
        <w:rPr>
          <w:position w:val="-12"/>
        </w:rPr>
        <w:object w:dxaOrig="320" w:dyaOrig="360">
          <v:shape id="_x0000_i1117" type="#_x0000_t75" style="width:15.65pt;height:18.15pt" o:ole="">
            <v:imagedata r:id="rId190" o:title=""/>
          </v:shape>
          <o:OLEObject Type="Embed" ProgID="Equation.DSMT4" ShapeID="_x0000_i1117" DrawAspect="Content" ObjectID="_1573387438" r:id="rId191"/>
        </w:object>
      </w:r>
      <w:r w:rsidRPr="00EF579D">
        <w:t xml:space="preserve"> are lower and upper limits of the values generated in the experiments. Hence, user should select the values such that </w:t>
      </w:r>
      <w:r w:rsidRPr="00EF579D">
        <w:rPr>
          <w:position w:val="-12"/>
        </w:rPr>
        <w:object w:dxaOrig="800" w:dyaOrig="360">
          <v:shape id="_x0000_i1118" type="#_x0000_t75" style="width:40.05pt;height:18.15pt" o:ole="">
            <v:imagedata r:id="rId192" o:title=""/>
          </v:shape>
          <o:OLEObject Type="Embed" ProgID="Equation.DSMT4" ShapeID="_x0000_i1118" DrawAspect="Content" ObjectID="_1573387439" r:id="rId193"/>
        </w:object>
      </w:r>
      <w:r w:rsidRPr="00EF579D">
        <w:t xml:space="preserve">. </w:t>
      </w:r>
      <w:r w:rsidRPr="00EF579D">
        <w:rPr>
          <w:position w:val="-12"/>
        </w:rPr>
        <w:object w:dxaOrig="360" w:dyaOrig="360">
          <v:shape id="_x0000_i1119" type="#_x0000_t75" style="width:18.15pt;height:18.15pt" o:ole="">
            <v:imagedata r:id="rId194" o:title=""/>
          </v:shape>
          <o:OLEObject Type="Embed" ProgID="Equation.DSMT4" ShapeID="_x0000_i1119" DrawAspect="Content" ObjectID="_1573387440" r:id="rId195"/>
        </w:object>
      </w:r>
      <w:r w:rsidRPr="00EF579D">
        <w:t xml:space="preserve"> is the </w:t>
      </w:r>
      <w:r w:rsidRPr="00EF579D">
        <w:lastRenderedPageBreak/>
        <w:t xml:space="preserve">difficulty factor, the bigger the value is assigned, the harder it is to reach the optimum </w:t>
      </w:r>
      <w:proofErr w:type="gramStart"/>
      <w:r w:rsidRPr="00EF579D">
        <w:t>value.</w:t>
      </w:r>
      <w:proofErr w:type="gramEnd"/>
      <w:r w:rsidRPr="00EF579D">
        <w:t xml:space="preserve"> It is recommended to use a value </w:t>
      </w:r>
      <w:r w:rsidRPr="00EF579D">
        <w:rPr>
          <w:position w:val="-12"/>
        </w:rPr>
        <w:object w:dxaOrig="740" w:dyaOrig="360">
          <v:shape id="_x0000_i1120" type="#_x0000_t75" style="width:36.95pt;height:18.15pt" o:ole="">
            <v:imagedata r:id="rId196" o:title=""/>
          </v:shape>
          <o:OLEObject Type="Embed" ProgID="Equation.DSMT4" ShapeID="_x0000_i1120" DrawAspect="Content" ObjectID="_1573387441" r:id="rId197"/>
        </w:object>
      </w:r>
      <w:r w:rsidRPr="00EF579D">
        <w:t xml:space="preserve">. The noise factor </w:t>
      </w:r>
      <w:r w:rsidRPr="00EF579D">
        <w:rPr>
          <w:position w:val="-12"/>
        </w:rPr>
        <w:object w:dxaOrig="360" w:dyaOrig="360">
          <v:shape id="_x0000_i1121" type="#_x0000_t75" style="width:18.15pt;height:18.15pt" o:ole="">
            <v:imagedata r:id="rId198" o:title=""/>
          </v:shape>
          <o:OLEObject Type="Embed" ProgID="Equation.DSMT4" ShapeID="_x0000_i1121" DrawAspect="Content" ObjectID="_1573387442" r:id="rId199"/>
        </w:object>
      </w:r>
      <w:r w:rsidRPr="00EF579D">
        <w:t xml:space="preserve"> introduces noise into the system.</w:t>
      </w:r>
    </w:p>
    <w:p w:rsidR="00EF579D" w:rsidRDefault="00EF579D" w:rsidP="00EF579D"/>
    <w:p w:rsidR="00EF579D" w:rsidRDefault="00EF579D" w:rsidP="00EF579D">
      <w:r w:rsidRPr="00EF579D">
        <w:t xml:space="preserve">Using the equations and inequalities given from </w:t>
      </w:r>
      <w:r>
        <w:fldChar w:fldCharType="begin"/>
      </w:r>
      <w:r>
        <w:instrText xml:space="preserve"> REF AdaptedFunction \h </w:instrText>
      </w:r>
      <w:r>
        <w:fldChar w:fldCharType="separate"/>
      </w:r>
      <w:r w:rsidRPr="00EF579D">
        <w:t>(</w:t>
      </w:r>
      <w:r w:rsidRPr="00EF579D">
        <w:rPr>
          <w:noProof/>
        </w:rPr>
        <w:t>16</w:t>
      </w:r>
      <w:r w:rsidRPr="00EF579D">
        <w:t>)</w:t>
      </w:r>
      <w:r>
        <w:fldChar w:fldCharType="end"/>
      </w:r>
      <w:r>
        <w:t xml:space="preserve"> </w:t>
      </w:r>
      <w:r w:rsidRPr="00EF579D">
        <w:t xml:space="preserve">to </w:t>
      </w:r>
      <w:r>
        <w:fldChar w:fldCharType="begin"/>
      </w:r>
      <w:r>
        <w:instrText xml:space="preserve"> REF ConstraintsForBeta \h </w:instrText>
      </w:r>
      <w:r>
        <w:fldChar w:fldCharType="separate"/>
      </w:r>
      <w:r w:rsidRPr="00EF579D">
        <w:t>(</w:t>
      </w:r>
      <w:r w:rsidRPr="00EF579D">
        <w:rPr>
          <w:noProof/>
        </w:rPr>
        <w:t>26</w:t>
      </w:r>
      <w:r w:rsidRPr="00EF579D">
        <w:t>)</w:t>
      </w:r>
      <w:r>
        <w:fldChar w:fldCharType="end"/>
      </w:r>
      <w:r w:rsidRPr="00EF579D">
        <w:t xml:space="preserve">, the algorithm generates responses for the given </w:t>
      </w:r>
      <w:r w:rsidRPr="00EF579D">
        <w:rPr>
          <w:position w:val="-12"/>
        </w:rPr>
        <w:object w:dxaOrig="240" w:dyaOrig="360">
          <v:shape id="_x0000_i1122" type="#_x0000_t75" style="width:11.9pt;height:18.15pt" o:ole="">
            <v:imagedata r:id="rId200" o:title=""/>
          </v:shape>
          <o:OLEObject Type="Embed" ProgID="Equation.DSMT4" ShapeID="_x0000_i1122" DrawAspect="Content" ObjectID="_1573387443" r:id="rId201"/>
        </w:object>
      </w:r>
      <w:r w:rsidRPr="00EF579D">
        <w:t xml:space="preserve"> inputs.</w:t>
      </w:r>
    </w:p>
    <w:p w:rsidR="00EF579D" w:rsidRDefault="00EF579D" w:rsidP="00EF579D">
      <w:pPr>
        <w:pStyle w:val="Heading1"/>
        <w:numPr>
          <w:ilvl w:val="0"/>
          <w:numId w:val="9"/>
        </w:numPr>
      </w:pPr>
      <w:r w:rsidRPr="00EF579D">
        <w:t>Application</w:t>
      </w:r>
    </w:p>
    <w:p w:rsidR="00EF579D" w:rsidRDefault="00EF579D" w:rsidP="00EF579D">
      <w:r>
        <w:t>The proposed algorithm shown in Fig</w:t>
      </w:r>
      <w:r w:rsidR="00164E62">
        <w:t>ure 5</w:t>
      </w:r>
      <w:r>
        <w:t xml:space="preserve"> is implemented in the programing language JavaScript, which is complemented with a graphical user interface (GUI) designed in HTML and CSS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This application is used in the classroom for teaching Response Surface Methodology (RSM) to the master students of Biological Sciences Faculty, Universidad </w:t>
      </w:r>
      <w:proofErr w:type="spellStart"/>
      <w:r>
        <w:t>Autónoma</w:t>
      </w:r>
      <w:proofErr w:type="spellEnd"/>
      <w:r>
        <w:t xml:space="preserve"> de Coahuila, </w:t>
      </w:r>
      <w:proofErr w:type="spellStart"/>
      <w:r>
        <w:t>Torreón</w:t>
      </w:r>
      <w:proofErr w:type="spellEnd"/>
      <w:r>
        <w:t>.</w:t>
      </w:r>
    </w:p>
    <w:p w:rsidR="00EF579D" w:rsidRPr="00EF579D" w:rsidRDefault="00EF579D" w:rsidP="00EF579D">
      <w:r>
        <w:br/>
        <w:t xml:space="preserve">This application is executed with </w:t>
      </w:r>
      <w:r w:rsidRPr="00EF579D">
        <w:rPr>
          <w:position w:val="-6"/>
        </w:rPr>
        <w:object w:dxaOrig="560" w:dyaOrig="279">
          <v:shape id="_x0000_i1123" type="#_x0000_t75" style="width:27.55pt;height:14.4pt" o:ole="">
            <v:imagedata r:id="rId202" o:title=""/>
          </v:shape>
          <o:OLEObject Type="Embed" ProgID="Equation.DSMT4" ShapeID="_x0000_i1123" DrawAspect="Content" ObjectID="_1573387444" r:id="rId203"/>
        </w:object>
      </w:r>
      <w:r>
        <w:t xml:space="preserve">, </w:t>
      </w:r>
      <w:r w:rsidRPr="00EF579D">
        <w:rPr>
          <w:position w:val="-10"/>
        </w:rPr>
        <w:object w:dxaOrig="1180" w:dyaOrig="320">
          <v:shape id="_x0000_i1124" type="#_x0000_t75" style="width:59.5pt;height:15.65pt" o:ole="">
            <v:imagedata r:id="rId204" o:title=""/>
          </v:shape>
          <o:OLEObject Type="Embed" ProgID="Equation.DSMT4" ShapeID="_x0000_i1124" DrawAspect="Content" ObjectID="_1573387445" r:id="rId205"/>
        </w:object>
      </w:r>
      <w:r>
        <w:t xml:space="preserve">, </w:t>
      </w:r>
      <w:r w:rsidRPr="00EF579D">
        <w:rPr>
          <w:position w:val="-12"/>
        </w:rPr>
        <w:object w:dxaOrig="900" w:dyaOrig="360">
          <v:shape id="_x0000_i1125" type="#_x0000_t75" style="width:45.1pt;height:18.15pt" o:ole="">
            <v:imagedata r:id="rId206" o:title=""/>
          </v:shape>
          <o:OLEObject Type="Embed" ProgID="Equation.DSMT4" ShapeID="_x0000_i1125" DrawAspect="Content" ObjectID="_1573387446" r:id="rId207"/>
        </w:object>
      </w:r>
      <w:r>
        <w:t xml:space="preserve">, </w:t>
      </w:r>
      <w:r w:rsidRPr="00EF579D">
        <w:rPr>
          <w:position w:val="-12"/>
        </w:rPr>
        <w:object w:dxaOrig="940" w:dyaOrig="360">
          <v:shape id="_x0000_i1126" type="#_x0000_t75" style="width:46.95pt;height:18.15pt" o:ole="">
            <v:imagedata r:id="rId208" o:title=""/>
          </v:shape>
          <o:OLEObject Type="Embed" ProgID="Equation.DSMT4" ShapeID="_x0000_i1126" DrawAspect="Content" ObjectID="_1573387447" r:id="rId209"/>
        </w:object>
      </w:r>
      <w:r>
        <w:t xml:space="preserve">, </w:t>
      </w:r>
      <w:r w:rsidRPr="00EF579D">
        <w:rPr>
          <w:position w:val="-12"/>
        </w:rPr>
        <w:object w:dxaOrig="740" w:dyaOrig="360">
          <v:shape id="_x0000_i1127" type="#_x0000_t75" style="width:36.95pt;height:18.15pt" o:ole="">
            <v:imagedata r:id="rId210" o:title=""/>
          </v:shape>
          <o:OLEObject Type="Embed" ProgID="Equation.DSMT4" ShapeID="_x0000_i1127" DrawAspect="Content" ObjectID="_1573387448" r:id="rId211"/>
        </w:object>
      </w:r>
      <w:r>
        <w:t xml:space="preserve">, </w:t>
      </w:r>
      <w:r w:rsidRPr="00EF579D">
        <w:rPr>
          <w:position w:val="-12"/>
        </w:rPr>
        <w:object w:dxaOrig="900" w:dyaOrig="360">
          <v:shape id="_x0000_i1128" type="#_x0000_t75" style="width:45.1pt;height:18.15pt" o:ole="">
            <v:imagedata r:id="rId212" o:title=""/>
          </v:shape>
          <o:OLEObject Type="Embed" ProgID="Equation.DSMT4" ShapeID="_x0000_i1128" DrawAspect="Content" ObjectID="_1573387449" r:id="rId213"/>
        </w:object>
      </w:r>
      <w:r>
        <w:t xml:space="preserve">, </w:t>
      </w:r>
      <w:r w:rsidRPr="00EF579D">
        <w:rPr>
          <w:position w:val="-12"/>
        </w:rPr>
        <w:object w:dxaOrig="680" w:dyaOrig="380">
          <v:shape id="_x0000_i1129" type="#_x0000_t75" style="width:33.8pt;height:18.8pt" o:ole="">
            <v:imagedata r:id="rId214" o:title=""/>
          </v:shape>
          <o:OLEObject Type="Embed" ProgID="Equation.DSMT4" ShapeID="_x0000_i1129" DrawAspect="Content" ObjectID="_1573387450" r:id="rId215"/>
        </w:object>
      </w:r>
      <w:r>
        <w:t xml:space="preserve">, </w:t>
      </w:r>
      <w:r w:rsidRPr="00EF579D">
        <w:rPr>
          <w:position w:val="-12"/>
        </w:rPr>
        <w:object w:dxaOrig="920" w:dyaOrig="380">
          <v:shape id="_x0000_i1130" type="#_x0000_t75" style="width:45.7pt;height:18.8pt" o:ole="">
            <v:imagedata r:id="rId216" o:title=""/>
          </v:shape>
          <o:OLEObject Type="Embed" ProgID="Equation.DSMT4" ShapeID="_x0000_i1130" DrawAspect="Content" ObjectID="_1573387451" r:id="rId217"/>
        </w:object>
      </w:r>
      <w:r>
        <w:t xml:space="preserve">, </w:t>
      </w:r>
      <w:r w:rsidRPr="00EF579D">
        <w:rPr>
          <w:position w:val="-12"/>
        </w:rPr>
        <w:object w:dxaOrig="780" w:dyaOrig="380">
          <v:shape id="_x0000_i1131" type="#_x0000_t75" style="width:38.8pt;height:18.8pt" o:ole="">
            <v:imagedata r:id="rId218" o:title=""/>
          </v:shape>
          <o:OLEObject Type="Embed" ProgID="Equation.DSMT4" ShapeID="_x0000_i1131" DrawAspect="Content" ObjectID="_1573387452" r:id="rId219"/>
        </w:object>
      </w:r>
      <w:r>
        <w:t xml:space="preserve">, and </w:t>
      </w:r>
      <w:r w:rsidRPr="00EF579D">
        <w:rPr>
          <w:position w:val="-12"/>
        </w:rPr>
        <w:object w:dxaOrig="660" w:dyaOrig="380">
          <v:shape id="_x0000_i1132" type="#_x0000_t75" style="width:33.2pt;height:18.8pt" o:ole="">
            <v:imagedata r:id="rId220" o:title=""/>
          </v:shape>
          <o:OLEObject Type="Embed" ProgID="Equation.DSMT4" ShapeID="_x0000_i1132" DrawAspect="Content" ObjectID="_1573387453" r:id="rId221"/>
        </w:object>
      </w:r>
      <w:r>
        <w:t xml:space="preserve">. The application calculated </w:t>
      </w:r>
      <w:r w:rsidRPr="00EF579D">
        <w:rPr>
          <w:position w:val="-6"/>
        </w:rPr>
        <w:object w:dxaOrig="980" w:dyaOrig="279">
          <v:shape id="_x0000_i1133" type="#_x0000_t75" style="width:48.85pt;height:14.4pt" o:ole="">
            <v:imagedata r:id="rId222" o:title=""/>
          </v:shape>
          <o:OLEObject Type="Embed" ProgID="Equation.DSMT4" ShapeID="_x0000_i1133" DrawAspect="Content" ObjectID="_1573387454" r:id="rId223"/>
        </w:object>
      </w:r>
      <w:r>
        <w:t xml:space="preserve">, </w:t>
      </w:r>
      <w:r w:rsidRPr="00EF579D">
        <w:rPr>
          <w:position w:val="-12"/>
        </w:rPr>
        <w:object w:dxaOrig="1260" w:dyaOrig="360">
          <v:shape id="_x0000_i1134" type="#_x0000_t75" style="width:63.25pt;height:18.15pt" o:ole="">
            <v:imagedata r:id="rId224" o:title=""/>
          </v:shape>
          <o:OLEObject Type="Embed" ProgID="Equation.DSMT4" ShapeID="_x0000_i1134" DrawAspect="Content" ObjectID="_1573387455" r:id="rId225"/>
        </w:object>
      </w:r>
      <w:r>
        <w:t xml:space="preserve">, </w:t>
      </w:r>
      <w:r w:rsidRPr="00EF579D">
        <w:rPr>
          <w:position w:val="-12"/>
        </w:rPr>
        <w:object w:dxaOrig="1320" w:dyaOrig="360">
          <v:shape id="_x0000_i1135" type="#_x0000_t75" style="width:65.75pt;height:18.15pt" o:ole="">
            <v:imagedata r:id="rId226" o:title=""/>
          </v:shape>
          <o:OLEObject Type="Embed" ProgID="Equation.DSMT4" ShapeID="_x0000_i1135" DrawAspect="Content" ObjectID="_1573387456" r:id="rId227"/>
        </w:object>
      </w:r>
      <w:r>
        <w:t xml:space="preserve">, </w:t>
      </w:r>
      <w:r w:rsidRPr="00EF579D">
        <w:rPr>
          <w:position w:val="-12"/>
        </w:rPr>
        <w:object w:dxaOrig="880" w:dyaOrig="380">
          <v:shape id="_x0000_i1136" type="#_x0000_t75" style="width:44.45pt;height:18.8pt" o:ole="">
            <v:imagedata r:id="rId228" o:title=""/>
          </v:shape>
          <o:OLEObject Type="Embed" ProgID="Equation.DSMT4" ShapeID="_x0000_i1136" DrawAspect="Content" ObjectID="_1573387457" r:id="rId229"/>
        </w:object>
      </w:r>
      <w:r>
        <w:t xml:space="preserve">, </w:t>
      </w:r>
      <w:r w:rsidRPr="00EF579D">
        <w:rPr>
          <w:position w:val="-12"/>
        </w:rPr>
        <w:object w:dxaOrig="660" w:dyaOrig="380">
          <v:shape id="_x0000_i1137" type="#_x0000_t75" style="width:33.2pt;height:18.8pt" o:ole="">
            <v:imagedata r:id="rId230" o:title=""/>
          </v:shape>
          <o:OLEObject Type="Embed" ProgID="Equation.DSMT4" ShapeID="_x0000_i1137" DrawAspect="Content" ObjectID="_1573387458" r:id="rId231"/>
        </w:object>
      </w:r>
      <w:r>
        <w:t xml:space="preserve">, </w:t>
      </w:r>
      <w:r w:rsidRPr="00EF579D">
        <w:rPr>
          <w:position w:val="-12"/>
        </w:rPr>
        <w:object w:dxaOrig="1260" w:dyaOrig="380">
          <v:shape id="_x0000_i1138" type="#_x0000_t75" style="width:63.25pt;height:18.8pt" o:ole="">
            <v:imagedata r:id="rId232" o:title=""/>
          </v:shape>
          <o:OLEObject Type="Embed" ProgID="Equation.DSMT4" ShapeID="_x0000_i1138" DrawAspect="Content" ObjectID="_1573387459" r:id="rId233"/>
        </w:object>
      </w:r>
      <w:r>
        <w:t xml:space="preserve">, and </w:t>
      </w:r>
      <w:r w:rsidRPr="00EF579D">
        <w:rPr>
          <w:position w:val="-12"/>
        </w:rPr>
        <w:object w:dxaOrig="1140" w:dyaOrig="380">
          <v:shape id="_x0000_i1139" type="#_x0000_t75" style="width:56.95pt;height:18.8pt" o:ole="">
            <v:imagedata r:id="rId234" o:title=""/>
          </v:shape>
          <o:OLEObject Type="Embed" ProgID="Equation.DSMT4" ShapeID="_x0000_i1139" DrawAspect="Content" ObjectID="_1573387460" r:id="rId235"/>
        </w:object>
      </w:r>
      <w:r>
        <w:t xml:space="preserve">. Figure 6 shows the contour plot of the function </w:t>
      </w:r>
      <w:r w:rsidRPr="00EF579D">
        <w:rPr>
          <w:position w:val="-12"/>
        </w:rPr>
        <w:object w:dxaOrig="900" w:dyaOrig="360">
          <v:shape id="_x0000_i1140" type="#_x0000_t75" style="width:45.1pt;height:18.15pt" o:ole="">
            <v:imagedata r:id="rId236" o:title=""/>
          </v:shape>
          <o:OLEObject Type="Embed" ProgID="Equation.DSMT4" ShapeID="_x0000_i1140" DrawAspect="Content" ObjectID="_1573387461" r:id="rId237"/>
        </w:object>
      </w:r>
      <w:r>
        <w:t xml:space="preserve"> generated with these constants. The RSM is applied to find the optimal values of </w:t>
      </w:r>
      <w:r w:rsidRPr="00EF579D">
        <w:rPr>
          <w:position w:val="-12"/>
        </w:rPr>
        <w:object w:dxaOrig="240" w:dyaOrig="360">
          <v:shape id="_x0000_i1141" type="#_x0000_t75" style="width:11.9pt;height:18.15pt" o:ole="">
            <v:imagedata r:id="rId238" o:title=""/>
          </v:shape>
          <o:OLEObject Type="Embed" ProgID="Equation.DSMT4" ShapeID="_x0000_i1141" DrawAspect="Content" ObjectID="_1573387462" r:id="rId239"/>
        </w:object>
      </w:r>
      <w:r>
        <w:t xml:space="preserve"> and </w:t>
      </w:r>
      <w:r w:rsidRPr="00EF579D">
        <w:rPr>
          <w:position w:val="-12"/>
        </w:rPr>
        <w:object w:dxaOrig="260" w:dyaOrig="360">
          <v:shape id="_x0000_i1142" type="#_x0000_t75" style="width:12.5pt;height:18.15pt" o:ole="">
            <v:imagedata r:id="rId240" o:title=""/>
          </v:shape>
          <o:OLEObject Type="Embed" ProgID="Equation.DSMT4" ShapeID="_x0000_i1142" DrawAspect="Content" ObjectID="_1573387463" r:id="rId241"/>
        </w:object>
      </w:r>
      <w:r>
        <w:t>, results of each iteration are also superimposed over the contours.</w:t>
      </w:r>
    </w:p>
    <w:p w:rsidR="00EF579D" w:rsidRDefault="00EF579D" w:rsidP="00EF579D">
      <w:pPr>
        <w:pStyle w:val="Heading1"/>
        <w:numPr>
          <w:ilvl w:val="0"/>
          <w:numId w:val="9"/>
        </w:numPr>
      </w:pPr>
      <w:r w:rsidRPr="00EF579D">
        <w:t>Conclusion</w:t>
      </w:r>
    </w:p>
    <w:p w:rsidR="00F51221" w:rsidRDefault="00F51221" w:rsidP="00F51221">
      <w:r>
        <w:t xml:space="preserve">The Construction of a single response, unique peak multivariable mathematical function for is presented. Later it is adapted to generate experimental data for a selected range of factors. An algorithm is proposed, which can be realized in any programming language. Based on this algorithm an </w:t>
      </w:r>
      <w:r>
        <w:lastRenderedPageBreak/>
        <w:t>application is designed in HTML, CSS and JavaScript. It is used in the classroom to teach the topic of Response Surface Methodology (RSM).</w:t>
      </w:r>
    </w:p>
    <w:p w:rsidR="00F51221" w:rsidRDefault="00F51221" w:rsidP="00F51221"/>
    <w:p w:rsidR="00F51221" w:rsidRDefault="00F51221" w:rsidP="00F51221">
      <w:r>
        <w:t xml:space="preserve">It is developed for maximum values, but can be adapted to the minimum by putting negative to the function and scaling accordingly. That is a unique dip (opposite to a peak) can be obtained by selecting a negative values for </w:t>
      </w:r>
      <w:r w:rsidRPr="00F51221">
        <w:rPr>
          <w:position w:val="-12"/>
        </w:rPr>
        <w:object w:dxaOrig="279" w:dyaOrig="360">
          <v:shape id="_x0000_i1143" type="#_x0000_t75" style="width:14.4pt;height:18.15pt" o:ole="">
            <v:imagedata r:id="rId242" o:title=""/>
          </v:shape>
          <o:OLEObject Type="Embed" ProgID="Equation.DSMT4" ShapeID="_x0000_i1143" DrawAspect="Content" ObjectID="_1573387464" r:id="rId243"/>
        </w:object>
      </w:r>
      <w:r>
        <w:t xml:space="preserve">. It requires to modify </w:t>
      </w:r>
      <w:r>
        <w:fldChar w:fldCharType="begin"/>
      </w:r>
      <w:r>
        <w:instrText xml:space="preserve"> REF F_1Equation \h </w:instrText>
      </w:r>
      <w:r>
        <w:fldChar w:fldCharType="separate"/>
      </w:r>
      <w:r w:rsidRPr="00F51221">
        <w:t>(</w:t>
      </w:r>
      <w:r w:rsidRPr="00F51221">
        <w:rPr>
          <w:noProof/>
        </w:rPr>
        <w:t>17</w:t>
      </w:r>
      <w:r w:rsidRPr="00F51221">
        <w:t>)</w:t>
      </w:r>
      <w:r>
        <w:fldChar w:fldCharType="end"/>
      </w:r>
      <w:r>
        <w:t xml:space="preserve"> and </w:t>
      </w:r>
      <w:r>
        <w:fldChar w:fldCharType="begin"/>
      </w:r>
      <w:r>
        <w:instrText xml:space="preserve"> REF F_2Equation \h </w:instrText>
      </w:r>
      <w:r>
        <w:fldChar w:fldCharType="separate"/>
      </w:r>
      <w:r w:rsidRPr="00F51221">
        <w:t>(</w:t>
      </w:r>
      <w:r w:rsidRPr="00F51221">
        <w:rPr>
          <w:noProof/>
        </w:rPr>
        <w:t>18</w:t>
      </w:r>
      <w:r w:rsidRPr="00F51221">
        <w:t>)</w:t>
      </w:r>
      <w:r>
        <w:fldChar w:fldCharType="end"/>
      </w:r>
      <w:r>
        <w:t>.</w:t>
      </w:r>
    </w:p>
    <w:p w:rsidR="00F51221" w:rsidRDefault="00F51221" w:rsidP="00F51221"/>
    <w:p w:rsidR="00F51221" w:rsidRDefault="00F51221" w:rsidP="00F51221">
      <w:r>
        <w:t xml:space="preserve">This work can further be extended to a multiple response case by generating </w:t>
      </w:r>
      <w:r w:rsidRPr="00F51221">
        <w:rPr>
          <w:position w:val="-6"/>
        </w:rPr>
        <w:object w:dxaOrig="260" w:dyaOrig="220">
          <v:shape id="_x0000_i1144" type="#_x0000_t75" style="width:12.5pt;height:11.25pt" o:ole="">
            <v:imagedata r:id="rId244" o:title=""/>
          </v:shape>
          <o:OLEObject Type="Embed" ProgID="Equation.DSMT4" ShapeID="_x0000_i1144" DrawAspect="Content" ObjectID="_1573387465" r:id="rId245"/>
        </w:object>
      </w:r>
      <w:r>
        <w:t xml:space="preserve"> number of functions </w:t>
      </w:r>
      <w:r w:rsidRPr="00F51221">
        <w:rPr>
          <w:position w:val="-14"/>
        </w:rPr>
        <w:object w:dxaOrig="279" w:dyaOrig="380">
          <v:shape id="_x0000_i1145" type="#_x0000_t75" style="width:14.4pt;height:18.8pt" o:ole="">
            <v:imagedata r:id="rId246" o:title=""/>
          </v:shape>
          <o:OLEObject Type="Embed" ProgID="Equation.DSMT4" ShapeID="_x0000_i1145" DrawAspect="Content" ObjectID="_1573387466" r:id="rId247"/>
        </w:object>
      </w:r>
      <w:r>
        <w:t xml:space="preserve"> where </w:t>
      </w:r>
      <w:r w:rsidRPr="00F51221">
        <w:rPr>
          <w:position w:val="-10"/>
        </w:rPr>
        <w:object w:dxaOrig="1480" w:dyaOrig="320">
          <v:shape id="_x0000_i1146" type="#_x0000_t75" style="width:74.5pt;height:15.65pt" o:ole="">
            <v:imagedata r:id="rId248" o:title=""/>
          </v:shape>
          <o:OLEObject Type="Embed" ProgID="Equation.DSMT4" ShapeID="_x0000_i1146" DrawAspect="Content" ObjectID="_1573387467" r:id="rId249"/>
        </w:object>
      </w:r>
      <w:r>
        <w:t xml:space="preserve">, which requires to generate </w:t>
      </w:r>
      <w:r w:rsidRPr="00F51221">
        <w:rPr>
          <w:position w:val="-6"/>
        </w:rPr>
        <w:object w:dxaOrig="560" w:dyaOrig="220">
          <v:shape id="_x0000_i1147" type="#_x0000_t75" style="width:27.55pt;height:11.25pt" o:ole="">
            <v:imagedata r:id="rId250" o:title=""/>
          </v:shape>
          <o:OLEObject Type="Embed" ProgID="Equation.DSMT4" ShapeID="_x0000_i1147" DrawAspect="Content" ObjectID="_1573387468" r:id="rId251"/>
        </w:object>
      </w:r>
      <w:r>
        <w:t xml:space="preserve"> number of values for </w:t>
      </w:r>
      <w:r w:rsidRPr="00F51221">
        <w:rPr>
          <w:position w:val="-6"/>
        </w:rPr>
        <w:object w:dxaOrig="360" w:dyaOrig="320">
          <v:shape id="_x0000_i1148" type="#_x0000_t75" style="width:18.15pt;height:15.65pt" o:ole="">
            <v:imagedata r:id="rId252" o:title=""/>
          </v:shape>
          <o:OLEObject Type="Embed" ProgID="Equation.DSMT4" ShapeID="_x0000_i1148" DrawAspect="Content" ObjectID="_1573387469" r:id="rId253"/>
        </w:object>
      </w:r>
      <w:r>
        <w:t xml:space="preserve">, i.e. the values </w:t>
      </w:r>
      <w:r w:rsidRPr="00F51221">
        <w:rPr>
          <w:position w:val="-12"/>
        </w:rPr>
        <w:object w:dxaOrig="360" w:dyaOrig="380">
          <v:shape id="_x0000_i1149" type="#_x0000_t75" style="width:18.15pt;height:18.8pt" o:ole="">
            <v:imagedata r:id="rId254" o:title=""/>
          </v:shape>
          <o:OLEObject Type="Embed" ProgID="Equation.DSMT4" ShapeID="_x0000_i1149" DrawAspect="Content" ObjectID="_1573387470" r:id="rId255"/>
        </w:object>
      </w:r>
      <w:r>
        <w:t xml:space="preserve"> are replaced by </w:t>
      </w:r>
      <w:r w:rsidRPr="00F51221">
        <w:rPr>
          <w:position w:val="-14"/>
        </w:rPr>
        <w:object w:dxaOrig="360" w:dyaOrig="400">
          <v:shape id="_x0000_i1150" type="#_x0000_t75" style="width:18.15pt;height:20.05pt" o:ole="">
            <v:imagedata r:id="rId256" o:title=""/>
          </v:shape>
          <o:OLEObject Type="Embed" ProgID="Equation.DSMT4" ShapeID="_x0000_i1150" DrawAspect="Content" ObjectID="_1573387471" r:id="rId257"/>
        </w:object>
      </w:r>
      <w:r>
        <w:t xml:space="preserve"> where </w:t>
      </w:r>
      <w:r w:rsidRPr="00F51221">
        <w:rPr>
          <w:position w:val="-10"/>
        </w:rPr>
        <w:object w:dxaOrig="1480" w:dyaOrig="320">
          <v:shape id="_x0000_i1151" type="#_x0000_t75" style="width:74.5pt;height:15.65pt" o:ole="">
            <v:imagedata r:id="rId258" o:title=""/>
          </v:shape>
          <o:OLEObject Type="Embed" ProgID="Equation.DSMT4" ShapeID="_x0000_i1151" DrawAspect="Content" ObjectID="_1573387472" r:id="rId259"/>
        </w:object>
      </w:r>
      <w:r>
        <w:t xml:space="preserve"> and </w:t>
      </w:r>
      <w:r w:rsidRPr="00F51221">
        <w:rPr>
          <w:position w:val="-10"/>
        </w:rPr>
        <w:object w:dxaOrig="1359" w:dyaOrig="320">
          <v:shape id="_x0000_i1152" type="#_x0000_t75" style="width:68.25pt;height:15.65pt" o:ole="">
            <v:imagedata r:id="rId260" o:title=""/>
          </v:shape>
          <o:OLEObject Type="Embed" ProgID="Equation.DSMT4" ShapeID="_x0000_i1152" DrawAspect="Content" ObjectID="_1573387473" r:id="rId261"/>
        </w:object>
      </w:r>
      <w:r>
        <w:t>.</w:t>
      </w:r>
    </w:p>
    <w:p w:rsidR="00F51221" w:rsidRPr="00F51221" w:rsidRDefault="00F51221" w:rsidP="00F51221"/>
    <w:p w:rsidR="001D07AD" w:rsidRDefault="001D07AD" w:rsidP="001D07AD">
      <w:pPr>
        <w:pStyle w:val="Heading1"/>
      </w:pPr>
      <w:bookmarkStart w:id="43" w:name="_Toc491584918"/>
      <w:r>
        <w:t>References</w:t>
      </w:r>
      <w:bookmarkEnd w:id="43"/>
    </w:p>
    <w:p w:rsidR="00EF579D" w:rsidRPr="00EF579D" w:rsidRDefault="001D07AD" w:rsidP="00EF579D">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F579D" w:rsidRPr="00EF579D">
        <w:rPr>
          <w:rFonts w:ascii="Calibri" w:hAnsi="Calibri" w:cs="Calibri"/>
          <w:noProof/>
          <w:szCs w:val="24"/>
        </w:rPr>
        <w:t>[1]</w:t>
      </w:r>
      <w:r w:rsidR="00EF579D" w:rsidRPr="00EF579D">
        <w:rPr>
          <w:rFonts w:ascii="Calibri" w:hAnsi="Calibri" w:cs="Calibri"/>
          <w:noProof/>
          <w:szCs w:val="24"/>
        </w:rPr>
        <w:tab/>
        <w:t xml:space="preserve">R. A. Fisher, </w:t>
      </w:r>
      <w:r w:rsidR="00EF579D" w:rsidRPr="00EF579D">
        <w:rPr>
          <w:rFonts w:ascii="Calibri" w:hAnsi="Calibri" w:cs="Calibri"/>
          <w:i/>
          <w:iCs/>
          <w:noProof/>
          <w:szCs w:val="24"/>
        </w:rPr>
        <w:t>The design of experiments</w:t>
      </w:r>
      <w:r w:rsidR="00EF579D" w:rsidRPr="00EF579D">
        <w:rPr>
          <w:rFonts w:ascii="Calibri" w:hAnsi="Calibri" w:cs="Calibri"/>
          <w:noProof/>
          <w:szCs w:val="24"/>
        </w:rPr>
        <w:t>. Oliver And Boyd; Edinburgh; London, 1937.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[2]</w:t>
      </w:r>
      <w:r w:rsidRPr="00EF579D">
        <w:rPr>
          <w:rFonts w:ascii="Calibri" w:hAnsi="Calibri" w:cs="Calibri"/>
          <w:noProof/>
          <w:szCs w:val="24"/>
        </w:rPr>
        <w:tab/>
        <w:t xml:space="preserve">G. P. Quinn and M. J. Keough, </w:t>
      </w:r>
      <w:r w:rsidRPr="00EF579D">
        <w:rPr>
          <w:rFonts w:ascii="Calibri" w:hAnsi="Calibri" w:cs="Calibri"/>
          <w:i/>
          <w:iCs/>
          <w:noProof/>
          <w:szCs w:val="24"/>
        </w:rPr>
        <w:t>Experimental Design and Data Analysis for Biologists</w:t>
      </w:r>
      <w:r w:rsidRPr="00EF579D">
        <w:rPr>
          <w:rFonts w:ascii="Calibri" w:hAnsi="Calibri" w:cs="Calibri"/>
          <w:noProof/>
          <w:szCs w:val="24"/>
        </w:rPr>
        <w:t>. Cambridge University Press, 2002.</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[3]</w:t>
      </w:r>
      <w:r w:rsidRPr="00EF579D">
        <w:rPr>
          <w:rFonts w:ascii="Calibri" w:hAnsi="Calibri" w:cs="Calibri"/>
          <w:noProof/>
          <w:szCs w:val="24"/>
        </w:rPr>
        <w:tab/>
        <w:t xml:space="preserve">D. C. Montgomery, </w:t>
      </w:r>
      <w:r w:rsidRPr="00EF579D">
        <w:rPr>
          <w:rFonts w:ascii="Calibri" w:hAnsi="Calibri" w:cs="Calibri"/>
          <w:i/>
          <w:iCs/>
          <w:noProof/>
          <w:szCs w:val="24"/>
        </w:rPr>
        <w:t>Design and Analysis of Experiments</w:t>
      </w:r>
      <w:r w:rsidRPr="00EF579D">
        <w:rPr>
          <w:rFonts w:ascii="Calibri" w:hAnsi="Calibri" w:cs="Calibri"/>
          <w:noProof/>
          <w:szCs w:val="24"/>
        </w:rPr>
        <w:t>. John Wiley &amp; Sons, 2008.</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[4]</w:t>
      </w:r>
      <w:r w:rsidRPr="00EF579D">
        <w:rPr>
          <w:rFonts w:ascii="Calibri" w:hAnsi="Calibri" w:cs="Calibri"/>
          <w:noProof/>
          <w:szCs w:val="24"/>
        </w:rPr>
        <w:tab/>
        <w:t xml:space="preserve">J. Antony, </w:t>
      </w:r>
      <w:r w:rsidRPr="00EF579D">
        <w:rPr>
          <w:rFonts w:ascii="Calibri" w:hAnsi="Calibri" w:cs="Calibri"/>
          <w:i/>
          <w:iCs/>
          <w:noProof/>
          <w:szCs w:val="24"/>
        </w:rPr>
        <w:t>Design of Experiments for Engineers and Scientists</w:t>
      </w:r>
      <w:r w:rsidRPr="00EF579D">
        <w:rPr>
          <w:rFonts w:ascii="Calibri" w:hAnsi="Calibri" w:cs="Calibri"/>
          <w:noProof/>
          <w:szCs w:val="24"/>
        </w:rPr>
        <w:t>. Elsevier Science, 2014.</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[5]</w:t>
      </w:r>
      <w:r w:rsidRPr="00EF579D">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EF579D">
        <w:rPr>
          <w:rFonts w:ascii="Calibri" w:hAnsi="Calibri" w:cs="Calibri"/>
          <w:i/>
          <w:iCs/>
          <w:noProof/>
          <w:szCs w:val="24"/>
        </w:rPr>
        <w:t>Green Chem.</w:t>
      </w:r>
      <w:r w:rsidRPr="00EF579D">
        <w:rPr>
          <w:rFonts w:ascii="Calibri" w:hAnsi="Calibri" w:cs="Calibri"/>
          <w:noProof/>
          <w:szCs w:val="24"/>
        </w:rPr>
        <w:t>, vol. 9, no. 10, pp. 1137–1140,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lastRenderedPageBreak/>
        <w:t>[6]</w:t>
      </w:r>
      <w:r w:rsidRPr="00EF579D">
        <w:rPr>
          <w:rFonts w:ascii="Calibri" w:hAnsi="Calibri" w:cs="Calibri"/>
          <w:noProof/>
          <w:szCs w:val="24"/>
        </w:rPr>
        <w:tab/>
        <w:t xml:space="preserve">M. F. W. Festing, “Principles: The need for better experimental design,” </w:t>
      </w:r>
      <w:r w:rsidRPr="00EF579D">
        <w:rPr>
          <w:rFonts w:ascii="Calibri" w:hAnsi="Calibri" w:cs="Calibri"/>
          <w:i/>
          <w:iCs/>
          <w:noProof/>
          <w:szCs w:val="24"/>
        </w:rPr>
        <w:t>Trends Pharmacol. Sci.</w:t>
      </w:r>
      <w:r w:rsidRPr="00EF579D">
        <w:rPr>
          <w:rFonts w:ascii="Calibri" w:hAnsi="Calibri" w:cs="Calibri"/>
          <w:noProof/>
          <w:szCs w:val="24"/>
        </w:rPr>
        <w:t>, vol. 24, no. 7, pp. 341–345, 2003.</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[7]</w:t>
      </w:r>
      <w:r w:rsidRPr="00EF579D">
        <w:rPr>
          <w:rFonts w:ascii="Calibri" w:hAnsi="Calibri" w:cs="Calibri"/>
          <w:noProof/>
          <w:szCs w:val="24"/>
        </w:rPr>
        <w:tab/>
        <w:t xml:space="preserve">X. Zhu and H. A. Simon, “Learning mathematics from examples and by doing,” </w:t>
      </w:r>
      <w:r w:rsidRPr="00EF579D">
        <w:rPr>
          <w:rFonts w:ascii="Calibri" w:hAnsi="Calibri" w:cs="Calibri"/>
          <w:i/>
          <w:iCs/>
          <w:noProof/>
          <w:szCs w:val="24"/>
        </w:rPr>
        <w:t>Cogn. Instr.</w:t>
      </w:r>
      <w:r w:rsidRPr="00EF579D">
        <w:rPr>
          <w:rFonts w:ascii="Calibri" w:hAnsi="Calibri" w:cs="Calibri"/>
          <w:noProof/>
          <w:szCs w:val="24"/>
        </w:rPr>
        <w:t>, vol. 4, no. 3, pp. 137–166, 1987.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[8]</w:t>
      </w:r>
      <w:r w:rsidRPr="00EF579D">
        <w:rPr>
          <w:rFonts w:ascii="Calibri" w:hAnsi="Calibri" w:cs="Calibri"/>
          <w:noProof/>
          <w:szCs w:val="24"/>
        </w:rPr>
        <w:tab/>
        <w:t xml:space="preserve">A. Renkl, “Learning from worked-out examples: A study on individual differences,” </w:t>
      </w:r>
      <w:r w:rsidRPr="00EF579D">
        <w:rPr>
          <w:rFonts w:ascii="Calibri" w:hAnsi="Calibri" w:cs="Calibri"/>
          <w:i/>
          <w:iCs/>
          <w:noProof/>
          <w:szCs w:val="24"/>
        </w:rPr>
        <w:t>Cogn. Sci.</w:t>
      </w:r>
      <w:r w:rsidRPr="00EF579D">
        <w:rPr>
          <w:rFonts w:ascii="Calibri" w:hAnsi="Calibri" w:cs="Calibri"/>
          <w:noProof/>
          <w:szCs w:val="24"/>
        </w:rPr>
        <w:t>, vol. 21, no. 1, pp. 1–29, 1997.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[9]</w:t>
      </w:r>
      <w:r w:rsidRPr="00EF579D">
        <w:rPr>
          <w:rFonts w:ascii="Calibri" w:hAnsi="Calibri" w:cs="Calibri"/>
          <w:noProof/>
          <w:szCs w:val="24"/>
        </w:rPr>
        <w:tab/>
        <w:t xml:space="preserve">J. Hattie and G. C. R. Yates, </w:t>
      </w:r>
      <w:r w:rsidRPr="00EF579D">
        <w:rPr>
          <w:rFonts w:ascii="Calibri" w:hAnsi="Calibri" w:cs="Calibri"/>
          <w:i/>
          <w:iCs/>
          <w:noProof/>
          <w:szCs w:val="24"/>
        </w:rPr>
        <w:t>Visible Learning and the Science of How We Learn</w:t>
      </w:r>
      <w:r w:rsidRPr="00EF579D">
        <w:rPr>
          <w:rFonts w:ascii="Calibri" w:hAnsi="Calibri" w:cs="Calibri"/>
          <w:noProof/>
          <w:szCs w:val="24"/>
        </w:rPr>
        <w:t>. Taylor &amp; Francis, 2013.</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[10]</w:t>
      </w:r>
      <w:r w:rsidRPr="00EF579D">
        <w:rPr>
          <w:rFonts w:ascii="Calibri" w:hAnsi="Calibri" w:cs="Calibri"/>
          <w:noProof/>
          <w:szCs w:val="24"/>
        </w:rPr>
        <w:tab/>
        <w:t xml:space="preserve">W. G. Hunter, “Some Ideas about Teaching Design of Experiments, with 25 Examples of Experiments Conducted by Students,” </w:t>
      </w:r>
      <w:r w:rsidRPr="00EF579D">
        <w:rPr>
          <w:rFonts w:ascii="Calibri" w:hAnsi="Calibri" w:cs="Calibri"/>
          <w:i/>
          <w:iCs/>
          <w:noProof/>
          <w:szCs w:val="24"/>
        </w:rPr>
        <w:t>Am. Stat.</w:t>
      </w:r>
      <w:r w:rsidRPr="00EF579D">
        <w:rPr>
          <w:rFonts w:ascii="Calibri" w:hAnsi="Calibri" w:cs="Calibri"/>
          <w:noProof/>
          <w:szCs w:val="24"/>
        </w:rPr>
        <w:t>, vol. 31, no. 1, pp. 12–17, 1977.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[11]</w:t>
      </w:r>
      <w:r w:rsidRPr="00EF579D">
        <w:rPr>
          <w:rFonts w:ascii="Calibri" w:hAnsi="Calibri" w:cs="Calibri"/>
          <w:noProof/>
          <w:szCs w:val="24"/>
        </w:rPr>
        <w:tab/>
        <w:t xml:space="preserve">M. N. Fried, “Mathematics as a constructive activity: Learners generating examples,” </w:t>
      </w:r>
      <w:r w:rsidRPr="00EF579D">
        <w:rPr>
          <w:rFonts w:ascii="Calibri" w:hAnsi="Calibri" w:cs="Calibri"/>
          <w:i/>
          <w:iCs/>
          <w:noProof/>
          <w:szCs w:val="24"/>
        </w:rPr>
        <w:t>ZDM</w:t>
      </w:r>
      <w:r w:rsidRPr="00EF579D">
        <w:rPr>
          <w:rFonts w:ascii="Calibri" w:hAnsi="Calibri" w:cs="Calibri"/>
          <w:noProof/>
          <w:szCs w:val="24"/>
        </w:rPr>
        <w:t>, vol. 38, no. 2, pp. 209–211, 2006.</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[12]</w:t>
      </w:r>
      <w:r w:rsidRPr="00EF579D">
        <w:rPr>
          <w:rFonts w:ascii="Calibri" w:hAnsi="Calibri" w:cs="Calibri"/>
          <w:noProof/>
          <w:szCs w:val="24"/>
        </w:rPr>
        <w:tab/>
        <w:t xml:space="preserve">S. M. Hiebert, “Teaching simple experimental design to undergraduates: do your students understand the basics?,” </w:t>
      </w:r>
      <w:r w:rsidRPr="00EF579D">
        <w:rPr>
          <w:rFonts w:ascii="Calibri" w:hAnsi="Calibri" w:cs="Calibri"/>
          <w:i/>
          <w:iCs/>
          <w:noProof/>
          <w:szCs w:val="24"/>
        </w:rPr>
        <w:t>Adv. Physiol. Educ.</w:t>
      </w:r>
      <w:r w:rsidRPr="00EF579D">
        <w:rPr>
          <w:rFonts w:ascii="Calibri" w:hAnsi="Calibri" w:cs="Calibri"/>
          <w:noProof/>
          <w:szCs w:val="24"/>
        </w:rPr>
        <w:t>, vol. 31, no. 1, pp. 82–92,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[13]</w:t>
      </w:r>
      <w:r w:rsidRPr="00EF579D">
        <w:rPr>
          <w:rFonts w:ascii="Calibri" w:hAnsi="Calibri" w:cs="Calibri"/>
          <w:noProof/>
          <w:szCs w:val="24"/>
        </w:rPr>
        <w:tab/>
        <w:t xml:space="preserve">D. L. Ball, M. H. Thames, and G. Phelps, “Content Knowledge for Teaching,” </w:t>
      </w:r>
      <w:r w:rsidRPr="00EF579D">
        <w:rPr>
          <w:rFonts w:ascii="Calibri" w:hAnsi="Calibri" w:cs="Calibri"/>
          <w:i/>
          <w:iCs/>
          <w:noProof/>
          <w:szCs w:val="24"/>
        </w:rPr>
        <w:t>J. Teach. Educ.</w:t>
      </w:r>
      <w:r w:rsidRPr="00EF579D">
        <w:rPr>
          <w:rFonts w:ascii="Calibri" w:hAnsi="Calibri" w:cs="Calibri"/>
          <w:noProof/>
          <w:szCs w:val="24"/>
        </w:rPr>
        <w:t>, vol. 59, no. 5, pp. 389–407, 2008.</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[14]</w:t>
      </w:r>
      <w:r w:rsidRPr="00EF579D">
        <w:rPr>
          <w:rFonts w:ascii="Calibri" w:hAnsi="Calibri" w:cs="Calibri"/>
          <w:noProof/>
          <w:szCs w:val="24"/>
        </w:rPr>
        <w:tab/>
        <w:t xml:space="preserve">A. Antoniou and W.-S. Lu, </w:t>
      </w:r>
      <w:r w:rsidRPr="00EF579D">
        <w:rPr>
          <w:rFonts w:ascii="Calibri" w:hAnsi="Calibri" w:cs="Calibri"/>
          <w:i/>
          <w:iCs/>
          <w:noProof/>
          <w:szCs w:val="24"/>
        </w:rPr>
        <w:t>Practical optimization: algorithms and engineering applications</w:t>
      </w:r>
      <w:r w:rsidRPr="00EF579D">
        <w:rPr>
          <w:rFonts w:ascii="Calibri" w:hAnsi="Calibri" w:cs="Calibri"/>
          <w:noProof/>
          <w:szCs w:val="24"/>
        </w:rPr>
        <w:t>. Springer Science &amp; Business Media,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[15]</w:t>
      </w:r>
      <w:r w:rsidRPr="00EF579D">
        <w:rPr>
          <w:rFonts w:ascii="Calibri" w:hAnsi="Calibri" w:cs="Calibri"/>
          <w:noProof/>
          <w:szCs w:val="24"/>
        </w:rPr>
        <w:tab/>
        <w:t xml:space="preserve">B. Bernstein and R. A. Toupin, “Some Properties of the Hessian Matrix of a Strietly Convex Function.,” </w:t>
      </w:r>
      <w:r w:rsidRPr="00EF579D">
        <w:rPr>
          <w:rFonts w:ascii="Calibri" w:hAnsi="Calibri" w:cs="Calibri"/>
          <w:i/>
          <w:iCs/>
          <w:noProof/>
          <w:szCs w:val="24"/>
        </w:rPr>
        <w:t>J. f{ü}r Math. Bd</w:t>
      </w:r>
      <w:r w:rsidRPr="00EF579D">
        <w:rPr>
          <w:rFonts w:ascii="Calibri" w:hAnsi="Calibri" w:cs="Calibri"/>
          <w:noProof/>
          <w:szCs w:val="24"/>
        </w:rPr>
        <w:t>, vol. 210, no. 1/2, p. 9, 1962.</w:t>
      </w:r>
    </w:p>
    <w:p w:rsidR="00EF579D" w:rsidRPr="00EF579D" w:rsidRDefault="00EF579D" w:rsidP="00EF579D">
      <w:pPr>
        <w:widowControl w:val="0"/>
        <w:autoSpaceDE w:val="0"/>
        <w:autoSpaceDN w:val="0"/>
        <w:adjustRightInd w:val="0"/>
        <w:ind w:left="640" w:hanging="640"/>
        <w:rPr>
          <w:rFonts w:ascii="Calibri" w:hAnsi="Calibri" w:cs="Calibri"/>
          <w:noProof/>
        </w:rPr>
      </w:pPr>
      <w:r w:rsidRPr="00EF579D">
        <w:rPr>
          <w:rFonts w:ascii="Calibri" w:hAnsi="Calibri" w:cs="Calibri"/>
          <w:noProof/>
          <w:szCs w:val="24"/>
        </w:rPr>
        <w:t>[16]</w:t>
      </w:r>
      <w:r w:rsidRPr="00EF579D">
        <w:rPr>
          <w:rFonts w:ascii="Calibri" w:hAnsi="Calibri" w:cs="Calibri"/>
          <w:noProof/>
          <w:szCs w:val="24"/>
        </w:rPr>
        <w:tab/>
        <w:t xml:space="preserve">S. K. Gadi, “Multifactorial experiment simulator - Suresh Kumar Gadi,” 2017. [Online]. Available: </w:t>
      </w:r>
      <w:r w:rsidRPr="00EF579D">
        <w:rPr>
          <w:rFonts w:ascii="Calibri" w:hAnsi="Calibri" w:cs="Calibri"/>
          <w:noProof/>
          <w:szCs w:val="24"/>
        </w:rPr>
        <w:lastRenderedPageBreak/>
        <w:t>https://skgadi.com/tools/multifactorial-experiment-simulator/. [Accessed: 27-Aug-2017].</w:t>
      </w:r>
    </w:p>
    <w:p w:rsidR="001D07AD" w:rsidRPr="000C0096" w:rsidRDefault="001D07AD" w:rsidP="000C0096">
      <w:r>
        <w:fldChar w:fldCharType="end"/>
      </w:r>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8"/>
  </w:num>
  <w:num w:numId="4">
    <w:abstractNumId w:val="9"/>
  </w:num>
  <w:num w:numId="5">
    <w:abstractNumId w:val="3"/>
  </w:num>
  <w:num w:numId="6">
    <w:abstractNumId w:val="2"/>
  </w:num>
  <w:num w:numId="7">
    <w:abstractNumId w:val="0"/>
  </w:num>
  <w:num w:numId="8">
    <w:abstractNumId w:val="10"/>
  </w:num>
  <w:num w:numId="9">
    <w:abstractNumId w:val="4"/>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kwqgUAOjqVtywAAAA="/>
  </w:docVars>
  <w:rsids>
    <w:rsidRoot w:val="000C0096"/>
    <w:rsid w:val="000C0096"/>
    <w:rsid w:val="000F0979"/>
    <w:rsid w:val="00144957"/>
    <w:rsid w:val="00164E62"/>
    <w:rsid w:val="00184DA8"/>
    <w:rsid w:val="001A48AB"/>
    <w:rsid w:val="001D07AD"/>
    <w:rsid w:val="001F2BF7"/>
    <w:rsid w:val="001F7046"/>
    <w:rsid w:val="002622B8"/>
    <w:rsid w:val="002856FA"/>
    <w:rsid w:val="00340F69"/>
    <w:rsid w:val="00403874"/>
    <w:rsid w:val="0043532F"/>
    <w:rsid w:val="004F1619"/>
    <w:rsid w:val="0057690F"/>
    <w:rsid w:val="005C6E32"/>
    <w:rsid w:val="00611C3E"/>
    <w:rsid w:val="00651612"/>
    <w:rsid w:val="006C4BC0"/>
    <w:rsid w:val="008035C6"/>
    <w:rsid w:val="00805399"/>
    <w:rsid w:val="0083476B"/>
    <w:rsid w:val="008D166F"/>
    <w:rsid w:val="008F1839"/>
    <w:rsid w:val="0090051B"/>
    <w:rsid w:val="00A35A16"/>
    <w:rsid w:val="00A878D8"/>
    <w:rsid w:val="00B043FE"/>
    <w:rsid w:val="00C32404"/>
    <w:rsid w:val="00C32727"/>
    <w:rsid w:val="00C5058D"/>
    <w:rsid w:val="00C66A31"/>
    <w:rsid w:val="00CE0B16"/>
    <w:rsid w:val="00CF593F"/>
    <w:rsid w:val="00D005CA"/>
    <w:rsid w:val="00DA0B4D"/>
    <w:rsid w:val="00E0442F"/>
    <w:rsid w:val="00E53339"/>
    <w:rsid w:val="00E92E1E"/>
    <w:rsid w:val="00EA68B1"/>
    <w:rsid w:val="00EF579D"/>
    <w:rsid w:val="00F40B4E"/>
    <w:rsid w:val="00F5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6FA"/>
    <w:pPr>
      <w:ind w:left="720"/>
      <w:contextualSpacing/>
    </w:pPr>
  </w:style>
  <w:style w:type="table" w:styleId="TableGrid">
    <w:name w:val="Table Grid"/>
    <w:basedOn w:val="Table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C32727"/>
    <w:rPr>
      <w:lang w:val="es-MX"/>
    </w:rPr>
  </w:style>
  <w:style w:type="character" w:customStyle="1" w:styleId="Heading2Char">
    <w:name w:val="Heading 2 Char"/>
    <w:basedOn w:val="DefaultParagraphFont"/>
    <w:link w:val="Heading2"/>
    <w:uiPriority w:val="9"/>
    <w:semiHidden/>
    <w:rsid w:val="00DA0B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C4BC0"/>
    <w:pPr>
      <w:spacing w:line="259" w:lineRule="auto"/>
      <w:outlineLvl w:val="9"/>
    </w:pPr>
  </w:style>
  <w:style w:type="paragraph" w:styleId="TOC1">
    <w:name w:val="toc 1"/>
    <w:basedOn w:val="Normal"/>
    <w:next w:val="Normal"/>
    <w:autoRedefine/>
    <w:uiPriority w:val="39"/>
    <w:unhideWhenUsed/>
    <w:rsid w:val="006C4BC0"/>
    <w:pPr>
      <w:spacing w:after="100"/>
    </w:pPr>
  </w:style>
  <w:style w:type="paragraph" w:styleId="TOC2">
    <w:name w:val="toc 2"/>
    <w:basedOn w:val="Normal"/>
    <w:next w:val="Normal"/>
    <w:autoRedefine/>
    <w:uiPriority w:val="39"/>
    <w:unhideWhenUsed/>
    <w:rsid w:val="006C4BC0"/>
    <w:pPr>
      <w:spacing w:after="100"/>
      <w:ind w:left="220"/>
    </w:pPr>
  </w:style>
  <w:style w:type="character" w:styleId="Hyperlink">
    <w:name w:val="Hyperlink"/>
    <w:basedOn w:val="DefaultParagraphFont"/>
    <w:uiPriority w:val="99"/>
    <w:unhideWhenUsed/>
    <w:rsid w:val="006C4BC0"/>
    <w:rPr>
      <w:color w:val="0563C1" w:themeColor="hyperlink"/>
      <w:u w:val="single"/>
    </w:rPr>
  </w:style>
  <w:style w:type="paragraph" w:styleId="Title">
    <w:name w:val="Title"/>
    <w:basedOn w:val="Normal"/>
    <w:next w:val="Normal"/>
    <w:link w:val="TitleCh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0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00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1.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7.bin"/><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2.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image" Target="media/image123.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240" Type="http://schemas.openxmlformats.org/officeDocument/2006/relationships/image" Target="media/image118.wmf"/><Relationship Id="rId261" Type="http://schemas.openxmlformats.org/officeDocument/2006/relationships/oleObject" Target="embeddings/oleObject128.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image" Target="media/image113.wmf"/><Relationship Id="rId251" Type="http://schemas.openxmlformats.org/officeDocument/2006/relationships/oleObject" Target="embeddings/oleObject123.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8.wmf"/><Relationship Id="rId241" Type="http://schemas.openxmlformats.org/officeDocument/2006/relationships/oleObject" Target="embeddings/oleObject11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fontTable" Target="fontTable.xml"/><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9" Type="http://schemas.openxmlformats.org/officeDocument/2006/relationships/oleObject" Target="embeddings/oleObject2.bin"/><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microsoft.com/office/2011/relationships/people" Target="people.xml"/><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theme" Target="theme/theme1.xml"/><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20.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image" Target="media/image126.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image" Target="media/image121.wmf"/><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5C5CA-C973-4692-8C6A-B6EE0E29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5369</Words>
  <Characters>30607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4</cp:revision>
  <dcterms:created xsi:type="dcterms:W3CDTF">2017-11-28T21:01:00Z</dcterms:created>
  <dcterms:modified xsi:type="dcterms:W3CDTF">2017-11-28T21:08:00Z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
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4B3" w:rsidRDefault="001654B3" w:rsidP="001654B3">
      <w:pPr>
        <w:pStyle w:val="Title"/>
        <w:jc w:val="center"/>
      </w:pPr>
      <w:bookmarkStart w:id="0" w:name="_Toc491584913"/>
      <w:r>
        <w:t>A computer-based educational tool for generating experimental design examples</w:t>
      </w:r>
    </w:p>
    <w:p w:rsidR="001654B3" w:rsidRPr="00C32404" w:rsidRDefault="001654B3" w:rsidP="001654B3"/>
    <w:p w:rsidR="001654B3" w:rsidRDefault="001654B3" w:rsidP="001654B3">
      <w:pPr>
        <w:pStyle w:val="Heading1"/>
      </w:pPr>
      <w:r>
        <w:t>Abstract</w:t>
      </w:r>
      <w:bookmarkEnd w:id="0"/>
    </w:p>
    <w:p w:rsidR="001654B3" w:rsidRPr="00F70FB8" w:rsidRDefault="001654B3" w:rsidP="001654B3">
      <w:pPr>
        <w:jc w:val="both"/>
      </w:pPr>
      <w:r w:rsidRPr="00F70FB8">
        <w:t>In this article, challenges in designing example problems of multifactorial experiments for an academic purpose are identifie</w:t>
      </w:r>
      <w:r>
        <w:t xml:space="preserve">d, </w:t>
      </w:r>
      <w:r w:rsidRPr="00F70FB8">
        <w:t xml:space="preserve">and an algorithm for </w:t>
      </w:r>
      <w:r>
        <w:t xml:space="preserve">simulating </w:t>
      </w:r>
      <w:r w:rsidRPr="00F70FB8">
        <w:t>multifactorial experiments is pr</w:t>
      </w:r>
      <w:r>
        <w:t>esented</w:t>
      </w:r>
      <w:r w:rsidRPr="00F70FB8">
        <w:t xml:space="preserve">. </w:t>
      </w:r>
      <w:r>
        <w:t>It is based on a proposed mathematical function, mimics a physical system, can be employed for any number of finite fact</w:t>
      </w:r>
      <w:r w:rsidR="00104670">
        <w:t>ors, and contains a unique peak</w:t>
      </w:r>
      <w:r>
        <w:t>. T</w:t>
      </w:r>
      <w:r w:rsidRPr="00F70FB8">
        <w:t>h</w:t>
      </w:r>
      <w:r>
        <w:t>e proposed algorithm is implemented on</w:t>
      </w:r>
      <w:r w:rsidRPr="00F70FB8">
        <w:t xml:space="preserve"> </w:t>
      </w:r>
      <w:r>
        <w:t xml:space="preserve">an application developed with JavaScript, HTML and CSS, which has been tested in the teaching of the </w:t>
      </w:r>
      <w:r w:rsidRPr="00F70FB8">
        <w:t>Response Surface Methodology.</w:t>
      </w:r>
    </w:p>
    <w:p w:rsidR="001654B3" w:rsidRDefault="001654B3" w:rsidP="001654B3">
      <w:pPr>
        <w:pStyle w:val="Heading1"/>
      </w:pPr>
      <w:bookmarkStart w:id="1" w:name="_Toc491584914"/>
      <w:r>
        <w:t>Keywords</w:t>
      </w:r>
      <w:bookmarkEnd w:id="1"/>
    </w:p>
    <w:p w:rsidR="001654B3" w:rsidRDefault="001654B3" w:rsidP="001654B3">
      <w:r w:rsidRPr="000C0096">
        <w:t>Experimental design</w:t>
      </w:r>
      <w:r>
        <w:t xml:space="preserve">, </w:t>
      </w:r>
      <w:r w:rsidRPr="000C0096">
        <w:t>educational tool</w:t>
      </w:r>
      <w:r>
        <w:t xml:space="preserve">, </w:t>
      </w:r>
      <w:r w:rsidRPr="000C0096">
        <w:t>generating examples</w:t>
      </w:r>
      <w:r>
        <w:t xml:space="preserve">, problem-based learning, multifactorial model. </w:t>
      </w:r>
    </w:p>
    <w:p w:rsidR="001654B3" w:rsidRDefault="001654B3" w:rsidP="001654B3">
      <w:pPr>
        <w:pStyle w:val="Heading1"/>
        <w:numPr>
          <w:ilvl w:val="0"/>
          <w:numId w:val="3"/>
        </w:numPr>
      </w:pPr>
      <w:bookmarkStart w:id="2" w:name="_Toc491584915"/>
      <w:r w:rsidRPr="000C0096">
        <w:t>Introduction</w:t>
      </w:r>
      <w:bookmarkEnd w:id="2"/>
    </w:p>
    <w:p w:rsidR="001654B3" w:rsidRDefault="001654B3" w:rsidP="001654B3">
      <w:pPr>
        <w:jc w:val="both"/>
      </w:pPr>
      <w:r w:rsidRPr="00FE5FEA">
        <w:t xml:space="preserve">Almost all the fields involving experimentation use experimental design </w:t>
      </w:r>
      <w:r>
        <w:fldChar w:fldCharType="begin" w:fldLock="1"/>
      </w:r>
      <w:r w:rsidR="009D71E8">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 "schema" : "https://github.com/citation-style-language/schema/raw/master/csl-citation.json" }</w:instrText>
      </w:r>
      <w:r>
        <w:fldChar w:fldCharType="separate"/>
      </w:r>
      <w:r w:rsidRPr="001D07AD">
        <w:rPr>
          <w:noProof/>
        </w:rPr>
        <w:t>[1]–[4]</w:t>
      </w:r>
      <w:r>
        <w:fldChar w:fldCharType="end"/>
      </w:r>
      <w:r>
        <w:t>.</w:t>
      </w:r>
      <w:r w:rsidRPr="00FE5FEA">
        <w:t xml:space="preserve"> It is part of various undergraduate and graduate curriculum, ranging from engineering to biological sciences. The objective of experimental design is to minimize cost and time of experiments and maximize its yield. As an example, it can be used to find the values of factors such as pH, oxygen concentration, sugar concentration, with which the enzyme production is maximized. Different techniques can be employed to find the minimum number of experiments </w:t>
      </w:r>
      <w:r>
        <w:fldChar w:fldCharType="begin" w:fldLock="1"/>
      </w:r>
      <w:r w:rsidR="009D71E8">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 "schema" : "https://github.com/citation-style-language/schema/raw/master/csl-citation.json" }</w:instrText>
      </w:r>
      <w:r>
        <w:fldChar w:fldCharType="separate"/>
      </w:r>
      <w:r w:rsidRPr="001D07AD">
        <w:rPr>
          <w:noProof/>
        </w:rPr>
        <w:t>[5]</w:t>
      </w:r>
      <w:r>
        <w:fldChar w:fldCharType="end"/>
      </w:r>
      <w:r w:rsidRPr="009D2B29">
        <w:t xml:space="preserve"> . On the other hand, an improper experiment</w:t>
      </w:r>
      <w:r>
        <w:t>al</w:t>
      </w:r>
      <w:r w:rsidRPr="009D2B29">
        <w:t xml:space="preserve"> </w:t>
      </w:r>
      <w:r>
        <w:t xml:space="preserve">design </w:t>
      </w:r>
      <w:r w:rsidRPr="009D2B29">
        <w:t>may lead to inaccurate or false conclusions, as well as a loss of money, material</w:t>
      </w:r>
      <w:r>
        <w:t xml:space="preserve">, </w:t>
      </w:r>
      <w:r w:rsidRPr="009D2B29">
        <w:t xml:space="preserve">and time </w:t>
      </w:r>
      <w:r>
        <w:fldChar w:fldCharType="begin" w:fldLock="1"/>
      </w:r>
      <w:r w:rsidR="009D71E8">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 "schema" : "https://github.com/citation-style-language/schema/raw/master/csl-citation.json" }</w:instrText>
      </w:r>
      <w:r>
        <w:fldChar w:fldCharType="separate"/>
      </w:r>
      <w:r w:rsidRPr="001D07AD">
        <w:rPr>
          <w:noProof/>
        </w:rPr>
        <w:t>[6]</w:t>
      </w:r>
      <w:r>
        <w:fldChar w:fldCharType="end"/>
      </w:r>
      <w:r>
        <w:t>.</w:t>
      </w:r>
    </w:p>
    <w:p w:rsidR="001654B3" w:rsidRDefault="001654B3" w:rsidP="001654B3">
      <w:pPr>
        <w:jc w:val="both"/>
      </w:pPr>
    </w:p>
    <w:p w:rsidR="001654B3" w:rsidRPr="00AC433C" w:rsidRDefault="001654B3" w:rsidP="001654B3">
      <w:r w:rsidRPr="00AC433C">
        <w:t xml:space="preserve">Solving numerical examples helps students to learn statistics or mathematics  </w:t>
      </w:r>
      <w:r w:rsidRPr="00AC433C">
        <w:fldChar w:fldCharType="begin" w:fldLock="1"/>
      </w:r>
      <w:r w:rsidR="009D71E8">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 "schema" : "https://github.com/citation-style-language/schema/raw/master/csl-citation.json" }</w:instrText>
      </w:r>
      <w:r w:rsidRPr="00AC433C">
        <w:fldChar w:fldCharType="separate"/>
      </w:r>
      <w:r w:rsidRPr="00AC433C">
        <w:rPr>
          <w:noProof/>
        </w:rPr>
        <w:t>[7]</w:t>
      </w:r>
      <w:r w:rsidRPr="00AC433C">
        <w:fldChar w:fldCharType="end"/>
      </w:r>
      <w:r w:rsidRPr="00AC433C">
        <w:t xml:space="preserve"> , or to develop insight into a particular topic </w:t>
      </w:r>
      <w:r w:rsidRPr="00AC433C">
        <w:fldChar w:fldCharType="begin" w:fldLock="1"/>
      </w:r>
      <w:r w:rsidR="009D71E8">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 "schema" : "https://github.com/citation-style-language/schema/raw/master/csl-citation.json" }</w:instrText>
      </w:r>
      <w:r w:rsidRPr="00AC433C">
        <w:fldChar w:fldCharType="separate"/>
      </w:r>
      <w:r w:rsidRPr="00AC433C">
        <w:rPr>
          <w:noProof/>
        </w:rPr>
        <w:t>[8]</w:t>
      </w:r>
      <w:r w:rsidRPr="00AC433C">
        <w:fldChar w:fldCharType="end"/>
      </w:r>
      <w:r w:rsidRPr="00AC433C">
        <w:t xml:space="preserve"> . Moreover, students </w:t>
      </w:r>
      <w:r>
        <w:t xml:space="preserve">obtain </w:t>
      </w:r>
      <w:r w:rsidRPr="00AC433C">
        <w:t xml:space="preserve">good learning experience using visual numerical examples of experiments </w:t>
      </w:r>
      <w:r w:rsidRPr="00AC433C">
        <w:fldChar w:fldCharType="begin" w:fldLock="1"/>
      </w:r>
      <w:r w:rsidR="009D71E8">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 "schema" : "https://github.com/citation-style-language/schema/raw/master/csl-citation.json" }</w:instrText>
      </w:r>
      <w:r w:rsidRPr="00AC433C">
        <w:fldChar w:fldCharType="separate"/>
      </w:r>
      <w:r w:rsidRPr="00AC433C">
        <w:rPr>
          <w:noProof/>
        </w:rPr>
        <w:t>[9]</w:t>
      </w:r>
      <w:r w:rsidRPr="00AC433C">
        <w:fldChar w:fldCharType="end"/>
      </w:r>
      <w:r w:rsidRPr="00AC433C">
        <w:t xml:space="preserve"> . On the other hand, solving optimization problems and finding the most accurate mathematical model for a process in experimental design involves performing various experiments with different combinations of factors. </w:t>
      </w:r>
      <w:r>
        <w:t>Usually, c</w:t>
      </w:r>
      <w:r w:rsidRPr="00AC433C">
        <w:t xml:space="preserve">onducting experiments on a real system is not feasible due to any of the following limitations: 1) experiments on a real system can be costly, 2) a considerable amount of time may take each experiment, </w:t>
      </w:r>
      <w:r>
        <w:t xml:space="preserve">and 3) </w:t>
      </w:r>
      <w:r w:rsidRPr="00AC433C">
        <w:t>a great variety of experiments</w:t>
      </w:r>
      <w:r>
        <w:t xml:space="preserve"> is difficult to be carried out</w:t>
      </w:r>
      <w:r w:rsidRPr="00AC433C">
        <w:t xml:space="preserve">. Hence, a computer program, that generates responses for some specific </w:t>
      </w:r>
      <w:r>
        <w:t>factors</w:t>
      </w:r>
      <w:r w:rsidRPr="00AC433C">
        <w:t>, is an excellent alternative to mimic physical systems</w:t>
      </w:r>
      <w:r>
        <w:t>, and to develop experimental design</w:t>
      </w:r>
      <w:r w:rsidRPr="00AC433C">
        <w:t>.</w:t>
      </w:r>
    </w:p>
    <w:p w:rsidR="001654B3" w:rsidRDefault="001654B3" w:rsidP="001654B3"/>
    <w:p w:rsidR="001654B3" w:rsidRDefault="001654B3" w:rsidP="001654B3">
      <w:r w:rsidRPr="002833A4">
        <w:t xml:space="preserve"> </w:t>
      </w:r>
      <w:r w:rsidRPr="00AC433C">
        <w:t xml:space="preserve">In this article, a computer-based educational tool for generating experimental design examples is proposed. It generates a unique process that takes into account factor limits selected by the user, </w:t>
      </w:r>
      <w:r>
        <w:t>and</w:t>
      </w:r>
      <w:r w:rsidRPr="00AC433C">
        <w:t xml:space="preserve"> outputs experimental data for a given combinations of parameters. </w:t>
      </w:r>
      <w:r w:rsidR="000538F4" w:rsidRPr="000538F4">
        <w:t>Teachers may adopt this educational tool in order to generate numerical examples, and to highlight all characteristics of experimental design.</w:t>
      </w:r>
      <w:r w:rsidRPr="004A01ED">
        <w:t xml:space="preserve"> </w:t>
      </w:r>
      <w:r w:rsidRPr="00AC433C">
        <w:t xml:space="preserve">Moreover, the proposed </w:t>
      </w:r>
      <w:r>
        <w:t xml:space="preserve">educational </w:t>
      </w:r>
      <w:r w:rsidRPr="00AC433C">
        <w:t xml:space="preserve">tool allows teachers to evaluate the knowledge acquired by students during a course, and to implement problem-based learning. In this pedagogy, a student learns the topic while solving a problem given by the teacher. The core of the educational tool is a </w:t>
      </w:r>
      <w:r>
        <w:t xml:space="preserve">novel </w:t>
      </w:r>
      <w:r w:rsidRPr="00AC433C">
        <w:t xml:space="preserve">mathematical function </w:t>
      </w:r>
      <w:r>
        <w:t>that</w:t>
      </w:r>
      <w:r w:rsidRPr="00AC433C">
        <w:t xml:space="preserve"> find</w:t>
      </w:r>
      <w:r>
        <w:t>s</w:t>
      </w:r>
      <w:r w:rsidRPr="00AC433C">
        <w:t xml:space="preserve"> the optimal solution of an experiment. </w:t>
      </w:r>
      <w:r w:rsidR="000538F4" w:rsidRPr="000538F4">
        <w:t>The core of the educational tool is a novel mathematical function that is designed to provide a unique peak of an experiment subjected to a number of finite factors, thus providing the optimal solution of an experiment.</w:t>
      </w:r>
    </w:p>
    <w:p w:rsidR="000538F4" w:rsidRPr="00AC433C" w:rsidRDefault="000538F4" w:rsidP="001654B3"/>
    <w:p w:rsidR="001654B3" w:rsidRDefault="001654B3" w:rsidP="001654B3">
      <w:r>
        <w:lastRenderedPageBreak/>
        <w:t>The paper has the follo</w:t>
      </w:r>
      <w:r w:rsidRPr="00872226">
        <w:t xml:space="preserve">wing structure. </w:t>
      </w:r>
      <w:proofErr w:type="spellStart"/>
      <w:r w:rsidRPr="00CA736E">
        <w:rPr>
          <w:lang w:val="es-MX"/>
        </w:rPr>
        <w:t>Section</w:t>
      </w:r>
      <w:proofErr w:type="spellEnd"/>
      <w:r w:rsidRPr="00CA736E">
        <w:rPr>
          <w:lang w:val="es-MX"/>
        </w:rPr>
        <w:t xml:space="preserve"> 2 describes a </w:t>
      </w:r>
      <w:proofErr w:type="spellStart"/>
      <w:r w:rsidRPr="00CA736E">
        <w:rPr>
          <w:lang w:val="es-MX"/>
        </w:rPr>
        <w:t>multi</w:t>
      </w:r>
      <w:proofErr w:type="spellEnd"/>
      <w:r w:rsidRPr="00CA736E">
        <w:rPr>
          <w:lang w:val="es-MX"/>
        </w:rPr>
        <w:t xml:space="preserve">-response </w:t>
      </w:r>
      <w:proofErr w:type="spellStart"/>
      <w:r w:rsidRPr="00CA736E">
        <w:rPr>
          <w:lang w:val="es-MX"/>
        </w:rPr>
        <w:t>model</w:t>
      </w:r>
      <w:proofErr w:type="spellEnd"/>
      <w:r w:rsidRPr="00CA736E">
        <w:rPr>
          <w:lang w:val="es-MX"/>
        </w:rPr>
        <w:t xml:space="preserve">. </w:t>
      </w:r>
      <w:r w:rsidRPr="00872226">
        <w:t xml:space="preserve">The proposed mathematical function, </w:t>
      </w:r>
      <w:r w:rsidRPr="00C525D8">
        <w:t>employe</w:t>
      </w:r>
      <w:r>
        <w:t xml:space="preserve">d by the computer-education tool, is presented in Section 3. The implementation of the proposed function is mentioned in Section 4. Section 5 describes the algorithm that </w:t>
      </w:r>
      <w:r w:rsidRPr="00F95D9B">
        <w:t>generate</w:t>
      </w:r>
      <w:r>
        <w:t>s</w:t>
      </w:r>
      <w:r w:rsidRPr="00F95D9B">
        <w:t xml:space="preserve"> </w:t>
      </w:r>
      <w:r>
        <w:t xml:space="preserve">an </w:t>
      </w:r>
      <w:r w:rsidRPr="00F95D9B">
        <w:t>exp</w:t>
      </w:r>
      <w:r>
        <w:t xml:space="preserve">eriment of a </w:t>
      </w:r>
      <w:r w:rsidRPr="00F95D9B">
        <w:t>multi-factorial process.</w:t>
      </w:r>
      <w:r>
        <w:t xml:space="preserve"> Section 6 shows an application used to implement this algorithm. The paper ends with some concluding remarks.  </w:t>
      </w:r>
    </w:p>
    <w:p w:rsidR="001654B3" w:rsidRPr="002833A4" w:rsidRDefault="001654B3" w:rsidP="001654B3"/>
    <w:p w:rsidR="001654B3" w:rsidRDefault="001654B3" w:rsidP="001654B3">
      <w:pPr>
        <w:pStyle w:val="Heading1"/>
        <w:numPr>
          <w:ilvl w:val="0"/>
          <w:numId w:val="3"/>
        </w:numPr>
      </w:pPr>
      <w:r>
        <w:t>Multi-response mathematical model</w:t>
      </w:r>
    </w:p>
    <w:p w:rsidR="001654B3" w:rsidRPr="00AC433C" w:rsidRDefault="001654B3" w:rsidP="001654B3"/>
    <w:p w:rsidR="0088799A" w:rsidRDefault="001654B3" w:rsidP="0088799A">
      <w:r>
        <w:t>A numerical example for an experimental design is a multi-response mathematical model representing a physical process. This model is a set of static functions, i.e., it does not have derivative or integral terms, which maps the factors to the responses, and it is given by</w:t>
      </w:r>
    </w:p>
    <w:p w:rsidR="0088799A" w:rsidRPr="0088799A" w:rsidRDefault="0088799A" w:rsidP="0088799A">
      <w:pPr>
        <w:pStyle w:val="MTDisplayEquation"/>
        <w:spacing w:line="480" w:lineRule="auto"/>
        <w:rPr>
          <w:lang w:val="en-US"/>
        </w:rPr>
      </w:pPr>
      <w:r w:rsidRPr="008B6803">
        <w:rPr>
          <w:lang w:val="en-US"/>
        </w:rPr>
        <w:tab/>
      </w:r>
      <w:r w:rsidRPr="0088799A">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18.75pt" o:ole="">
            <v:imagedata r:id="rId6" o:title=""/>
          </v:shape>
          <o:OLEObject Type="Embed" ProgID="Equation.DSMT4" ShapeID="_x0000_i1025" DrawAspect="Content" ObjectID="_1574631179" r:id="rId7"/>
        </w:object>
      </w:r>
      <w:r w:rsidRPr="0088799A">
        <w:rPr>
          <w:lang w:val="en-US"/>
        </w:rPr>
        <w:t xml:space="preserve"> </w:t>
      </w:r>
      <w:r w:rsidRPr="0088799A">
        <w:rPr>
          <w:lang w:val="en-US"/>
        </w:rPr>
        <w:tab/>
      </w:r>
      <w:r>
        <w:fldChar w:fldCharType="begin"/>
      </w:r>
      <w:r w:rsidRPr="0088799A">
        <w:rPr>
          <w:lang w:val="en-US"/>
        </w:rPr>
        <w:instrText xml:space="preserve"> MACROBUTTON MTPlaceRef \* MERGEFORMAT </w:instrText>
      </w:r>
      <w:r>
        <w:fldChar w:fldCharType="begin"/>
      </w:r>
      <w:r w:rsidRPr="0088799A">
        <w:rPr>
          <w:lang w:val="en-US"/>
        </w:rPr>
        <w:instrText xml:space="preserve"> SEQ MTEqn \h \* MERGEFORMAT </w:instrText>
      </w:r>
      <w:r>
        <w:fldChar w:fldCharType="end"/>
      </w:r>
      <w:r w:rsidRPr="0088799A">
        <w:rPr>
          <w:lang w:val="en-US"/>
        </w:rPr>
        <w:instrText>(</w:instrText>
      </w:r>
      <w:r>
        <w:fldChar w:fldCharType="begin"/>
      </w:r>
      <w:r w:rsidRPr="0088799A">
        <w:rPr>
          <w:lang w:val="en-US"/>
        </w:rPr>
        <w:instrText xml:space="preserve"> SEQ MTEqn \c \* Arabic \* MERGEFORMAT </w:instrText>
      </w:r>
      <w:r>
        <w:fldChar w:fldCharType="separate"/>
      </w:r>
      <w:r w:rsidR="008B6803">
        <w:rPr>
          <w:noProof/>
          <w:lang w:val="en-US"/>
        </w:rPr>
        <w:instrText>1</w:instrText>
      </w:r>
      <w:r>
        <w:fldChar w:fldCharType="end"/>
      </w:r>
      <w:r w:rsidRPr="0088799A">
        <w:rPr>
          <w:lang w:val="en-US"/>
        </w:rPr>
        <w:instrText>)</w:instrText>
      </w:r>
      <w:r>
        <w:fldChar w:fldCharType="end"/>
      </w:r>
    </w:p>
    <w:p w:rsidR="001654B3" w:rsidRDefault="001654B3" w:rsidP="0088799A">
      <w:r>
        <w:t xml:space="preserve">where </w:t>
      </w:r>
      <w:r w:rsidRPr="00D715A5">
        <w:rPr>
          <w:position w:val="-14"/>
        </w:rPr>
        <w:object w:dxaOrig="279" w:dyaOrig="380">
          <v:shape id="_x0000_i1026" type="#_x0000_t75" style="width:13.5pt;height:18.75pt" o:ole="">
            <v:imagedata r:id="rId8" o:title=""/>
          </v:shape>
          <o:OLEObject Type="Embed" ProgID="Equation.DSMT4" ShapeID="_x0000_i1026" DrawAspect="Content" ObjectID="_1574631180" r:id="rId9"/>
        </w:object>
      </w:r>
      <w:r>
        <w:t xml:space="preserve">, </w:t>
      </w:r>
      <w:r w:rsidRPr="00D715A5">
        <w:rPr>
          <w:position w:val="-10"/>
        </w:rPr>
        <w:object w:dxaOrig="1640" w:dyaOrig="320">
          <v:shape id="_x0000_i1027" type="#_x0000_t75" style="width:81.75pt;height:16.5pt" o:ole="">
            <v:imagedata r:id="rId10" o:title=""/>
          </v:shape>
          <o:OLEObject Type="Embed" ProgID="Equation.DSMT4" ShapeID="_x0000_i1027" DrawAspect="Content" ObjectID="_1574631181" r:id="rId11"/>
        </w:object>
      </w:r>
      <w:r>
        <w:t xml:space="preserve"> </w:t>
      </w:r>
      <w:r w:rsidRPr="002833A4">
        <w:t xml:space="preserve">are responses, </w:t>
      </w:r>
      <w:r>
        <w:t xml:space="preserve"> </w:t>
      </w:r>
      <w:r w:rsidRPr="00D715A5">
        <w:rPr>
          <w:position w:val="-12"/>
        </w:rPr>
        <w:object w:dxaOrig="240" w:dyaOrig="360">
          <v:shape id="_x0000_i1028" type="#_x0000_t75" style="width:12pt;height:18pt" o:ole="">
            <v:imagedata r:id="rId12" o:title=""/>
          </v:shape>
          <o:OLEObject Type="Embed" ProgID="Equation.DSMT4" ShapeID="_x0000_i1028" DrawAspect="Content" ObjectID="_1574631182" r:id="rId13"/>
        </w:object>
      </w:r>
      <w:r>
        <w:t xml:space="preserve">, </w:t>
      </w:r>
      <w:r w:rsidRPr="00D028D5">
        <w:rPr>
          <w:position w:val="-10"/>
        </w:rPr>
        <w:object w:dxaOrig="1540" w:dyaOrig="320">
          <v:shape id="_x0000_i1029" type="#_x0000_t75" style="width:77.25pt;height:16.5pt" o:ole="">
            <v:imagedata r:id="rId14" o:title=""/>
          </v:shape>
          <o:OLEObject Type="Embed" ProgID="Equation.DSMT4" ShapeID="_x0000_i1029" DrawAspect="Content" ObjectID="_1574631183" r:id="rId15"/>
        </w:object>
      </w:r>
      <w:r>
        <w:t xml:space="preserve"> are factors, </w:t>
      </w:r>
      <w:r w:rsidRPr="00D715A5">
        <w:rPr>
          <w:position w:val="-14"/>
        </w:rPr>
        <w:object w:dxaOrig="279" w:dyaOrig="380">
          <v:shape id="_x0000_i1030" type="#_x0000_t75" style="width:13.5pt;height:18.75pt" o:ole="">
            <v:imagedata r:id="rId16" o:title=""/>
          </v:shape>
          <o:OLEObject Type="Embed" ProgID="Equation.DSMT4" ShapeID="_x0000_i1030" DrawAspect="Content" ObjectID="_1574631184" r:id="rId17"/>
        </w:object>
      </w:r>
      <w:r>
        <w:t xml:space="preserve">, </w:t>
      </w:r>
      <w:r w:rsidRPr="00D715A5">
        <w:rPr>
          <w:position w:val="-10"/>
        </w:rPr>
        <w:object w:dxaOrig="1640" w:dyaOrig="320">
          <v:shape id="_x0000_i1031" type="#_x0000_t75" style="width:81.75pt;height:16.5pt" o:ole="">
            <v:imagedata r:id="rId18" o:title=""/>
          </v:shape>
          <o:OLEObject Type="Embed" ProgID="Equation.DSMT4" ShapeID="_x0000_i1031" DrawAspect="Content" ObjectID="_1574631185" r:id="rId19"/>
        </w:object>
      </w:r>
      <w:r>
        <w:t xml:space="preserve"> are nonlinear functions mapping the </w:t>
      </w:r>
      <w:r w:rsidRPr="00D715A5">
        <w:rPr>
          <w:position w:val="-6"/>
        </w:rPr>
        <w:object w:dxaOrig="200" w:dyaOrig="220">
          <v:shape id="_x0000_i1032" type="#_x0000_t75" style="width:9.75pt;height:11.25pt" o:ole="">
            <v:imagedata r:id="rId20" o:title=""/>
          </v:shape>
          <o:OLEObject Type="Embed" ProgID="Equation.DSMT4" ShapeID="_x0000_i1032" DrawAspect="Content" ObjectID="_1574631186" r:id="rId21"/>
        </w:object>
      </w:r>
      <w:r>
        <w:t xml:space="preserve"> factors to the </w:t>
      </w:r>
      <w:r w:rsidRPr="00D715A5">
        <w:rPr>
          <w:position w:val="-6"/>
        </w:rPr>
        <w:object w:dxaOrig="260" w:dyaOrig="220">
          <v:shape id="_x0000_i1033" type="#_x0000_t75" style="width:13.5pt;height:11.25pt" o:ole="">
            <v:imagedata r:id="rId22" o:title=""/>
          </v:shape>
          <o:OLEObject Type="Embed" ProgID="Equation.DSMT4" ShapeID="_x0000_i1033" DrawAspect="Content" ObjectID="_1574631187" r:id="rId23"/>
        </w:object>
      </w:r>
      <w:r>
        <w:t xml:space="preserve"> responses, and </w:t>
      </w:r>
      <w:r w:rsidRPr="00D715A5">
        <w:rPr>
          <w:position w:val="-12"/>
        </w:rPr>
        <w:object w:dxaOrig="240" w:dyaOrig="360">
          <v:shape id="_x0000_i1034" type="#_x0000_t75" style="width:12pt;height:18pt" o:ole="">
            <v:imagedata r:id="rId24" o:title=""/>
          </v:shape>
          <o:OLEObject Type="Embed" ProgID="Equation.DSMT4" ShapeID="_x0000_i1034" DrawAspect="Content" ObjectID="_1574631188" r:id="rId25"/>
        </w:object>
      </w:r>
      <w:r>
        <w:t xml:space="preserve">, </w:t>
      </w:r>
      <w:r w:rsidRPr="00D715A5">
        <w:rPr>
          <w:position w:val="-10"/>
        </w:rPr>
        <w:object w:dxaOrig="1579" w:dyaOrig="320">
          <v:shape id="_x0000_i1035" type="#_x0000_t75" style="width:78.75pt;height:16.5pt" o:ole="">
            <v:imagedata r:id="rId26" o:title=""/>
          </v:shape>
          <o:OLEObject Type="Embed" ProgID="Equation.DSMT4" ShapeID="_x0000_i1035" DrawAspect="Content" ObjectID="_1574631189" r:id="rId27"/>
        </w:object>
      </w:r>
      <w:r>
        <w:t xml:space="preserve"> are zero mean random noise. All factors, </w:t>
      </w:r>
      <w:r w:rsidRPr="0025306D">
        <w:rPr>
          <w:position w:val="-12"/>
        </w:rPr>
        <w:object w:dxaOrig="240" w:dyaOrig="360">
          <v:shape id="_x0000_i1036" type="#_x0000_t75" style="width:12pt;height:18pt" o:ole="">
            <v:imagedata r:id="rId28" o:title=""/>
          </v:shape>
          <o:OLEObject Type="Embed" ProgID="Equation.DSMT4" ShapeID="_x0000_i1036" DrawAspect="Content" ObjectID="_1574631190" r:id="rId29"/>
        </w:object>
      </w:r>
      <w:r>
        <w:t>, are constrained by upper and lower limits</w:t>
      </w:r>
      <w:r w:rsidR="00B321E4">
        <w:t>. N</w:t>
      </w:r>
      <w:r w:rsidRPr="00AC433C">
        <w:t xml:space="preserve">umerical examples </w:t>
      </w:r>
      <w:r>
        <w:t xml:space="preserve">should produce unique optimal responses, </w:t>
      </w:r>
      <w:r w:rsidR="00A63BC0" w:rsidRPr="0025306D">
        <w:rPr>
          <w:position w:val="-14"/>
        </w:rPr>
        <w:object w:dxaOrig="360" w:dyaOrig="400">
          <v:shape id="_x0000_i1037" type="#_x0000_t75" style="width:18.75pt;height:20.25pt" o:ole="">
            <v:imagedata r:id="rId30" o:title=""/>
          </v:shape>
          <o:OLEObject Type="Embed" ProgID="Equation.DSMT4" ShapeID="_x0000_i1037" DrawAspect="Content" ObjectID="_1574631191" r:id="rId31"/>
        </w:object>
      </w:r>
      <w:r>
        <w:t>, for a set of factors within its limits.</w:t>
      </w:r>
    </w:p>
    <w:p w:rsidR="001654B3" w:rsidRDefault="001654B3" w:rsidP="001654B3"/>
    <w:p w:rsidR="001654B3" w:rsidRPr="00AC433C" w:rsidRDefault="001654B3" w:rsidP="001654B3">
      <w:pPr>
        <w:jc w:val="both"/>
      </w:pPr>
      <w:r w:rsidRPr="00AC433C">
        <w:t xml:space="preserve">The algorithm developed in this paper uses a single response mathematical model, which is described by a proposed function presented in the next section. </w:t>
      </w:r>
      <w:r>
        <w:t xml:space="preserve">Several functions of this kind are used to mimic a multi-response system, since </w:t>
      </w:r>
      <w:r w:rsidRPr="00AC433C">
        <w:t xml:space="preserve">a set of </w:t>
      </w:r>
      <w:r w:rsidRPr="00AC433C">
        <w:rPr>
          <w:position w:val="-6"/>
        </w:rPr>
        <w:object w:dxaOrig="260" w:dyaOrig="220">
          <v:shape id="_x0000_i1038" type="#_x0000_t75" style="width:13.5pt;height:11.25pt" o:ole="">
            <v:imagedata r:id="rId32" o:title=""/>
          </v:shape>
          <o:OLEObject Type="Embed" ProgID="Equation.DSMT4" ShapeID="_x0000_i1038" DrawAspect="Content" ObjectID="_1574631192" r:id="rId33"/>
        </w:object>
      </w:r>
      <w:r w:rsidRPr="00AC433C">
        <w:t xml:space="preserve"> singe response systems can</w:t>
      </w:r>
      <w:r>
        <w:t xml:space="preserve"> represent</w:t>
      </w:r>
      <w:r w:rsidRPr="00AC433C">
        <w:t xml:space="preserve"> a multi-response system.</w:t>
      </w:r>
    </w:p>
    <w:p w:rsidR="001654B3" w:rsidRPr="007A2C32" w:rsidRDefault="001654B3" w:rsidP="001654B3">
      <w:pPr>
        <w:pStyle w:val="Heading1"/>
        <w:numPr>
          <w:ilvl w:val="0"/>
          <w:numId w:val="3"/>
        </w:numPr>
      </w:pPr>
      <w:r>
        <w:lastRenderedPageBreak/>
        <w:t>Proposed mathematical function</w:t>
      </w:r>
    </w:p>
    <w:p w:rsidR="001654B3" w:rsidRDefault="001654B3" w:rsidP="00772DF4">
      <w:r>
        <w:t>A static mathematical function with a single peak is achieved by any of the following functions.</w:t>
      </w:r>
    </w:p>
    <w:p w:rsidR="00772DF4" w:rsidRPr="00772DF4" w:rsidRDefault="00772DF4" w:rsidP="00772DF4">
      <w:pPr>
        <w:pStyle w:val="MTDisplayEquation"/>
        <w:spacing w:line="480" w:lineRule="auto"/>
        <w:rPr>
          <w:lang w:val="en-US"/>
        </w:rPr>
      </w:pPr>
      <w:r w:rsidRPr="008B6803">
        <w:rPr>
          <w:lang w:val="en-US"/>
        </w:rPr>
        <w:tab/>
      </w:r>
      <w:r w:rsidRPr="00772DF4">
        <w:rPr>
          <w:position w:val="-28"/>
        </w:rPr>
        <w:object w:dxaOrig="2780" w:dyaOrig="680">
          <v:shape id="_x0000_i1039" type="#_x0000_t75" style="width:138.75pt;height:33.75pt" o:ole="">
            <v:imagedata r:id="rId34" o:title=""/>
          </v:shape>
          <o:OLEObject Type="Embed" ProgID="Equation.DSMT4" ShapeID="_x0000_i1039" DrawAspect="Content" ObjectID="_1574631193" r:id="rId35"/>
        </w:object>
      </w:r>
      <w:r w:rsidRPr="00772DF4">
        <w:rPr>
          <w:lang w:val="en-US"/>
        </w:rPr>
        <w:t xml:space="preserve"> </w:t>
      </w:r>
      <w:r w:rsidRPr="00772DF4">
        <w:rPr>
          <w:lang w:val="en-US"/>
        </w:rPr>
        <w:tab/>
      </w:r>
      <w:r>
        <w:fldChar w:fldCharType="begin"/>
      </w:r>
      <w:r w:rsidRPr="00772DF4">
        <w:rPr>
          <w:lang w:val="en-US"/>
        </w:rPr>
        <w:instrText xml:space="preserve"> MACROBUTTON MTPlaceRef \* MERGEFORMAT </w:instrText>
      </w:r>
      <w:r>
        <w:fldChar w:fldCharType="begin"/>
      </w:r>
      <w:r w:rsidRPr="00772DF4">
        <w:rPr>
          <w:lang w:val="en-US"/>
        </w:rPr>
        <w:instrText xml:space="preserve"> SEQ MTEqn \h \* MERGEFORMAT </w:instrText>
      </w:r>
      <w:r>
        <w:fldChar w:fldCharType="end"/>
      </w:r>
      <w:r w:rsidRPr="00772DF4">
        <w:rPr>
          <w:lang w:val="en-US"/>
        </w:rPr>
        <w:instrText>(</w:instrText>
      </w:r>
      <w:r>
        <w:fldChar w:fldCharType="begin"/>
      </w:r>
      <w:r w:rsidRPr="00772DF4">
        <w:rPr>
          <w:lang w:val="en-US"/>
        </w:rPr>
        <w:instrText xml:space="preserve"> SEQ MTEqn \c \* Arabic \* MERGEFORMAT </w:instrText>
      </w:r>
      <w:r>
        <w:fldChar w:fldCharType="separate"/>
      </w:r>
      <w:r w:rsidR="008B6803">
        <w:rPr>
          <w:noProof/>
          <w:lang w:val="en-US"/>
        </w:rPr>
        <w:instrText>2</w:instrText>
      </w:r>
      <w:r>
        <w:fldChar w:fldCharType="end"/>
      </w:r>
      <w:r w:rsidRPr="00772DF4">
        <w:rPr>
          <w:lang w:val="en-US"/>
        </w:rPr>
        <w:instrText>)</w:instrText>
      </w:r>
      <w:r>
        <w:fldChar w:fldCharType="end"/>
      </w:r>
    </w:p>
    <w:p w:rsidR="00772DF4" w:rsidRPr="00772DF4" w:rsidRDefault="00772DF4" w:rsidP="00772DF4">
      <w:pPr>
        <w:pStyle w:val="MTDisplayEquation"/>
        <w:spacing w:line="480" w:lineRule="auto"/>
        <w:rPr>
          <w:lang w:val="en-US"/>
        </w:rPr>
      </w:pPr>
      <w:r w:rsidRPr="00772DF4">
        <w:rPr>
          <w:lang w:val="en-US"/>
        </w:rPr>
        <w:tab/>
      </w:r>
      <w:r w:rsidRPr="00772DF4">
        <w:rPr>
          <w:position w:val="-28"/>
        </w:rPr>
        <w:object w:dxaOrig="2840" w:dyaOrig="680">
          <v:shape id="_x0000_i1040" type="#_x0000_t75" style="width:142.5pt;height:33.75pt" o:ole="">
            <v:imagedata r:id="rId36" o:title=""/>
          </v:shape>
          <o:OLEObject Type="Embed" ProgID="Equation.DSMT4" ShapeID="_x0000_i1040" DrawAspect="Content" ObjectID="_1574631194" r:id="rId37"/>
        </w:object>
      </w:r>
      <w:r w:rsidRPr="00772DF4">
        <w:rPr>
          <w:lang w:val="en-US"/>
        </w:rPr>
        <w:t xml:space="preserve"> </w:t>
      </w:r>
      <w:r w:rsidRPr="00772DF4">
        <w:rPr>
          <w:lang w:val="en-US"/>
        </w:rPr>
        <w:tab/>
      </w:r>
      <w:r>
        <w:fldChar w:fldCharType="begin"/>
      </w:r>
      <w:r w:rsidRPr="00772DF4">
        <w:rPr>
          <w:lang w:val="en-US"/>
        </w:rPr>
        <w:instrText xml:space="preserve"> MACROBUTTON MTPlaceRef \* MERGEFORMAT </w:instrText>
      </w:r>
      <w:r>
        <w:fldChar w:fldCharType="begin"/>
      </w:r>
      <w:r w:rsidRPr="00772DF4">
        <w:rPr>
          <w:lang w:val="en-US"/>
        </w:rPr>
        <w:instrText xml:space="preserve"> SEQ MTEqn \h \* MERGEFORMAT </w:instrText>
      </w:r>
      <w:r>
        <w:fldChar w:fldCharType="end"/>
      </w:r>
      <w:r w:rsidRPr="00772DF4">
        <w:rPr>
          <w:lang w:val="en-US"/>
        </w:rPr>
        <w:instrText>(</w:instrText>
      </w:r>
      <w:r>
        <w:fldChar w:fldCharType="begin"/>
      </w:r>
      <w:r w:rsidRPr="00772DF4">
        <w:rPr>
          <w:lang w:val="en-US"/>
        </w:rPr>
        <w:instrText xml:space="preserve"> SEQ MTEqn \c \* Arabic \* MERGEFORMAT </w:instrText>
      </w:r>
      <w:r>
        <w:fldChar w:fldCharType="separate"/>
      </w:r>
      <w:r w:rsidR="008B6803">
        <w:rPr>
          <w:noProof/>
          <w:lang w:val="en-US"/>
        </w:rPr>
        <w:instrText>3</w:instrText>
      </w:r>
      <w:r>
        <w:fldChar w:fldCharType="end"/>
      </w:r>
      <w:r w:rsidRPr="00772DF4">
        <w:rPr>
          <w:lang w:val="en-US"/>
        </w:rPr>
        <w:instrText>)</w:instrText>
      </w:r>
      <w:r>
        <w:fldChar w:fldCharType="end"/>
      </w:r>
    </w:p>
    <w:p w:rsidR="00772DF4" w:rsidRPr="00772DF4" w:rsidRDefault="00772DF4" w:rsidP="00772DF4">
      <w:pPr>
        <w:pStyle w:val="MTDisplayEquation"/>
        <w:spacing w:line="480" w:lineRule="auto"/>
        <w:rPr>
          <w:lang w:val="en-US"/>
        </w:rPr>
      </w:pPr>
      <w:r w:rsidRPr="00772DF4">
        <w:rPr>
          <w:lang w:val="en-US"/>
        </w:rPr>
        <w:tab/>
      </w:r>
      <w:r w:rsidRPr="00772DF4">
        <w:rPr>
          <w:position w:val="-28"/>
        </w:rPr>
        <w:object w:dxaOrig="2740" w:dyaOrig="680">
          <v:shape id="_x0000_i1041" type="#_x0000_t75" style="width:137.25pt;height:33.75pt" o:ole="">
            <v:imagedata r:id="rId38" o:title=""/>
          </v:shape>
          <o:OLEObject Type="Embed" ProgID="Equation.DSMT4" ShapeID="_x0000_i1041" DrawAspect="Content" ObjectID="_1574631195" r:id="rId39"/>
        </w:object>
      </w:r>
      <w:r w:rsidRPr="00772DF4">
        <w:rPr>
          <w:lang w:val="en-US"/>
        </w:rPr>
        <w:t xml:space="preserve"> </w:t>
      </w:r>
      <w:r w:rsidRPr="00772DF4">
        <w:rPr>
          <w:lang w:val="en-US"/>
        </w:rPr>
        <w:tab/>
      </w:r>
      <w:r>
        <w:fldChar w:fldCharType="begin"/>
      </w:r>
      <w:r w:rsidRPr="00772DF4">
        <w:rPr>
          <w:lang w:val="en-US"/>
        </w:rPr>
        <w:instrText xml:space="preserve"> MACROBUTTON MTPlaceRef \* MERGEFORMAT </w:instrText>
      </w:r>
      <w:r>
        <w:fldChar w:fldCharType="begin"/>
      </w:r>
      <w:r w:rsidRPr="00772DF4">
        <w:rPr>
          <w:lang w:val="en-US"/>
        </w:rPr>
        <w:instrText xml:space="preserve"> SEQ MTEqn \h \* MERGEFORMAT </w:instrText>
      </w:r>
      <w:r>
        <w:fldChar w:fldCharType="end"/>
      </w:r>
      <w:r w:rsidRPr="00772DF4">
        <w:rPr>
          <w:lang w:val="en-US"/>
        </w:rPr>
        <w:instrText>(</w:instrText>
      </w:r>
      <w:r>
        <w:fldChar w:fldCharType="begin"/>
      </w:r>
      <w:r w:rsidRPr="00772DF4">
        <w:rPr>
          <w:lang w:val="en-US"/>
        </w:rPr>
        <w:instrText xml:space="preserve"> SEQ MTEqn \c \* Arabic \* MERGEFORMAT </w:instrText>
      </w:r>
      <w:r>
        <w:fldChar w:fldCharType="separate"/>
      </w:r>
      <w:r w:rsidR="008B6803">
        <w:rPr>
          <w:noProof/>
          <w:lang w:val="en-US"/>
        </w:rPr>
        <w:instrText>4</w:instrText>
      </w:r>
      <w:r>
        <w:fldChar w:fldCharType="end"/>
      </w:r>
      <w:r w:rsidRPr="00772DF4">
        <w:rPr>
          <w:lang w:val="en-US"/>
        </w:rPr>
        <w:instrText>)</w:instrText>
      </w:r>
      <w:r>
        <w:fldChar w:fldCharType="end"/>
      </w:r>
    </w:p>
    <w:p w:rsidR="001654B3" w:rsidRPr="00AC433C" w:rsidRDefault="001654B3" w:rsidP="00772DF4">
      <w:r w:rsidRPr="00AC433C">
        <w:t xml:space="preserve">Functions </w:t>
      </w:r>
      <w:r w:rsidRPr="00AC433C">
        <w:rPr>
          <w:position w:val="-12"/>
        </w:rPr>
        <w:object w:dxaOrig="279" w:dyaOrig="360">
          <v:shape id="_x0000_i1042" type="#_x0000_t75" style="width:14.25pt;height:18pt" o:ole="">
            <v:imagedata r:id="rId40" o:title=""/>
          </v:shape>
          <o:OLEObject Type="Embed" ProgID="Equation.DSMT4" ShapeID="_x0000_i1042" DrawAspect="Content" ObjectID="_1574631196" r:id="rId41"/>
        </w:object>
      </w:r>
      <w:r w:rsidRPr="00AC433C">
        <w:t xml:space="preserve"> and </w:t>
      </w:r>
      <w:r w:rsidRPr="00AC433C">
        <w:rPr>
          <w:position w:val="-12"/>
        </w:rPr>
        <w:object w:dxaOrig="300" w:dyaOrig="360">
          <v:shape id="_x0000_i1043" type="#_x0000_t75" style="width:15pt;height:18pt" o:ole="">
            <v:imagedata r:id="rId42" o:title=""/>
          </v:shape>
          <o:OLEObject Type="Embed" ProgID="Equation.DSMT4" ShapeID="_x0000_i1043" DrawAspect="Content" ObjectID="_1574631197" r:id="rId43"/>
        </w:object>
      </w:r>
      <w:r w:rsidRPr="00AC433C">
        <w:t xml:space="preserve">are a quadratic polynomial and a multivariable Gaussian function, respectively. </w:t>
      </w:r>
      <w:r>
        <w:t xml:space="preserve">Function </w:t>
      </w:r>
      <w:r w:rsidRPr="007E7B76">
        <w:rPr>
          <w:position w:val="-12"/>
        </w:rPr>
        <w:object w:dxaOrig="300" w:dyaOrig="360">
          <v:shape id="_x0000_i1044" type="#_x0000_t75" style="width:15pt;height:18pt" o:ole="">
            <v:imagedata r:id="rId44" o:title=""/>
          </v:shape>
          <o:OLEObject Type="Embed" ProgID="Equation.DSMT4" ShapeID="_x0000_i1044" DrawAspect="Content" ObjectID="_1574631198" r:id="rId45"/>
        </w:object>
      </w:r>
      <w:r>
        <w:t>is obtained by replacing the multiplication operator with a summation</w:t>
      </w:r>
      <w:r w:rsidRPr="00AC433C">
        <w:rPr>
          <w:color w:val="ED7D31" w:themeColor="accent2"/>
        </w:rPr>
        <w:t xml:space="preserve"> </w:t>
      </w:r>
      <w:r w:rsidRPr="00AC433C">
        <w:t xml:space="preserve">one. </w:t>
      </w:r>
      <w:r>
        <w:t>Figures 1, 2 and 3 respectively represent functions</w:t>
      </w:r>
      <w:r w:rsidRPr="00AD7A0B">
        <w:rPr>
          <w:position w:val="-12"/>
        </w:rPr>
        <w:object w:dxaOrig="279" w:dyaOrig="360">
          <v:shape id="_x0000_i1045" type="#_x0000_t75" style="width:14.25pt;height:18pt" o:ole="">
            <v:imagedata r:id="rId46" o:title=""/>
          </v:shape>
          <o:OLEObject Type="Embed" ProgID="Equation.DSMT4" ShapeID="_x0000_i1045" DrawAspect="Content" ObjectID="_1574631199" r:id="rId47"/>
        </w:object>
      </w:r>
      <w:r>
        <w:t xml:space="preserve">, </w:t>
      </w:r>
      <w:r w:rsidRPr="00AD7A0B">
        <w:rPr>
          <w:position w:val="-12"/>
        </w:rPr>
        <w:object w:dxaOrig="300" w:dyaOrig="360">
          <v:shape id="_x0000_i1046" type="#_x0000_t75" style="width:15pt;height:18pt" o:ole="">
            <v:imagedata r:id="rId48" o:title=""/>
          </v:shape>
          <o:OLEObject Type="Embed" ProgID="Equation.DSMT4" ShapeID="_x0000_i1046" DrawAspect="Content" ObjectID="_1574631200" r:id="rId49"/>
        </w:object>
      </w:r>
      <w:r>
        <w:t xml:space="preserve">, and </w:t>
      </w:r>
      <w:r w:rsidRPr="00AD7A0B">
        <w:rPr>
          <w:position w:val="-12"/>
        </w:rPr>
        <w:object w:dxaOrig="300" w:dyaOrig="360">
          <v:shape id="_x0000_i1047" type="#_x0000_t75" style="width:15pt;height:18pt" o:ole="">
            <v:imagedata r:id="rId50" o:title=""/>
          </v:shape>
          <o:OLEObject Type="Embed" ProgID="Equation.DSMT4" ShapeID="_x0000_i1047" DrawAspect="Content" ObjectID="_1574631201" r:id="rId51"/>
        </w:object>
      </w:r>
      <w:r>
        <w:t xml:space="preserve"> for a two </w:t>
      </w:r>
      <w:r w:rsidRPr="00AC433C">
        <w:t>variable case. These functions have the following limitations:</w:t>
      </w:r>
    </w:p>
    <w:p w:rsidR="001654B3" w:rsidRDefault="001654B3" w:rsidP="001654B3">
      <w:pPr>
        <w:pStyle w:val="ListParagraph"/>
        <w:numPr>
          <w:ilvl w:val="0"/>
          <w:numId w:val="21"/>
        </w:numPr>
      </w:pPr>
      <w:r w:rsidRPr="00AC433C">
        <w:t xml:space="preserve">Function </w:t>
      </w:r>
      <w:r w:rsidRPr="00AC433C">
        <w:rPr>
          <w:position w:val="-12"/>
        </w:rPr>
        <w:object w:dxaOrig="279" w:dyaOrig="360">
          <v:shape id="_x0000_i1048" type="#_x0000_t75" style="width:14.25pt;height:18pt" o:ole="">
            <v:imagedata r:id="rId52" o:title=""/>
          </v:shape>
          <o:OLEObject Type="Embed" ProgID="Equation.DSMT4" ShapeID="_x0000_i1048" DrawAspect="Content" ObjectID="_1574631202" r:id="rId53"/>
        </w:object>
      </w:r>
      <w:r w:rsidRPr="00AC433C">
        <w:t xml:space="preserve"> has a property that its slope increases</w:t>
      </w:r>
      <w:r w:rsidR="00CA736E">
        <w:t xml:space="preserve"> linearly</w:t>
      </w:r>
      <w:r w:rsidRPr="00AC433C">
        <w:t xml:space="preserve"> as it moves far away from the optimal point</w:t>
      </w:r>
      <w:r w:rsidR="00CA736E">
        <w:t>, i.e., the slope at any point is directly proportional to the distance from its optimal point</w:t>
      </w:r>
      <w:r>
        <w:t xml:space="preserve">, </w:t>
      </w:r>
      <w:r w:rsidR="00CA736E">
        <w:t>which is not always true in the real life</w:t>
      </w:r>
      <w:r w:rsidRPr="00AC433C">
        <w:t>.</w:t>
      </w:r>
      <w:r w:rsidRPr="00AC433C" w:rsidDel="00AF1B29">
        <w:t xml:space="preserve"> </w:t>
      </w:r>
    </w:p>
    <w:p w:rsidR="001654B3" w:rsidRDefault="001654B3" w:rsidP="001654B3">
      <w:pPr>
        <w:pStyle w:val="ListParagraph"/>
        <w:numPr>
          <w:ilvl w:val="0"/>
          <w:numId w:val="21"/>
        </w:numPr>
      </w:pPr>
      <w:r w:rsidRPr="006E30B2">
        <w:t xml:space="preserve">Response surface methodology uses a second </w:t>
      </w:r>
      <w:r>
        <w:t xml:space="preserve">order fit algorithm. Hence, </w:t>
      </w:r>
      <w:r w:rsidRPr="006E30B2">
        <w:t xml:space="preserve">reaching </w:t>
      </w:r>
      <w:r>
        <w:t xml:space="preserve">an </w:t>
      </w:r>
      <w:r w:rsidRPr="006E30B2">
        <w:t xml:space="preserve">optimal solution </w:t>
      </w:r>
      <w:r>
        <w:t xml:space="preserve">for a system based on </w:t>
      </w:r>
      <w:r w:rsidRPr="00E421BD">
        <w:rPr>
          <w:position w:val="-12"/>
        </w:rPr>
        <w:object w:dxaOrig="279" w:dyaOrig="360">
          <v:shape id="_x0000_i1049" type="#_x0000_t75" style="width:14.25pt;height:18pt" o:ole="">
            <v:imagedata r:id="rId54" o:title=""/>
          </v:shape>
          <o:OLEObject Type="Embed" ProgID="Equation.DSMT4" ShapeID="_x0000_i1049" DrawAspect="Content" ObjectID="_1574631203" r:id="rId55"/>
        </w:object>
      </w:r>
      <w:r>
        <w:t xml:space="preserve"> requires very less effort, which is not recommended as a practice problem. </w:t>
      </w:r>
    </w:p>
    <w:p w:rsidR="001654B3" w:rsidRDefault="001654B3" w:rsidP="001654B3">
      <w:pPr>
        <w:pStyle w:val="ListParagraph"/>
        <w:numPr>
          <w:ilvl w:val="0"/>
          <w:numId w:val="21"/>
        </w:numPr>
      </w:pPr>
      <w:r>
        <w:t>The</w:t>
      </w:r>
      <w:r w:rsidR="002B3923">
        <w:t xml:space="preserve"> solution to </w:t>
      </w:r>
      <w:r w:rsidR="002B3923" w:rsidRPr="002B3923">
        <w:rPr>
          <w:position w:val="-30"/>
        </w:rPr>
        <w:object w:dxaOrig="820" w:dyaOrig="680">
          <v:shape id="_x0000_i1050" type="#_x0000_t75" style="width:40.5pt;height:33.75pt" o:ole="">
            <v:imagedata r:id="rId56" o:title=""/>
          </v:shape>
          <o:OLEObject Type="Embed" ProgID="Equation.DSMT4" ShapeID="_x0000_i1050" DrawAspect="Content" ObjectID="_1574631204" r:id="rId57"/>
        </w:object>
      </w:r>
      <w:r>
        <w:t xml:space="preserve">, </w:t>
      </w:r>
      <w:r w:rsidR="002B3923" w:rsidRPr="002B3923">
        <w:rPr>
          <w:position w:val="-30"/>
        </w:rPr>
        <w:object w:dxaOrig="840" w:dyaOrig="680">
          <v:shape id="_x0000_i1051" type="#_x0000_t75" style="width:42pt;height:33.75pt" o:ole="">
            <v:imagedata r:id="rId58" o:title=""/>
          </v:shape>
          <o:OLEObject Type="Embed" ProgID="Equation.DSMT4" ShapeID="_x0000_i1051" DrawAspect="Content" ObjectID="_1574631205" r:id="rId59"/>
        </w:object>
      </w:r>
      <w:r>
        <w:t xml:space="preserve">, and </w:t>
      </w:r>
      <w:r w:rsidR="002B3923" w:rsidRPr="002B3923">
        <w:rPr>
          <w:position w:val="-30"/>
        </w:rPr>
        <w:object w:dxaOrig="840" w:dyaOrig="680">
          <v:shape id="_x0000_i1052" type="#_x0000_t75" style="width:42pt;height:33.75pt" o:ole="">
            <v:imagedata r:id="rId60" o:title=""/>
          </v:shape>
          <o:OLEObject Type="Embed" ProgID="Equation.DSMT4" ShapeID="_x0000_i1052" DrawAspect="Content" ObjectID="_1574631206" r:id="rId61"/>
        </w:object>
      </w:r>
      <w:r>
        <w:t xml:space="preserve"> </w:t>
      </w:r>
      <w:r w:rsidR="00A3419C">
        <w:t xml:space="preserve"> </w:t>
      </w:r>
      <w:r w:rsidR="00747172">
        <w:t xml:space="preserve">does not contain the terms of other factors </w:t>
      </w:r>
      <w:r w:rsidR="00751495" w:rsidRPr="00751495">
        <w:rPr>
          <w:position w:val="-12"/>
        </w:rPr>
        <w:object w:dxaOrig="700" w:dyaOrig="360">
          <v:shape id="_x0000_i1053" type="#_x0000_t75" style="width:35.25pt;height:18pt" o:ole="">
            <v:imagedata r:id="rId62" o:title=""/>
          </v:shape>
          <o:OLEObject Type="Embed" ProgID="Equation.DSMT4" ShapeID="_x0000_i1053" DrawAspect="Content" ObjectID="_1574631207" r:id="rId63"/>
        </w:object>
      </w:r>
      <w:r w:rsidR="00751495">
        <w:t xml:space="preserve">where </w:t>
      </w:r>
      <w:r w:rsidR="00751495" w:rsidRPr="00751495">
        <w:rPr>
          <w:position w:val="-14"/>
        </w:rPr>
        <w:object w:dxaOrig="1780" w:dyaOrig="400">
          <v:shape id="_x0000_i1054" type="#_x0000_t75" style="width:89.25pt;height:20.25pt" o:ole="">
            <v:imagedata r:id="rId64" o:title=""/>
          </v:shape>
          <o:OLEObject Type="Embed" ProgID="Equation.DSMT4" ShapeID="_x0000_i1054" DrawAspect="Content" ObjectID="_1574631208" r:id="rId65"/>
        </w:object>
      </w:r>
      <w:r>
        <w:t>. Multi factorial example problems based on these functions are easy to solve, because optimizing one factor after another factor will work in these cases.</w:t>
      </w:r>
    </w:p>
    <w:p w:rsidR="001654B3" w:rsidRPr="007315F9" w:rsidRDefault="001654B3" w:rsidP="001654B3"/>
    <w:p w:rsidR="009E209C" w:rsidRDefault="009E209C" w:rsidP="009E209C">
      <w:r>
        <w:lastRenderedPageBreak/>
        <w:t xml:space="preserve">Multiplying function </w:t>
      </w:r>
      <w:r w:rsidRPr="009E209C">
        <w:rPr>
          <w:position w:val="-12"/>
        </w:rPr>
        <w:object w:dxaOrig="300" w:dyaOrig="360">
          <v:shape id="_x0000_i1162" type="#_x0000_t75" style="width:15pt;height:18pt" o:ole="">
            <v:imagedata r:id="rId66" o:title=""/>
          </v:shape>
          <o:OLEObject Type="Embed" ProgID="Equation.DSMT4" ShapeID="_x0000_i1162" DrawAspect="Content" ObjectID="_1574631209" r:id="rId67"/>
        </w:object>
      </w:r>
      <w:r>
        <w:t xml:space="preserve"> by </w:t>
      </w:r>
      <w:r w:rsidRPr="009E209C">
        <w:rPr>
          <w:position w:val="-12"/>
        </w:rPr>
        <w:object w:dxaOrig="300" w:dyaOrig="360">
          <v:shape id="_x0000_i1170" type="#_x0000_t75" style="width:15pt;height:18pt" o:ole="">
            <v:imagedata r:id="rId68" o:title=""/>
          </v:shape>
          <o:OLEObject Type="Embed" ProgID="Equation.DSMT4" ShapeID="_x0000_i1170" DrawAspect="Content" ObjectID="_1574631210" r:id="rId69"/>
        </w:object>
      </w:r>
      <w:r>
        <w:t xml:space="preserve"> and making a change of variable produce the following proposed</w:t>
      </w:r>
    </w:p>
    <w:p w:rsidR="00602AB7" w:rsidRDefault="009E209C" w:rsidP="009E209C">
      <w:r>
        <w:t>mathematical function</w:t>
      </w:r>
      <w:r w:rsidR="001654B3">
        <w:t>:</w:t>
      </w:r>
    </w:p>
    <w:p w:rsidR="00747E1F" w:rsidRPr="008B6803" w:rsidRDefault="00747E1F" w:rsidP="00B96614">
      <w:pPr>
        <w:pStyle w:val="MTDisplayEquation"/>
        <w:spacing w:line="480" w:lineRule="auto"/>
        <w:rPr>
          <w:lang w:val="en-US"/>
        </w:rPr>
      </w:pPr>
      <w:r w:rsidRPr="0086123F">
        <w:rPr>
          <w:lang w:val="en-US"/>
        </w:rPr>
        <w:tab/>
      </w:r>
      <w:r w:rsidRPr="00747E1F">
        <w:rPr>
          <w:position w:val="-32"/>
        </w:rPr>
        <w:object w:dxaOrig="2620" w:dyaOrig="760">
          <v:shape id="_x0000_i1056" type="#_x0000_t75" style="width:130.5pt;height:38.25pt" o:ole="">
            <v:imagedata r:id="rId70" o:title=""/>
          </v:shape>
          <o:OLEObject Type="Embed" ProgID="Equation.DSMT4" ShapeID="_x0000_i1056" DrawAspect="Content" ObjectID="_1574631211" r:id="rId71"/>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3" w:name="ZEqnNum567863"/>
      <w:r w:rsidRPr="008B6803">
        <w:rPr>
          <w:lang w:val="en-US"/>
        </w:rPr>
        <w:instrText>(</w:instrText>
      </w:r>
      <w:r>
        <w:fldChar w:fldCharType="begin"/>
      </w:r>
      <w:r w:rsidRPr="008B6803">
        <w:rPr>
          <w:lang w:val="en-US"/>
        </w:rPr>
        <w:instrText xml:space="preserve"> SEQ MTEqn \c \* Arabic \* MERGEFORMAT </w:instrText>
      </w:r>
      <w:r>
        <w:fldChar w:fldCharType="separate"/>
      </w:r>
      <w:r w:rsidR="00EF6E2E">
        <w:rPr>
          <w:noProof/>
          <w:lang w:val="en-US"/>
        </w:rPr>
        <w:instrText>5</w:instrText>
      </w:r>
      <w:r>
        <w:fldChar w:fldCharType="end"/>
      </w:r>
      <w:r w:rsidRPr="008B6803">
        <w:rPr>
          <w:lang w:val="en-US"/>
        </w:rPr>
        <w:instrText>)</w:instrText>
      </w:r>
      <w:bookmarkEnd w:id="3"/>
      <w:r>
        <w:fldChar w:fldCharType="end"/>
      </w:r>
    </w:p>
    <w:p w:rsidR="00AB2797" w:rsidRDefault="00AB2797" w:rsidP="00B96614">
      <w:r>
        <w:t xml:space="preserve">where </w:t>
      </w:r>
      <w:r w:rsidR="00A303E9" w:rsidRPr="00A303E9">
        <w:rPr>
          <w:position w:val="-12"/>
        </w:rPr>
        <w:object w:dxaOrig="820" w:dyaOrig="360">
          <v:shape id="_x0000_i1057" type="#_x0000_t75" style="width:40.5pt;height:17.25pt" o:ole="">
            <v:imagedata r:id="rId72" o:title=""/>
          </v:shape>
          <o:OLEObject Type="Embed" ProgID="Equation.DSMT4" ShapeID="_x0000_i1057" DrawAspect="Content" ObjectID="_1574631212" r:id="rId73"/>
        </w:object>
      </w:r>
      <w:r>
        <w:t>,</w:t>
      </w:r>
      <w:r w:rsidR="00A303E9" w:rsidRPr="00A303E9">
        <w:rPr>
          <w:position w:val="-12"/>
        </w:rPr>
        <w:object w:dxaOrig="859" w:dyaOrig="360">
          <v:shape id="_x0000_i1058" type="#_x0000_t75" style="width:43.5pt;height:18pt" o:ole="">
            <v:imagedata r:id="rId74" o:title=""/>
          </v:shape>
          <o:OLEObject Type="Embed" ProgID="Equation.DSMT4" ShapeID="_x0000_i1058" DrawAspect="Content" ObjectID="_1574631213" r:id="rId75"/>
        </w:object>
      </w:r>
      <w:r>
        <w:t>,</w:t>
      </w:r>
      <w:r w:rsidR="00830A4F">
        <w:t xml:space="preserve"> </w:t>
      </w:r>
      <w:r w:rsidR="00830A4F" w:rsidRPr="00830A4F">
        <w:rPr>
          <w:position w:val="-12"/>
        </w:rPr>
        <w:object w:dxaOrig="240" w:dyaOrig="360">
          <v:shape id="_x0000_i1059" type="#_x0000_t75" style="width:12pt;height:18pt" o:ole="">
            <v:imagedata r:id="rId76" o:title=""/>
          </v:shape>
          <o:OLEObject Type="Embed" ProgID="Equation.DSMT4" ShapeID="_x0000_i1059" DrawAspect="Content" ObjectID="_1574631214" r:id="rId77"/>
        </w:object>
      </w:r>
      <w:r w:rsidR="00830A4F">
        <w:t xml:space="preserve"> and </w:t>
      </w:r>
      <w:r w:rsidR="00830A4F" w:rsidRPr="00830A4F">
        <w:rPr>
          <w:position w:val="-12"/>
        </w:rPr>
        <w:object w:dxaOrig="279" w:dyaOrig="360">
          <v:shape id="_x0000_i1060" type="#_x0000_t75" style="width:13.5pt;height:18pt" o:ole="">
            <v:imagedata r:id="rId78" o:title=""/>
          </v:shape>
          <o:OLEObject Type="Embed" ProgID="Equation.DSMT4" ShapeID="_x0000_i1060" DrawAspect="Content" ObjectID="_1574631215" r:id="rId79"/>
        </w:object>
      </w:r>
      <w:r w:rsidR="00830A4F">
        <w:t xml:space="preserve"> are rows of the matrices </w:t>
      </w:r>
      <w:r w:rsidR="00830A4F" w:rsidRPr="00025957">
        <w:rPr>
          <w:position w:val="-4"/>
        </w:rPr>
        <w:object w:dxaOrig="240" w:dyaOrig="260">
          <v:shape id="_x0000_i1061" type="#_x0000_t75" style="width:12pt;height:13.5pt" o:ole="">
            <v:imagedata r:id="rId80" o:title=""/>
          </v:shape>
          <o:OLEObject Type="Embed" ProgID="Equation.DSMT4" ShapeID="_x0000_i1061" DrawAspect="Content" ObjectID="_1574631216" r:id="rId81"/>
        </w:object>
      </w:r>
      <w:r w:rsidR="00830A4F">
        <w:t xml:space="preserve"> and </w:t>
      </w:r>
      <w:r w:rsidR="00830A4F" w:rsidRPr="00830A4F">
        <w:rPr>
          <w:position w:val="-10"/>
        </w:rPr>
        <w:object w:dxaOrig="240" w:dyaOrig="320">
          <v:shape id="_x0000_i1062" type="#_x0000_t75" style="width:12pt;height:16.5pt" o:ole="">
            <v:imagedata r:id="rId82" o:title=""/>
          </v:shape>
          <o:OLEObject Type="Embed" ProgID="Equation.DSMT4" ShapeID="_x0000_i1062" DrawAspect="Content" ObjectID="_1574631217" r:id="rId83"/>
        </w:object>
      </w:r>
      <w:r w:rsidR="00830A4F">
        <w:t xml:space="preserve"> respectively, </w:t>
      </w:r>
      <w:r w:rsidR="00830A4F" w:rsidRPr="00623159">
        <w:rPr>
          <w:position w:val="-10"/>
        </w:rPr>
        <w:object w:dxaOrig="1540" w:dyaOrig="320">
          <v:shape id="_x0000_i1063" type="#_x0000_t75" style="width:77.25pt;height:16.5pt" o:ole="">
            <v:imagedata r:id="rId84" o:title=""/>
          </v:shape>
          <o:OLEObject Type="Embed" ProgID="Equation.DSMT4" ShapeID="_x0000_i1063" DrawAspect="Content" ObjectID="_1574631218" r:id="rId85"/>
        </w:object>
      </w:r>
      <w:r w:rsidR="00830A4F">
        <w:t>,</w:t>
      </w:r>
      <w:r w:rsidR="0030569B">
        <w:t xml:space="preserve"> </w:t>
      </w:r>
      <w:r w:rsidR="00830A4F" w:rsidRPr="00830A4F">
        <w:rPr>
          <w:position w:val="-12"/>
        </w:rPr>
        <w:object w:dxaOrig="2600" w:dyaOrig="380">
          <v:shape id="_x0000_i1064" type="#_x0000_t75" style="width:130.5pt;height:18.75pt" o:ole="">
            <v:imagedata r:id="rId86" o:title=""/>
          </v:shape>
          <o:OLEObject Type="Embed" ProgID="Equation.DSMT4" ShapeID="_x0000_i1064" DrawAspect="Content" ObjectID="_1574631219" r:id="rId87"/>
        </w:object>
      </w:r>
      <w:r w:rsidR="00A303E9">
        <w:t>,</w:t>
      </w:r>
      <w:r w:rsidR="00830A4F">
        <w:t xml:space="preserve"> </w:t>
      </w:r>
      <w:r w:rsidR="00830A4F" w:rsidRPr="00830A4F">
        <w:rPr>
          <w:position w:val="-6"/>
        </w:rPr>
        <w:object w:dxaOrig="700" w:dyaOrig="320">
          <v:shape id="_x0000_i1065" type="#_x0000_t75" style="width:35.25pt;height:16.5pt" o:ole="">
            <v:imagedata r:id="rId88" o:title=""/>
          </v:shape>
          <o:OLEObject Type="Embed" ProgID="Equation.DSMT4" ShapeID="_x0000_i1065" DrawAspect="Content" ObjectID="_1574631220" r:id="rId89"/>
        </w:object>
      </w:r>
      <w:r w:rsidR="00830A4F">
        <w:t>,</w:t>
      </w:r>
      <w:r w:rsidR="00A303E9">
        <w:t xml:space="preserve"> </w:t>
      </w:r>
      <w:r w:rsidR="0030569B">
        <w:t>and</w:t>
      </w:r>
      <w:r>
        <w:t xml:space="preserve"> </w:t>
      </w:r>
      <w:r w:rsidR="0030569B" w:rsidRPr="00FB58AD">
        <w:rPr>
          <w:position w:val="-10"/>
        </w:rPr>
        <w:object w:dxaOrig="1140" w:dyaOrig="360">
          <v:shape id="_x0000_i1066" type="#_x0000_t75" style="width:56.25pt;height:18pt" o:ole="">
            <v:imagedata r:id="rId90" o:title=""/>
          </v:shape>
          <o:OLEObject Type="Embed" ProgID="Equation.DSMT4" ShapeID="_x0000_i1066" DrawAspect="Content" ObjectID="_1574631221" r:id="rId91"/>
        </w:object>
      </w:r>
      <w:r>
        <w:t>.</w:t>
      </w:r>
    </w:p>
    <w:p w:rsidR="001654B3" w:rsidRDefault="000E12C5" w:rsidP="00B96614">
      <w:r>
        <w:t>Figure </w:t>
      </w:r>
      <w:r w:rsidR="001654B3">
        <w:t xml:space="preserve">4 </w:t>
      </w:r>
      <w:r w:rsidR="00862668">
        <w:t xml:space="preserve">and 5 </w:t>
      </w:r>
      <w:r w:rsidR="001654B3">
        <w:t xml:space="preserve">depicts </w:t>
      </w:r>
      <w:r w:rsidR="001654B3" w:rsidRPr="00623159">
        <w:rPr>
          <w:position w:val="-12"/>
        </w:rPr>
        <w:object w:dxaOrig="300" w:dyaOrig="360">
          <v:shape id="_x0000_i1067" type="#_x0000_t75" style="width:15pt;height:18pt" o:ole="">
            <v:imagedata r:id="rId92" o:title=""/>
          </v:shape>
          <o:OLEObject Type="Embed" ProgID="Equation.DSMT4" ShapeID="_x0000_i1067" DrawAspect="Content" ObjectID="_1574631222" r:id="rId93"/>
        </w:object>
      </w:r>
      <w:r w:rsidR="001654B3">
        <w:t xml:space="preserve"> </w:t>
      </w:r>
      <w:r w:rsidR="00862668">
        <w:t xml:space="preserve">with </w:t>
      </w:r>
      <w:r w:rsidR="006F45EB" w:rsidRPr="006F45EB">
        <w:rPr>
          <w:position w:val="-30"/>
        </w:rPr>
        <w:object w:dxaOrig="1980" w:dyaOrig="720">
          <v:shape id="_x0000_i1068" type="#_x0000_t75" style="width:99pt;height:36pt" o:ole="">
            <v:imagedata r:id="rId94" o:title=""/>
          </v:shape>
          <o:OLEObject Type="Embed" ProgID="Equation.DSMT4" ShapeID="_x0000_i1068" DrawAspect="Content" ObjectID="_1574631223" r:id="rId95"/>
        </w:object>
      </w:r>
      <w:r w:rsidR="006F45EB">
        <w:t xml:space="preserve">, </w:t>
      </w:r>
      <w:r w:rsidR="009C0A77" w:rsidRPr="006F45EB">
        <w:rPr>
          <w:position w:val="-30"/>
        </w:rPr>
        <w:object w:dxaOrig="2140" w:dyaOrig="720">
          <v:shape id="_x0000_i1069" type="#_x0000_t75" style="width:107.25pt;height:36pt" o:ole="">
            <v:imagedata r:id="rId96" o:title=""/>
          </v:shape>
          <o:OLEObject Type="Embed" ProgID="Equation.DSMT4" ShapeID="_x0000_i1069" DrawAspect="Content" ObjectID="_1574631224" r:id="rId97"/>
        </w:object>
      </w:r>
      <w:r w:rsidR="006F45EB">
        <w:t xml:space="preserve"> and </w:t>
      </w:r>
      <w:r w:rsidR="006F45EB" w:rsidRPr="00FB58AD">
        <w:rPr>
          <w:position w:val="-30"/>
        </w:rPr>
        <w:object w:dxaOrig="1480" w:dyaOrig="720">
          <v:shape id="_x0000_i1070" type="#_x0000_t75" style="width:74.25pt;height:36pt" o:ole="">
            <v:imagedata r:id="rId98" o:title=""/>
          </v:shape>
          <o:OLEObject Type="Embed" ProgID="Equation.DSMT4" ShapeID="_x0000_i1070" DrawAspect="Content" ObjectID="_1574631225" r:id="rId99"/>
        </w:object>
      </w:r>
      <w:r w:rsidR="006F45EB">
        <w:t xml:space="preserve">, </w:t>
      </w:r>
      <w:r w:rsidR="006F45EB" w:rsidRPr="00FB58AD">
        <w:rPr>
          <w:position w:val="-30"/>
        </w:rPr>
        <w:object w:dxaOrig="2000" w:dyaOrig="720">
          <v:shape id="_x0000_i1071" type="#_x0000_t75" style="width:100.5pt;height:36pt" o:ole="">
            <v:imagedata r:id="rId100" o:title=""/>
          </v:shape>
          <o:OLEObject Type="Embed" ProgID="Equation.DSMT4" ShapeID="_x0000_i1071" DrawAspect="Content" ObjectID="_1574631226" r:id="rId101"/>
        </w:object>
      </w:r>
      <w:r w:rsidR="006F45EB">
        <w:t xml:space="preserve"> respectively. </w:t>
      </w:r>
      <w:r w:rsidR="001654B3">
        <w:t xml:space="preserve">The </w:t>
      </w:r>
      <w:r w:rsidR="001654B3" w:rsidRPr="00AC433C">
        <w:t xml:space="preserve">gradient of </w:t>
      </w:r>
      <w:r w:rsidR="001654B3" w:rsidRPr="00AC433C">
        <w:rPr>
          <w:position w:val="-12"/>
        </w:rPr>
        <w:object w:dxaOrig="300" w:dyaOrig="360">
          <v:shape id="_x0000_i1072" type="#_x0000_t75" style="width:15pt;height:18pt" o:ole="">
            <v:imagedata r:id="rId102" o:title=""/>
          </v:shape>
          <o:OLEObject Type="Embed" ProgID="Equation.DSMT4" ShapeID="_x0000_i1072" DrawAspect="Content" ObjectID="_1574631227" r:id="rId103"/>
        </w:object>
      </w:r>
      <w:r w:rsidR="001654B3" w:rsidRPr="00AC433C">
        <w:t xml:space="preserve"> is given by</w:t>
      </w:r>
    </w:p>
    <w:p w:rsidR="0086123F" w:rsidRPr="0086123F" w:rsidRDefault="0086123F" w:rsidP="00B96614">
      <w:pPr>
        <w:pStyle w:val="MTDisplayEquation"/>
        <w:spacing w:line="480" w:lineRule="auto"/>
        <w:rPr>
          <w:lang w:val="en-US"/>
        </w:rPr>
      </w:pPr>
      <w:r w:rsidRPr="0086123F">
        <w:rPr>
          <w:lang w:val="en-US"/>
        </w:rPr>
        <w:tab/>
      </w:r>
      <w:r w:rsidR="00114CB8" w:rsidRPr="0086123F">
        <w:rPr>
          <w:position w:val="-34"/>
        </w:rPr>
        <w:object w:dxaOrig="6100" w:dyaOrig="800">
          <v:shape id="_x0000_i1177" type="#_x0000_t75" style="width:305.25pt;height:39.75pt" o:ole="">
            <v:imagedata r:id="rId104" o:title=""/>
          </v:shape>
          <o:OLEObject Type="Embed" ProgID="Equation.DSMT4" ShapeID="_x0000_i1177" DrawAspect="Content" ObjectID="_1574631228" r:id="rId105"/>
        </w:object>
      </w:r>
      <w:r w:rsidRPr="0086123F">
        <w:rPr>
          <w:lang w:val="en-US"/>
        </w:rPr>
        <w:t xml:space="preserve"> </w:t>
      </w:r>
      <w:r w:rsidRPr="0086123F">
        <w:rPr>
          <w:lang w:val="en-US"/>
        </w:rPr>
        <w:tab/>
      </w:r>
      <w:r>
        <w:fldChar w:fldCharType="begin"/>
      </w:r>
      <w:r w:rsidRPr="0086123F">
        <w:rPr>
          <w:lang w:val="en-US"/>
        </w:rPr>
        <w:instrText xml:space="preserve"> MACROBUTTON MTPlaceRef \* MERGEFORMAT </w:instrText>
      </w:r>
      <w:r>
        <w:fldChar w:fldCharType="begin"/>
      </w:r>
      <w:r w:rsidRPr="0086123F">
        <w:rPr>
          <w:lang w:val="en-US"/>
        </w:rPr>
        <w:instrText xml:space="preserve"> SEQ MTEqn \h \* MERGEFORMAT </w:instrText>
      </w:r>
      <w:r>
        <w:fldChar w:fldCharType="end"/>
      </w:r>
      <w:bookmarkStart w:id="4" w:name="ZEqnNum201112"/>
      <w:r w:rsidRPr="0086123F">
        <w:rPr>
          <w:lang w:val="en-US"/>
        </w:rPr>
        <w:instrText>(</w:instrText>
      </w:r>
      <w:r>
        <w:fldChar w:fldCharType="begin"/>
      </w:r>
      <w:r w:rsidRPr="0086123F">
        <w:rPr>
          <w:lang w:val="en-US"/>
        </w:rPr>
        <w:instrText xml:space="preserve"> SEQ MTEqn \c \* Arabic \* MERGEFORMAT </w:instrText>
      </w:r>
      <w:r>
        <w:fldChar w:fldCharType="separate"/>
      </w:r>
      <w:r w:rsidR="001F7EF4">
        <w:rPr>
          <w:noProof/>
          <w:lang w:val="en-US"/>
        </w:rPr>
        <w:instrText>6</w:instrText>
      </w:r>
      <w:r>
        <w:fldChar w:fldCharType="end"/>
      </w:r>
      <w:r w:rsidRPr="0086123F">
        <w:rPr>
          <w:lang w:val="en-US"/>
        </w:rPr>
        <w:instrText>)</w:instrText>
      </w:r>
      <w:bookmarkEnd w:id="4"/>
      <w:r>
        <w:fldChar w:fldCharType="end"/>
      </w:r>
    </w:p>
    <w:p w:rsidR="00114CB8" w:rsidRDefault="005400D9" w:rsidP="00114CB8">
      <w:pPr>
        <w:tabs>
          <w:tab w:val="left" w:pos="3794"/>
        </w:tabs>
      </w:pPr>
      <w:r>
        <w:t xml:space="preserve">where </w:t>
      </w:r>
      <w:r w:rsidRPr="005400D9">
        <w:rPr>
          <w:position w:val="-76"/>
        </w:rPr>
        <w:object w:dxaOrig="2640" w:dyaOrig="1640">
          <v:shape id="_x0000_i1389" type="#_x0000_t75" style="width:132pt;height:81.75pt" o:ole="">
            <v:imagedata r:id="rId106" o:title=""/>
          </v:shape>
          <o:OLEObject Type="Embed" ProgID="Equation.DSMT4" ShapeID="_x0000_i1389" DrawAspect="Content" ObjectID="_1574631229" r:id="rId107"/>
        </w:object>
      </w:r>
      <w:r w:rsidR="00114CB8">
        <w:t xml:space="preserve"> is  a positive definite matrix</w:t>
      </w:r>
      <w:r>
        <w:t>.</w:t>
      </w:r>
      <w:r w:rsidR="00114CB8">
        <w:t xml:space="preserve"> </w:t>
      </w:r>
      <w:r w:rsidR="00114CB8">
        <w:t xml:space="preserve">If </w:t>
      </w:r>
      <w:r w:rsidR="00114CB8" w:rsidRPr="00D46120">
        <w:rPr>
          <w:position w:val="-10"/>
        </w:rPr>
        <w:object w:dxaOrig="240" w:dyaOrig="320">
          <v:shape id="_x0000_i1402" type="#_x0000_t75" style="width:12pt;height:16.5pt" o:ole="">
            <v:imagedata r:id="rId108" o:title=""/>
          </v:shape>
          <o:OLEObject Type="Embed" ProgID="Equation.DSMT4" ShapeID="_x0000_i1402" DrawAspect="Content" ObjectID="_1574631230" r:id="rId109"/>
        </w:object>
      </w:r>
      <w:r w:rsidR="00114CB8">
        <w:t xml:space="preserve"> and </w:t>
      </w:r>
      <w:r w:rsidR="00114CB8" w:rsidRPr="00025957">
        <w:rPr>
          <w:position w:val="-4"/>
        </w:rPr>
        <w:object w:dxaOrig="240" w:dyaOrig="260">
          <v:shape id="_x0000_i1403" type="#_x0000_t75" style="width:12pt;height:13.5pt" o:ole="">
            <v:imagedata r:id="rId110" o:title=""/>
          </v:shape>
          <o:OLEObject Type="Embed" ProgID="Equation.DSMT4" ShapeID="_x0000_i1403" DrawAspect="Content" ObjectID="_1574631231" r:id="rId111"/>
        </w:object>
      </w:r>
      <w:r w:rsidR="00114CB8">
        <w:t xml:space="preserve">are non-singular, then matrices </w:t>
      </w:r>
      <w:r w:rsidR="00114CB8" w:rsidRPr="00D46120">
        <w:rPr>
          <w:position w:val="-10"/>
        </w:rPr>
        <w:object w:dxaOrig="639" w:dyaOrig="360">
          <v:shape id="_x0000_i1404" type="#_x0000_t75" style="width:33pt;height:18pt" o:ole="">
            <v:imagedata r:id="rId112" o:title=""/>
          </v:shape>
          <o:OLEObject Type="Embed" ProgID="Equation.DSMT4" ShapeID="_x0000_i1404" DrawAspect="Content" ObjectID="_1574631232" r:id="rId113"/>
        </w:object>
      </w:r>
      <w:r w:rsidR="00114CB8">
        <w:t xml:space="preserve"> and </w:t>
      </w:r>
      <w:r w:rsidR="00114CB8" w:rsidRPr="00025957">
        <w:rPr>
          <w:position w:val="-4"/>
        </w:rPr>
        <w:object w:dxaOrig="499" w:dyaOrig="300">
          <v:shape id="_x0000_i1405" type="#_x0000_t75" style="width:24.75pt;height:15pt" o:ole="">
            <v:imagedata r:id="rId114" o:title=""/>
          </v:shape>
          <o:OLEObject Type="Embed" ProgID="Equation.DSMT4" ShapeID="_x0000_i1405" DrawAspect="Content" ObjectID="_1574631233" r:id="rId115"/>
        </w:object>
      </w:r>
      <w:r w:rsidR="00114CB8">
        <w:t xml:space="preserve">are positive definite, respectively </w:t>
      </w:r>
      <w:r w:rsidR="00114CB8">
        <w:fldChar w:fldCharType="begin" w:fldLock="1"/>
      </w:r>
      <w:r w:rsidR="00114CB8">
        <w:instrText>ADDIN CSL_CITATION { "citationItems" : [ { "id" : "ITEM-1", "itemData" : { "ISBN" : "0080556108", "abstract" : "This book provides a blend of Matrix and Linear Algebra Theory, Analysis, Differential Equations, Optimization, Optimal and Robust Control. It contains an advanced mathematical tool which serves as a fundamental basis for both instructors and students who study or actively work in Modern Automatic Control or in its applications. It is includes proofs of all theorems and contains many examples with solutions. It is written for researchers, engineers, and advanced students who wish to increase their familiarity with different topics of modern and classical mathematics related to System and Automatic Control Theories * Provides comprehensive theory of matrices, real, complex and functional analysis * Provides practical examples of modern optimization methods that can be effectively used in variety of real-world applications * Contains worked proofs of all theorems and propositions presented. I MATRICES AND RELATED TOPICS -- 1 Determinants -- 2 Matrices and Matrix Operations -- 3 Eigenvalues and Eigenvectors -- 4 Matrix Transformations -- 5 Matrix Functions -- 6 Moore-Penrose Pseudoinverse -- 7 Hermitian and Quadratic Forms -- 8 Linear Matrix Equations -- 9 Stable Matrices and Polynomials -- 10 Algebraic Riccati Equation -- 11 Linear Matrix Inequalities -- 12 Miscellaneous -- II ANALYSIS -- 13 The Real and Complex Number Systems -- 14 Sets, Functions and Metric Spaces -- 15 Integration -- 16 Selected Topics of Real Analysis -- 17 Complex Analysis -- 18 Topics of Functional Analysis -- III DIFFERENTIAL EQUATIONS AND OPTIMIZATION -- 19 Ordinary Differential Equations -- 20 Elements of Stability Theory -- 21 Finite-Dimensional Optimization -- 22 Variational Calculus and Optimal Control -- 23 H2 and H[infinity] Optimization 811.", "author" : [ { "dropping-particle" : "", "family" : "Poznyak", "given" : "Alexander S.", "non-dropping-particle" : "", "parse-names" : false, "suffix" : "" } ], "id" : "ITEM-1", "issued" : { "date-parts" : [ [ "2008" ] ] }, "number-of-pages" : "774", "publisher" : "Elsevier", "title" : "Advanced mathematical tools for automatic control engineers. Volume 1, Deterministic techniques", "type" : "book" }, "uris" : [ "http://www.mendeley.com/documents/?uuid=60ddca34-5f56-34ed-9ec1-4fca673be644" ] } ], "mendeley" : { "formattedCitation" : "[10]", "plainTextFormattedCitation" : "[10]", "previouslyFormattedCitation" : "[10]" }, "properties" : {  }, "schema" : "https://github.com/citation-style-language/schema/raw/master/csl-citation.json" }</w:instrText>
      </w:r>
      <w:r w:rsidR="00114CB8">
        <w:fldChar w:fldCharType="separate"/>
      </w:r>
      <w:r w:rsidR="00114CB8" w:rsidRPr="009D71E8">
        <w:rPr>
          <w:noProof/>
        </w:rPr>
        <w:t>[10]</w:t>
      </w:r>
      <w:r w:rsidR="00114CB8">
        <w:fldChar w:fldCharType="end"/>
      </w:r>
      <w:r w:rsidR="00114CB8">
        <w:t xml:space="preserve">. Moreover, </w:t>
      </w:r>
      <w:r w:rsidR="00114CB8" w:rsidRPr="00D46120">
        <w:rPr>
          <w:position w:val="-10"/>
        </w:rPr>
        <w:object w:dxaOrig="639" w:dyaOrig="360">
          <v:shape id="_x0000_i1406" type="#_x0000_t75" style="width:33pt;height:18pt" o:ole="">
            <v:imagedata r:id="rId112" o:title=""/>
          </v:shape>
          <o:OLEObject Type="Embed" ProgID="Equation.DSMT4" ShapeID="_x0000_i1406" DrawAspect="Content" ObjectID="_1574631234" r:id="rId116"/>
        </w:object>
      </w:r>
      <w:r w:rsidR="00114CB8">
        <w:t xml:space="preserve"> and </w:t>
      </w:r>
      <w:r w:rsidR="00114CB8" w:rsidRPr="00025957">
        <w:rPr>
          <w:position w:val="-4"/>
        </w:rPr>
        <w:object w:dxaOrig="499" w:dyaOrig="300">
          <v:shape id="_x0000_i1407" type="#_x0000_t75" style="width:24.75pt;height:15pt" o:ole="">
            <v:imagedata r:id="rId114" o:title=""/>
          </v:shape>
          <o:OLEObject Type="Embed" ProgID="Equation.DSMT4" ShapeID="_x0000_i1407" DrawAspect="Content" ObjectID="_1574631235" r:id="rId117"/>
        </w:object>
      </w:r>
      <w:r w:rsidR="00114CB8">
        <w:t xml:space="preserve">are positive semidefinite when </w:t>
      </w:r>
      <w:r w:rsidR="00114CB8" w:rsidRPr="00D46120">
        <w:rPr>
          <w:position w:val="-10"/>
        </w:rPr>
        <w:object w:dxaOrig="240" w:dyaOrig="320">
          <v:shape id="_x0000_i1408" type="#_x0000_t75" style="width:12pt;height:16.5pt" o:ole="">
            <v:imagedata r:id="rId108" o:title=""/>
          </v:shape>
          <o:OLEObject Type="Embed" ProgID="Equation.DSMT4" ShapeID="_x0000_i1408" DrawAspect="Content" ObjectID="_1574631236" r:id="rId118"/>
        </w:object>
      </w:r>
      <w:r w:rsidR="00114CB8">
        <w:t xml:space="preserve"> and </w:t>
      </w:r>
      <w:r w:rsidR="00114CB8" w:rsidRPr="00025957">
        <w:rPr>
          <w:position w:val="-4"/>
        </w:rPr>
        <w:object w:dxaOrig="240" w:dyaOrig="260">
          <v:shape id="_x0000_i1409" type="#_x0000_t75" style="width:12pt;height:13.5pt" o:ole="">
            <v:imagedata r:id="rId110" o:title=""/>
          </v:shape>
          <o:OLEObject Type="Embed" ProgID="Equation.DSMT4" ShapeID="_x0000_i1409" DrawAspect="Content" ObjectID="_1574631237" r:id="rId119"/>
        </w:object>
      </w:r>
      <w:r w:rsidR="00114CB8">
        <w:t xml:space="preserve"> are singular. Therefore, if either</w:t>
      </w:r>
      <w:r w:rsidR="00114CB8" w:rsidRPr="00D46120">
        <w:rPr>
          <w:position w:val="-10"/>
        </w:rPr>
        <w:object w:dxaOrig="240" w:dyaOrig="320">
          <v:shape id="_x0000_i1410" type="#_x0000_t75" style="width:12pt;height:16.5pt" o:ole="">
            <v:imagedata r:id="rId108" o:title=""/>
          </v:shape>
          <o:OLEObject Type="Embed" ProgID="Equation.DSMT4" ShapeID="_x0000_i1410" DrawAspect="Content" ObjectID="_1574631238" r:id="rId120"/>
        </w:object>
      </w:r>
      <w:r w:rsidR="00114CB8">
        <w:t>,</w:t>
      </w:r>
      <w:r w:rsidR="00114CB8" w:rsidRPr="00025957">
        <w:rPr>
          <w:position w:val="-4"/>
        </w:rPr>
        <w:object w:dxaOrig="240" w:dyaOrig="260">
          <v:shape id="_x0000_i1411" type="#_x0000_t75" style="width:12pt;height:13.5pt" o:ole="">
            <v:imagedata r:id="rId110" o:title=""/>
          </v:shape>
          <o:OLEObject Type="Embed" ProgID="Equation.DSMT4" ShapeID="_x0000_i1411" DrawAspect="Content" ObjectID="_1574631239" r:id="rId121"/>
        </w:object>
      </w:r>
      <w:r w:rsidR="00114CB8">
        <w:t xml:space="preserve"> or both are non-singular, then matrix </w:t>
      </w:r>
      <w:r w:rsidR="00114CB8" w:rsidRPr="00025957">
        <w:rPr>
          <w:position w:val="-4"/>
        </w:rPr>
        <w:object w:dxaOrig="320" w:dyaOrig="260">
          <v:shape id="_x0000_i1412" type="#_x0000_t75" style="width:16.5pt;height:13.5pt" o:ole="">
            <v:imagedata r:id="rId122" o:title=""/>
          </v:shape>
          <o:OLEObject Type="Embed" ProgID="Equation.DSMT4" ShapeID="_x0000_i1412" DrawAspect="Content" ObjectID="_1574631240" r:id="rId123"/>
        </w:object>
      </w:r>
      <w:r w:rsidR="00114CB8">
        <w:t xml:space="preserve">in </w:t>
      </w:r>
      <w:r w:rsidR="00114CB8">
        <w:fldChar w:fldCharType="begin"/>
      </w:r>
      <w:r w:rsidR="00114CB8">
        <w:instrText xml:space="preserve"> GOTOBUTTON ZEqnNum201112  \* MERGEFORMAT </w:instrText>
      </w:r>
      <w:r w:rsidR="00114CB8">
        <w:fldChar w:fldCharType="begin"/>
      </w:r>
      <w:r w:rsidR="00114CB8">
        <w:instrText xml:space="preserve"> REF ZEqnNum201112 \* Charformat \! \* MERGEFORMAT </w:instrText>
      </w:r>
      <w:r w:rsidR="00114CB8">
        <w:fldChar w:fldCharType="separate"/>
      </w:r>
      <w:r w:rsidR="00114CB8" w:rsidRPr="0086123F">
        <w:instrText>(</w:instrText>
      </w:r>
      <w:r w:rsidR="00114CB8">
        <w:instrText>6</w:instrText>
      </w:r>
      <w:r w:rsidR="00114CB8" w:rsidRPr="0086123F">
        <w:instrText>)</w:instrText>
      </w:r>
      <w:r w:rsidR="00114CB8">
        <w:fldChar w:fldCharType="end"/>
      </w:r>
      <w:r w:rsidR="00114CB8">
        <w:fldChar w:fldCharType="end"/>
      </w:r>
      <w:r w:rsidR="00114CB8">
        <w:t xml:space="preserve"> is positive definite, and as a consequence </w:t>
      </w:r>
      <w:r w:rsidR="00114CB8" w:rsidRPr="00AA7E4A">
        <w:t>a unique peek at</w:t>
      </w:r>
      <w:r w:rsidR="00114CB8" w:rsidRPr="008B1328">
        <w:rPr>
          <w:position w:val="-12"/>
        </w:rPr>
        <w:object w:dxaOrig="620" w:dyaOrig="360">
          <v:shape id="_x0000_i1413" type="#_x0000_t75" style="width:31.5pt;height:18pt" o:ole="">
            <v:imagedata r:id="rId124" o:title=""/>
          </v:shape>
          <o:OLEObject Type="Embed" ProgID="Equation.DSMT4" ShapeID="_x0000_i1413" DrawAspect="Content" ObjectID="_1574631241" r:id="rId125"/>
        </w:object>
      </w:r>
      <w:r w:rsidR="00114CB8">
        <w:t xml:space="preserve">, </w:t>
      </w:r>
      <w:r w:rsidR="00114CB8" w:rsidRPr="00623159">
        <w:rPr>
          <w:position w:val="-10"/>
        </w:rPr>
        <w:object w:dxaOrig="1540" w:dyaOrig="320">
          <v:shape id="_x0000_i1414" type="#_x0000_t75" style="width:77.25pt;height:16.5pt" o:ole="">
            <v:imagedata r:id="rId84" o:title=""/>
          </v:shape>
          <o:OLEObject Type="Embed" ProgID="Equation.DSMT4" ShapeID="_x0000_i1414" DrawAspect="Content" ObjectID="_1574631242" r:id="rId126"/>
        </w:object>
      </w:r>
      <w:r w:rsidR="00114CB8">
        <w:t xml:space="preserve"> is guaranteed.</w:t>
      </w:r>
    </w:p>
    <w:p w:rsidR="00114CB8" w:rsidRDefault="00114CB8" w:rsidP="00114CB8">
      <w:r>
        <w:t>In contrast to function</w:t>
      </w:r>
      <w:r w:rsidRPr="00AD7A0B">
        <w:rPr>
          <w:position w:val="-12"/>
        </w:rPr>
        <w:object w:dxaOrig="279" w:dyaOrig="360">
          <v:shape id="_x0000_i1415" type="#_x0000_t75" style="width:15pt;height:18pt" o:ole="">
            <v:imagedata r:id="rId46" o:title=""/>
          </v:shape>
          <o:OLEObject Type="Embed" ProgID="Equation.DSMT4" ShapeID="_x0000_i1415" DrawAspect="Content" ObjectID="_1574631243" r:id="rId127"/>
        </w:object>
      </w:r>
      <w:r>
        <w:t xml:space="preserve">, the gradient of function </w:t>
      </w:r>
      <w:r w:rsidRPr="009D71E8">
        <w:rPr>
          <w:position w:val="-12"/>
        </w:rPr>
        <w:object w:dxaOrig="300" w:dyaOrig="360">
          <v:shape id="_x0000_i1416" type="#_x0000_t75" style="width:15pt;height:18pt" o:ole="">
            <v:imagedata r:id="rId128" o:title=""/>
          </v:shape>
          <o:OLEObject Type="Embed" ProgID="Equation.DSMT4" ShapeID="_x0000_i1416" DrawAspect="Content" ObjectID="_1574631244" r:id="rId129"/>
        </w:object>
      </w:r>
      <w:r>
        <w:t>in</w:t>
      </w:r>
      <w:r w:rsidRPr="00AC433C">
        <w:t xml:space="preserve"> </w:t>
      </w:r>
      <w:r>
        <w:fldChar w:fldCharType="begin"/>
      </w:r>
      <w:r>
        <w:instrText xml:space="preserve"> GOTOBUTTON ZEqnNum567863  \* MERGEFORMAT </w:instrText>
      </w:r>
      <w:r>
        <w:fldChar w:fldCharType="begin"/>
      </w:r>
      <w:r>
        <w:instrText xml:space="preserve"> REF ZEqnNum567863 \* Charformat \! \* MERGEFORMAT </w:instrText>
      </w:r>
      <w:r>
        <w:fldChar w:fldCharType="separate"/>
      </w:r>
      <w:r w:rsidRPr="008B6803">
        <w:instrText>(</w:instrText>
      </w:r>
      <w:r>
        <w:instrText>5</w:instrText>
      </w:r>
      <w:r w:rsidRPr="008B6803">
        <w:instrText>)</w:instrText>
      </w:r>
      <w:r>
        <w:fldChar w:fldCharType="end"/>
      </w:r>
      <w:r>
        <w:fldChar w:fldCharType="end"/>
      </w:r>
      <w:r w:rsidRPr="00AC433C">
        <w:t xml:space="preserve"> </w:t>
      </w:r>
      <w:r>
        <w:t>is not directly proportional to the distance from its optimum point</w:t>
      </w:r>
      <w:r w:rsidRPr="00AC433C">
        <w:t xml:space="preserve">. </w:t>
      </w:r>
      <w:r>
        <w:t xml:space="preserve">Moreover, </w:t>
      </w:r>
      <w:r w:rsidRPr="009D71E8">
        <w:rPr>
          <w:position w:val="-12"/>
        </w:rPr>
        <w:object w:dxaOrig="300" w:dyaOrig="360">
          <v:shape id="_x0000_i1417" type="#_x0000_t75" style="width:15pt;height:18pt" o:ole="">
            <v:imagedata r:id="rId128" o:title=""/>
          </v:shape>
          <o:OLEObject Type="Embed" ProgID="Equation.DSMT4" ShapeID="_x0000_i1417" DrawAspect="Content" ObjectID="_1574631245" r:id="rId130"/>
        </w:object>
      </w:r>
      <w:r w:rsidRPr="00AC433C">
        <w:t xml:space="preserve">has the </w:t>
      </w:r>
      <w:r>
        <w:t>following advantages with respect to</w:t>
      </w:r>
      <w:r w:rsidRPr="00AD7A0B">
        <w:rPr>
          <w:position w:val="-12"/>
        </w:rPr>
        <w:object w:dxaOrig="279" w:dyaOrig="360">
          <v:shape id="_x0000_i1418" type="#_x0000_t75" style="width:15pt;height:18pt" o:ole="">
            <v:imagedata r:id="rId46" o:title=""/>
          </v:shape>
          <o:OLEObject Type="Embed" ProgID="Equation.DSMT4" ShapeID="_x0000_i1418" DrawAspect="Content" ObjectID="_1574631246" r:id="rId131"/>
        </w:object>
      </w:r>
      <w:r>
        <w:t xml:space="preserve">, </w:t>
      </w:r>
      <w:r w:rsidRPr="00AD7A0B">
        <w:rPr>
          <w:position w:val="-12"/>
        </w:rPr>
        <w:object w:dxaOrig="300" w:dyaOrig="360">
          <v:shape id="_x0000_i1419" type="#_x0000_t75" style="width:15pt;height:18pt" o:ole="">
            <v:imagedata r:id="rId48" o:title=""/>
          </v:shape>
          <o:OLEObject Type="Embed" ProgID="Equation.DSMT4" ShapeID="_x0000_i1419" DrawAspect="Content" ObjectID="_1574631247" r:id="rId132"/>
        </w:object>
      </w:r>
      <w:r>
        <w:t xml:space="preserve"> and</w:t>
      </w:r>
      <w:r w:rsidRPr="00AD7A0B">
        <w:rPr>
          <w:position w:val="-12"/>
        </w:rPr>
        <w:object w:dxaOrig="300" w:dyaOrig="360">
          <v:shape id="_x0000_i1420" type="#_x0000_t75" style="width:15pt;height:18pt" o:ole="">
            <v:imagedata r:id="rId50" o:title=""/>
          </v:shape>
          <o:OLEObject Type="Embed" ProgID="Equation.DSMT4" ShapeID="_x0000_i1420" DrawAspect="Content" ObjectID="_1574631248" r:id="rId133"/>
        </w:object>
      </w:r>
      <w:r w:rsidRPr="00AC433C">
        <w:t>:</w:t>
      </w:r>
    </w:p>
    <w:p w:rsidR="00114CB8" w:rsidRDefault="00114CB8" w:rsidP="00114CB8">
      <w:pPr>
        <w:pStyle w:val="ListParagraph"/>
        <w:numPr>
          <w:ilvl w:val="0"/>
          <w:numId w:val="20"/>
        </w:numPr>
      </w:pPr>
      <w:r>
        <w:lastRenderedPageBreak/>
        <w:t>The optimal value of an arbitrary factor is not constant throughout the factorial space.</w:t>
      </w:r>
    </w:p>
    <w:p w:rsidR="001654B3" w:rsidRDefault="00114CB8" w:rsidP="001654B3">
      <w:pPr>
        <w:pStyle w:val="ListParagraph"/>
        <w:numPr>
          <w:ilvl w:val="0"/>
          <w:numId w:val="20"/>
        </w:numPr>
      </w:pPr>
      <w:r>
        <w:t xml:space="preserve">The solution </w:t>
      </w:r>
      <w:r w:rsidRPr="002B3923">
        <w:rPr>
          <w:position w:val="-30"/>
        </w:rPr>
        <w:object w:dxaOrig="840" w:dyaOrig="680">
          <v:shape id="_x0000_i1448" type="#_x0000_t75" style="width:42pt;height:33.75pt" o:ole="">
            <v:imagedata r:id="rId134" o:title=""/>
          </v:shape>
          <o:OLEObject Type="Embed" ProgID="Equation.DSMT4" ShapeID="_x0000_i1448" DrawAspect="Content" ObjectID="_1574631249" r:id="rId135"/>
        </w:object>
      </w:r>
      <w:r w:rsidRPr="00D7012F">
        <w:t xml:space="preserve"> </w:t>
      </w:r>
      <w:r>
        <w:t>contains the terms of other factors</w:t>
      </w:r>
      <w:r w:rsidRPr="00751495">
        <w:rPr>
          <w:position w:val="-12"/>
        </w:rPr>
        <w:object w:dxaOrig="700" w:dyaOrig="360">
          <v:shape id="_x0000_i1422" type="#_x0000_t75" style="width:35.25pt;height:18pt" o:ole="">
            <v:imagedata r:id="rId62" o:title=""/>
          </v:shape>
          <o:OLEObject Type="Embed" ProgID="Equation.DSMT4" ShapeID="_x0000_i1422" DrawAspect="Content" ObjectID="_1574631250" r:id="rId136"/>
        </w:object>
      </w:r>
      <w:r>
        <w:t>, where</w:t>
      </w:r>
      <w:r w:rsidRPr="00751495">
        <w:rPr>
          <w:position w:val="-14"/>
        </w:rPr>
        <w:object w:dxaOrig="1780" w:dyaOrig="400">
          <v:shape id="_x0000_i1423" type="#_x0000_t75" style="width:89.25pt;height:20.25pt" o:ole="">
            <v:imagedata r:id="rId64" o:title=""/>
          </v:shape>
          <o:OLEObject Type="Embed" ProgID="Equation.DSMT4" ShapeID="_x0000_i1423" DrawAspect="Content" ObjectID="_1574631251" r:id="rId137"/>
        </w:object>
      </w:r>
      <w:r>
        <w:t>.</w:t>
      </w:r>
    </w:p>
    <w:p w:rsidR="001654B3" w:rsidRDefault="001654B3" w:rsidP="001654B3">
      <w:r>
        <w:t>In the next section, a method is presented to adapt the function</w:t>
      </w:r>
      <w:r w:rsidRPr="00623159">
        <w:rPr>
          <w:position w:val="-12"/>
        </w:rPr>
        <w:object w:dxaOrig="300" w:dyaOrig="360">
          <v:shape id="_x0000_i1087" type="#_x0000_t75" style="width:15pt;height:18pt" o:ole="">
            <v:imagedata r:id="rId138" o:title=""/>
          </v:shape>
          <o:OLEObject Type="Embed" ProgID="Equation.DSMT4" ShapeID="_x0000_i1087" DrawAspect="Content" ObjectID="_1574631252" r:id="rId139"/>
        </w:object>
      </w:r>
      <w:r>
        <w:t>, defined at</w:t>
      </w:r>
      <w:r w:rsidR="00736DF8">
        <w:t xml:space="preserve"> </w:t>
      </w:r>
      <w:r w:rsidR="00736DF8">
        <w:fldChar w:fldCharType="begin"/>
      </w:r>
      <w:r w:rsidR="00736DF8">
        <w:instrText xml:space="preserve"> GOTOBUTTON ZEqnNum567863  \* MERGEFORMAT </w:instrText>
      </w:r>
      <w:r w:rsidR="00736DF8">
        <w:fldChar w:fldCharType="begin"/>
      </w:r>
      <w:r w:rsidR="00736DF8">
        <w:instrText xml:space="preserve"> REF ZEqnNum567863 \* Charformat \! \* MERGEFORMAT </w:instrText>
      </w:r>
      <w:r w:rsidR="00736DF8">
        <w:fldChar w:fldCharType="separate"/>
      </w:r>
      <w:r w:rsidR="008B6803" w:rsidRPr="008B6803">
        <w:instrText>(</w:instrText>
      </w:r>
      <w:r w:rsidR="008B6803">
        <w:instrText>5</w:instrText>
      </w:r>
      <w:r w:rsidR="008B6803" w:rsidRPr="008B6803">
        <w:instrText>)</w:instrText>
      </w:r>
      <w:r w:rsidR="00736DF8">
        <w:fldChar w:fldCharType="end"/>
      </w:r>
      <w:r w:rsidR="00736DF8">
        <w:fldChar w:fldCharType="end"/>
      </w:r>
      <w:r>
        <w:t>, in order to generate random experiments.</w:t>
      </w:r>
    </w:p>
    <w:p w:rsidR="001654B3" w:rsidRPr="007A2C32" w:rsidRDefault="001654B3" w:rsidP="001654B3">
      <w:pPr>
        <w:pStyle w:val="Heading1"/>
        <w:numPr>
          <w:ilvl w:val="0"/>
          <w:numId w:val="3"/>
        </w:numPr>
      </w:pPr>
      <w:r>
        <w:t xml:space="preserve">Implementation of the proposed function </w:t>
      </w:r>
    </w:p>
    <w:p w:rsidR="001654B3" w:rsidRDefault="001654B3" w:rsidP="008B6803">
      <w:r>
        <w:t xml:space="preserve">A scaled version of the </w:t>
      </w:r>
      <w:r w:rsidRPr="002F26C8">
        <w:t xml:space="preserve">proposed </w:t>
      </w:r>
      <w:r>
        <w:t xml:space="preserve">function </w:t>
      </w:r>
      <w:r w:rsidRPr="00270B49">
        <w:rPr>
          <w:position w:val="-12"/>
        </w:rPr>
        <w:object w:dxaOrig="300" w:dyaOrig="360">
          <v:shape id="_x0000_i1088" type="#_x0000_t75" style="width:15pt;height:18pt" o:ole="">
            <v:imagedata r:id="rId140" o:title=""/>
          </v:shape>
          <o:OLEObject Type="Embed" ProgID="Equation.DSMT4" ShapeID="_x0000_i1088" DrawAspect="Content" ObjectID="_1574631253" r:id="rId141"/>
        </w:object>
      </w:r>
      <w:r>
        <w:t xml:space="preserve"> in </w:t>
      </w:r>
      <w:r w:rsidR="00736DF8">
        <w:fldChar w:fldCharType="begin"/>
      </w:r>
      <w:r w:rsidR="00736DF8">
        <w:instrText xml:space="preserve"> GOTOBUTTON ZEqnNum567863  \* MERGEFORMAT </w:instrText>
      </w:r>
      <w:r w:rsidR="00736DF8">
        <w:fldChar w:fldCharType="begin"/>
      </w:r>
      <w:r w:rsidR="00736DF8">
        <w:instrText xml:space="preserve"> REF ZEqnNum567863 \* Charformat \! \* MERGEFORMAT </w:instrText>
      </w:r>
      <w:r w:rsidR="00736DF8">
        <w:fldChar w:fldCharType="separate"/>
      </w:r>
      <w:r w:rsidR="008B6803" w:rsidRPr="008B6803">
        <w:instrText>(</w:instrText>
      </w:r>
      <w:r w:rsidR="008B6803">
        <w:instrText>5</w:instrText>
      </w:r>
      <w:r w:rsidR="008B6803" w:rsidRPr="008B6803">
        <w:instrText>)</w:instrText>
      </w:r>
      <w:r w:rsidR="00736DF8">
        <w:fldChar w:fldCharType="end"/>
      </w:r>
      <w:r w:rsidR="00736DF8">
        <w:fldChar w:fldCharType="end"/>
      </w:r>
      <w:r w:rsidR="00736DF8">
        <w:t xml:space="preserve"> </w:t>
      </w:r>
      <w:r>
        <w:t>is given by</w:t>
      </w:r>
    </w:p>
    <w:p w:rsidR="0086123F" w:rsidRPr="008B6803" w:rsidRDefault="0086123F" w:rsidP="008B6803">
      <w:pPr>
        <w:pStyle w:val="MTDisplayEquation"/>
        <w:spacing w:line="480" w:lineRule="auto"/>
        <w:rPr>
          <w:lang w:val="en-US"/>
        </w:rPr>
      </w:pPr>
      <w:r w:rsidRPr="00736DF8">
        <w:rPr>
          <w:lang w:val="en-US"/>
        </w:rPr>
        <w:tab/>
      </w:r>
      <w:r w:rsidRPr="0086123F">
        <w:rPr>
          <w:position w:val="-34"/>
        </w:rPr>
        <w:object w:dxaOrig="5100" w:dyaOrig="800">
          <v:shape id="_x0000_i1089" type="#_x0000_t75" style="width:255pt;height:39.75pt" o:ole="">
            <v:imagedata r:id="rId142" o:title=""/>
          </v:shape>
          <o:OLEObject Type="Embed" ProgID="Equation.DSMT4" ShapeID="_x0000_i1089" DrawAspect="Content" ObjectID="_1574631254" r:id="rId143"/>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5" w:name="ZEqnNum623697"/>
      <w:r w:rsidRPr="008B6803">
        <w:rPr>
          <w:lang w:val="en-US"/>
        </w:rPr>
        <w:instrText>(</w:instrText>
      </w:r>
      <w:r>
        <w:fldChar w:fldCharType="begin"/>
      </w:r>
      <w:r w:rsidRPr="008B6803">
        <w:rPr>
          <w:lang w:val="en-US"/>
        </w:rPr>
        <w:instrText xml:space="preserve"> SEQ MTEqn \c \* Arabic \* MERGEFORMAT </w:instrText>
      </w:r>
      <w:r>
        <w:fldChar w:fldCharType="separate"/>
      </w:r>
      <w:r w:rsidR="00EF6E2E">
        <w:rPr>
          <w:noProof/>
          <w:lang w:val="en-US"/>
        </w:rPr>
        <w:instrText>7</w:instrText>
      </w:r>
      <w:r>
        <w:fldChar w:fldCharType="end"/>
      </w:r>
      <w:r w:rsidRPr="008B6803">
        <w:rPr>
          <w:lang w:val="en-US"/>
        </w:rPr>
        <w:instrText>)</w:instrText>
      </w:r>
      <w:bookmarkEnd w:id="5"/>
      <w:r>
        <w:fldChar w:fldCharType="end"/>
      </w:r>
    </w:p>
    <w:p w:rsidR="0086123F" w:rsidRPr="008B6803" w:rsidRDefault="0086123F" w:rsidP="008B6803">
      <w:pPr>
        <w:pStyle w:val="MTDisplayEquation"/>
        <w:spacing w:line="480" w:lineRule="auto"/>
        <w:rPr>
          <w:lang w:val="en-US"/>
        </w:rPr>
      </w:pPr>
      <w:r w:rsidRPr="008B6803">
        <w:rPr>
          <w:lang w:val="en-US"/>
        </w:rPr>
        <w:tab/>
      </w:r>
      <w:r w:rsidRPr="0086123F">
        <w:rPr>
          <w:position w:val="-12"/>
        </w:rPr>
        <w:object w:dxaOrig="1540" w:dyaOrig="360">
          <v:shape id="_x0000_i1090" type="#_x0000_t75" style="width:77.25pt;height:18pt" o:ole="">
            <v:imagedata r:id="rId144" o:title=""/>
          </v:shape>
          <o:OLEObject Type="Embed" ProgID="Equation.DSMT4" ShapeID="_x0000_i1090" DrawAspect="Content" ObjectID="_1574631255" r:id="rId145"/>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6" w:name="ZEqnNum884667"/>
      <w:r w:rsidRPr="008B6803">
        <w:rPr>
          <w:lang w:val="en-US"/>
        </w:rPr>
        <w:instrText>(</w:instrText>
      </w:r>
      <w:r>
        <w:fldChar w:fldCharType="begin"/>
      </w:r>
      <w:r w:rsidRPr="008B6803">
        <w:rPr>
          <w:lang w:val="en-US"/>
        </w:rPr>
        <w:instrText xml:space="preserve"> SEQ MTEqn \c \* Arabic \* MERGEFORMAT </w:instrText>
      </w:r>
      <w:r>
        <w:fldChar w:fldCharType="separate"/>
      </w:r>
      <w:r w:rsidR="00EF6E2E">
        <w:rPr>
          <w:noProof/>
          <w:lang w:val="en-US"/>
        </w:rPr>
        <w:instrText>8</w:instrText>
      </w:r>
      <w:r>
        <w:fldChar w:fldCharType="end"/>
      </w:r>
      <w:r w:rsidRPr="008B6803">
        <w:rPr>
          <w:lang w:val="en-US"/>
        </w:rPr>
        <w:instrText>)</w:instrText>
      </w:r>
      <w:bookmarkEnd w:id="6"/>
      <w:r>
        <w:fldChar w:fldCharType="end"/>
      </w:r>
    </w:p>
    <w:p w:rsidR="0086123F" w:rsidRPr="008B6803" w:rsidRDefault="008B6803" w:rsidP="008B6803">
      <w:pPr>
        <w:pStyle w:val="MTDisplayEquation"/>
        <w:spacing w:line="480" w:lineRule="auto"/>
        <w:rPr>
          <w:lang w:val="en-US"/>
        </w:rPr>
      </w:pPr>
      <w:r w:rsidRPr="008B6803">
        <w:rPr>
          <w:lang w:val="en-US"/>
        </w:rPr>
        <w:tab/>
      </w:r>
      <w:r w:rsidRPr="008B6803">
        <w:rPr>
          <w:position w:val="-24"/>
        </w:rPr>
        <w:object w:dxaOrig="2200" w:dyaOrig="620">
          <v:shape id="_x0000_i1091" type="#_x0000_t75" style="width:110.25pt;height:31.5pt" o:ole="">
            <v:imagedata r:id="rId146" o:title=""/>
          </v:shape>
          <o:OLEObject Type="Embed" ProgID="Equation.DSMT4" ShapeID="_x0000_i1091" DrawAspect="Content" ObjectID="_1574631256" r:id="rId147"/>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7" w:name="ZEqnNum235438"/>
      <w:r w:rsidRPr="008B6803">
        <w:rPr>
          <w:lang w:val="en-US"/>
        </w:rPr>
        <w:instrText>(</w:instrText>
      </w:r>
      <w:r>
        <w:fldChar w:fldCharType="begin"/>
      </w:r>
      <w:r w:rsidRPr="008B6803">
        <w:rPr>
          <w:lang w:val="en-US"/>
        </w:rPr>
        <w:instrText xml:space="preserve"> SEQ MTEqn \c \* Arabic \* MERGEFORMAT </w:instrText>
      </w:r>
      <w:r>
        <w:fldChar w:fldCharType="separate"/>
      </w:r>
      <w:r w:rsidR="00EF6E2E">
        <w:rPr>
          <w:noProof/>
          <w:lang w:val="en-US"/>
        </w:rPr>
        <w:instrText>9</w:instrText>
      </w:r>
      <w:r>
        <w:fldChar w:fldCharType="end"/>
      </w:r>
      <w:r w:rsidRPr="008B6803">
        <w:rPr>
          <w:lang w:val="en-US"/>
        </w:rPr>
        <w:instrText>)</w:instrText>
      </w:r>
      <w:bookmarkEnd w:id="7"/>
      <w:r>
        <w:fldChar w:fldCharType="end"/>
      </w:r>
    </w:p>
    <w:p w:rsidR="0086123F" w:rsidRPr="008B6803" w:rsidRDefault="008B6803" w:rsidP="008B6803">
      <w:pPr>
        <w:pStyle w:val="MTDisplayEquation"/>
        <w:spacing w:line="480" w:lineRule="auto"/>
        <w:rPr>
          <w:lang w:val="en-US"/>
        </w:rPr>
      </w:pPr>
      <w:r w:rsidRPr="008B6803">
        <w:rPr>
          <w:lang w:val="en-US"/>
        </w:rPr>
        <w:tab/>
      </w:r>
      <w:r w:rsidRPr="008B6803">
        <w:rPr>
          <w:position w:val="-12"/>
        </w:rPr>
        <w:object w:dxaOrig="1480" w:dyaOrig="360">
          <v:shape id="_x0000_i1092" type="#_x0000_t75" style="width:74.25pt;height:18pt" o:ole="">
            <v:imagedata r:id="rId148" o:title=""/>
          </v:shape>
          <o:OLEObject Type="Embed" ProgID="Equation.DSMT4" ShapeID="_x0000_i1092" DrawAspect="Content" ObjectID="_1574631257" r:id="rId149"/>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10</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0"/>
        </w:rPr>
        <w:object w:dxaOrig="1400" w:dyaOrig="320">
          <v:shape id="_x0000_i1093" type="#_x0000_t75" style="width:69.75pt;height:16.5pt" o:ole="">
            <v:imagedata r:id="rId150" o:title=""/>
          </v:shape>
          <o:OLEObject Type="Embed" ProgID="Equation.DSMT4" ShapeID="_x0000_i1093" DrawAspect="Content" ObjectID="_1574631258" r:id="rId151"/>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11</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6"/>
        </w:rPr>
        <w:object w:dxaOrig="720" w:dyaOrig="279">
          <v:shape id="_x0000_i1094" type="#_x0000_t75" style="width:36pt;height:13.5pt" o:ole="">
            <v:imagedata r:id="rId152" o:title=""/>
          </v:shape>
          <o:OLEObject Type="Embed" ProgID="Equation.DSMT4" ShapeID="_x0000_i1094" DrawAspect="Content" ObjectID="_1574631259" r:id="rId153"/>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12</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0"/>
        </w:rPr>
        <w:object w:dxaOrig="720" w:dyaOrig="320">
          <v:shape id="_x0000_i1095" type="#_x0000_t75" style="width:36pt;height:16.5pt" o:ole="">
            <v:imagedata r:id="rId154" o:title=""/>
          </v:shape>
          <o:OLEObject Type="Embed" ProgID="Equation.DSMT4" ShapeID="_x0000_i1095" DrawAspect="Content" ObjectID="_1574631260" r:id="rId155"/>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13</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30"/>
        </w:rPr>
        <w:object w:dxaOrig="1740" w:dyaOrig="720">
          <v:shape id="_x0000_i1096" type="#_x0000_t75" style="width:87pt;height:36pt" o:ole="">
            <v:imagedata r:id="rId156" o:title=""/>
          </v:shape>
          <o:OLEObject Type="Embed" ProgID="Equation.DSMT4" ShapeID="_x0000_i1096" DrawAspect="Content" ObjectID="_1574631261" r:id="rId157"/>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14</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2"/>
        </w:rPr>
        <w:object w:dxaOrig="1260" w:dyaOrig="380">
          <v:shape id="_x0000_i1097" type="#_x0000_t75" style="width:63pt;height:18.75pt" o:ole="">
            <v:imagedata r:id="rId158" o:title=""/>
          </v:shape>
          <o:OLEObject Type="Embed" ProgID="Equation.DSMT4" ShapeID="_x0000_i1097" DrawAspect="Content" ObjectID="_1574631262" r:id="rId159"/>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15</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2"/>
        </w:rPr>
        <w:object w:dxaOrig="2820" w:dyaOrig="380">
          <v:shape id="_x0000_i1098" type="#_x0000_t75" style="width:141pt;height:18.75pt" o:ole="">
            <v:imagedata r:id="rId160" o:title=""/>
          </v:shape>
          <o:OLEObject Type="Embed" ProgID="Equation.DSMT4" ShapeID="_x0000_i1098" DrawAspect="Content" ObjectID="_1574631263" r:id="rId161"/>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16</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6"/>
        </w:rPr>
        <w:object w:dxaOrig="1120" w:dyaOrig="279">
          <v:shape id="_x0000_i1099" type="#_x0000_t75" style="width:55.5pt;height:13.5pt" o:ole="">
            <v:imagedata r:id="rId162" o:title=""/>
          </v:shape>
          <o:OLEObject Type="Embed" ProgID="Equation.DSMT4" ShapeID="_x0000_i1099" DrawAspect="Content" ObjectID="_1574631264" r:id="rId163"/>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17</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0"/>
        </w:rPr>
        <w:object w:dxaOrig="1120" w:dyaOrig="320">
          <v:shape id="_x0000_i1100" type="#_x0000_t75" style="width:55.5pt;height:16.5pt" o:ole="">
            <v:imagedata r:id="rId164" o:title=""/>
          </v:shape>
          <o:OLEObject Type="Embed" ProgID="Equation.DSMT4" ShapeID="_x0000_i1100" DrawAspect="Content" ObjectID="_1574631265" r:id="rId165"/>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8" w:name="ZEqnNum676706"/>
      <w:r w:rsidRPr="008B6803">
        <w:rPr>
          <w:lang w:val="en-US"/>
        </w:rPr>
        <w:instrText>(</w:instrText>
      </w:r>
      <w:r>
        <w:fldChar w:fldCharType="begin"/>
      </w:r>
      <w:r w:rsidRPr="008B6803">
        <w:rPr>
          <w:lang w:val="en-US"/>
        </w:rPr>
        <w:instrText xml:space="preserve"> SEQ MTEqn \c \* Arabic \* MERGEFORMAT </w:instrText>
      </w:r>
      <w:r>
        <w:fldChar w:fldCharType="separate"/>
      </w:r>
      <w:r w:rsidR="00EF6E2E">
        <w:rPr>
          <w:noProof/>
          <w:lang w:val="en-US"/>
        </w:rPr>
        <w:instrText>18</w:instrText>
      </w:r>
      <w:r>
        <w:fldChar w:fldCharType="end"/>
      </w:r>
      <w:r w:rsidRPr="008B6803">
        <w:rPr>
          <w:lang w:val="en-US"/>
        </w:rPr>
        <w:instrText>)</w:instrText>
      </w:r>
      <w:bookmarkEnd w:id="8"/>
      <w:r>
        <w:fldChar w:fldCharType="end"/>
      </w:r>
    </w:p>
    <w:p w:rsidR="001654B3" w:rsidRDefault="001654B3" w:rsidP="001654B3">
      <w:r>
        <w:lastRenderedPageBreak/>
        <w:t xml:space="preserve">with  </w:t>
      </w:r>
      <w:r w:rsidRPr="00270B49">
        <w:rPr>
          <w:position w:val="-10"/>
        </w:rPr>
        <w:object w:dxaOrig="1540" w:dyaOrig="320">
          <v:shape id="_x0000_i1101" type="#_x0000_t75" style="width:77.25pt;height:16.5pt" o:ole="">
            <v:imagedata r:id="rId166" o:title=""/>
          </v:shape>
          <o:OLEObject Type="Embed" ProgID="Equation.DSMT4" ShapeID="_x0000_i1101" DrawAspect="Content" ObjectID="_1574631266" r:id="rId167"/>
        </w:object>
      </w:r>
      <w:r w:rsidR="004E2A79">
        <w:t xml:space="preserve">, </w:t>
      </w:r>
      <w:r w:rsidR="004E2A79" w:rsidRPr="004E2A79">
        <w:rPr>
          <w:position w:val="-10"/>
        </w:rPr>
        <w:object w:dxaOrig="1080" w:dyaOrig="360">
          <v:shape id="_x0000_i1102" type="#_x0000_t75" style="width:54pt;height:18pt" o:ole="">
            <v:imagedata r:id="rId168" o:title=""/>
          </v:shape>
          <o:OLEObject Type="Embed" ProgID="Equation.DSMT4" ShapeID="_x0000_i1102" DrawAspect="Content" ObjectID="_1574631267" r:id="rId169"/>
        </w:object>
      </w:r>
      <w:r w:rsidR="004E2A79">
        <w:t xml:space="preserve"> </w:t>
      </w:r>
      <w:r>
        <w:t xml:space="preserve">, </w:t>
      </w:r>
      <w:r w:rsidRPr="00270B49">
        <w:rPr>
          <w:position w:val="-10"/>
        </w:rPr>
        <w:object w:dxaOrig="200" w:dyaOrig="320">
          <v:shape id="_x0000_i1103" type="#_x0000_t75" style="width:9.75pt;height:16.5pt" o:ole="">
            <v:imagedata r:id="rId170" o:title=""/>
          </v:shape>
          <o:OLEObject Type="Embed" ProgID="Equation.DSMT4" ShapeID="_x0000_i1103" DrawAspect="Content" ObjectID="_1574631268" r:id="rId171"/>
        </w:object>
      </w:r>
      <w:r>
        <w:t xml:space="preserve"> is a random variable </w:t>
      </w:r>
      <w:r w:rsidRPr="001A6E7C">
        <w:t xml:space="preserve">such that </w:t>
      </w:r>
      <w:r w:rsidRPr="00270B49">
        <w:rPr>
          <w:position w:val="-10"/>
        </w:rPr>
        <w:object w:dxaOrig="900" w:dyaOrig="320">
          <v:shape id="_x0000_i1104" type="#_x0000_t75" style="width:45pt;height:16.5pt" o:ole="">
            <v:imagedata r:id="rId172" o:title=""/>
          </v:shape>
          <o:OLEObject Type="Embed" ProgID="Equation.DSMT4" ShapeID="_x0000_i1104" DrawAspect="Content" ObjectID="_1574631269" r:id="rId173"/>
        </w:object>
      </w:r>
      <w:r>
        <w:t xml:space="preserve"> and </w:t>
      </w:r>
      <w:r w:rsidRPr="00270B49">
        <w:rPr>
          <w:position w:val="-10"/>
        </w:rPr>
        <w:object w:dxaOrig="620" w:dyaOrig="320">
          <v:shape id="_x0000_i1105" type="#_x0000_t75" style="width:31.5pt;height:16.5pt" o:ole="">
            <v:imagedata r:id="rId174" o:title=""/>
          </v:shape>
          <o:OLEObject Type="Embed" ProgID="Equation.DSMT4" ShapeID="_x0000_i1105" DrawAspect="Content" ObjectID="_1574631270" r:id="rId175"/>
        </w:object>
      </w:r>
      <w:r w:rsidRPr="001A6E7C">
        <w:t>, where</w:t>
      </w:r>
      <w:r>
        <w:t xml:space="preserve"> </w:t>
      </w:r>
      <w:r w:rsidRPr="00270B49">
        <w:rPr>
          <w:position w:val="-10"/>
        </w:rPr>
        <w:object w:dxaOrig="460" w:dyaOrig="320">
          <v:shape id="_x0000_i1106" type="#_x0000_t75" style="width:23.25pt;height:16.5pt" o:ole="">
            <v:imagedata r:id="rId176" o:title=""/>
          </v:shape>
          <o:OLEObject Type="Embed" ProgID="Equation.DSMT4" ShapeID="_x0000_i1106" DrawAspect="Content" ObjectID="_1574631271" r:id="rId177"/>
        </w:object>
      </w:r>
      <w:r>
        <w:t xml:space="preserve"> </w:t>
      </w:r>
      <w:r w:rsidRPr="001A6E7C">
        <w:t xml:space="preserve">denotes  </w:t>
      </w:r>
      <w:r>
        <w:t xml:space="preserve">expected value. Moreover, </w:t>
      </w:r>
      <w:r w:rsidRPr="00025957">
        <w:rPr>
          <w:position w:val="-4"/>
        </w:rPr>
        <w:object w:dxaOrig="240" w:dyaOrig="240">
          <v:shape id="_x0000_i1107" type="#_x0000_t75" style="width:12pt;height:12pt" o:ole="">
            <v:imagedata r:id="rId178" o:title=""/>
          </v:shape>
          <o:OLEObject Type="Embed" ProgID="Equation.DSMT4" ShapeID="_x0000_i1107" DrawAspect="Content" ObjectID="_1574631272" r:id="rId179"/>
        </w:object>
      </w:r>
      <w:r>
        <w:t xml:space="preserve"> is a random variable with the properties </w:t>
      </w:r>
      <w:r w:rsidRPr="00270B49">
        <w:rPr>
          <w:position w:val="-10"/>
        </w:rPr>
        <w:object w:dxaOrig="1100" w:dyaOrig="320">
          <v:shape id="_x0000_i1108" type="#_x0000_t75" style="width:54.75pt;height:16.5pt" o:ole="">
            <v:imagedata r:id="rId180" o:title=""/>
          </v:shape>
          <o:OLEObject Type="Embed" ProgID="Equation.DSMT4" ShapeID="_x0000_i1108" DrawAspect="Content" ObjectID="_1574631273" r:id="rId181"/>
        </w:object>
      </w:r>
      <w:r>
        <w:t xml:space="preserve"> and</w:t>
      </w:r>
      <w:r w:rsidRPr="00270B49">
        <w:rPr>
          <w:position w:val="-10"/>
        </w:rPr>
        <w:object w:dxaOrig="880" w:dyaOrig="320">
          <v:shape id="_x0000_i1109" type="#_x0000_t75" style="width:43.5pt;height:16.5pt" o:ole="">
            <v:imagedata r:id="rId182" o:title=""/>
          </v:shape>
          <o:OLEObject Type="Embed" ProgID="Equation.DSMT4" ShapeID="_x0000_i1109" DrawAspect="Content" ObjectID="_1574631274" r:id="rId183"/>
        </w:object>
      </w:r>
      <w:r>
        <w:t xml:space="preserve">. On the other hand </w:t>
      </w:r>
      <w:r w:rsidRPr="00270B49">
        <w:rPr>
          <w:position w:val="-12"/>
        </w:rPr>
        <w:object w:dxaOrig="820" w:dyaOrig="360">
          <v:shape id="_x0000_i1110" type="#_x0000_t75" style="width:40.5pt;height:18pt" o:ole="">
            <v:imagedata r:id="rId184" o:title=""/>
          </v:shape>
          <o:OLEObject Type="Embed" ProgID="Equation.DSMT4" ShapeID="_x0000_i1110" DrawAspect="Content" ObjectID="_1574631275" r:id="rId185"/>
        </w:object>
      </w:r>
      <w:r>
        <w:t xml:space="preserve"> is the function range, </w:t>
      </w:r>
      <w:r w:rsidRPr="00270B49">
        <w:rPr>
          <w:position w:val="-12"/>
        </w:rPr>
        <w:object w:dxaOrig="360" w:dyaOrig="360">
          <v:shape id="_x0000_i1111" type="#_x0000_t75" style="width:18pt;height:18pt" o:ole="">
            <v:imagedata r:id="rId186" o:title=""/>
          </v:shape>
          <o:OLEObject Type="Embed" ProgID="Equation.DSMT4" ShapeID="_x0000_i1111" DrawAspect="Content" ObjectID="_1574631276" r:id="rId187"/>
        </w:object>
      </w:r>
      <w:r>
        <w:t xml:space="preserve"> is a noise factor, </w:t>
      </w:r>
      <w:r w:rsidRPr="00270B49">
        <w:rPr>
          <w:position w:val="-12"/>
        </w:rPr>
        <w:object w:dxaOrig="360" w:dyaOrig="360">
          <v:shape id="_x0000_i1112" type="#_x0000_t75" style="width:18pt;height:18pt" o:ole="">
            <v:imagedata r:id="rId188" o:title=""/>
          </v:shape>
          <o:OLEObject Type="Embed" ProgID="Equation.DSMT4" ShapeID="_x0000_i1112" DrawAspect="Content" ObjectID="_1574631277" r:id="rId189"/>
        </w:object>
      </w:r>
      <w:r>
        <w:t xml:space="preserve"> is difficulty factor, </w:t>
      </w:r>
      <w:r w:rsidRPr="00270B49">
        <w:rPr>
          <w:position w:val="-12"/>
        </w:rPr>
        <w:object w:dxaOrig="360" w:dyaOrig="380">
          <v:shape id="_x0000_i1113" type="#_x0000_t75" style="width:18pt;height:18.75pt" o:ole="">
            <v:imagedata r:id="rId190" o:title=""/>
          </v:shape>
          <o:OLEObject Type="Embed" ProgID="Equation.DSMT4" ShapeID="_x0000_i1113" DrawAspect="Content" ObjectID="_1574631278" r:id="rId191"/>
        </w:object>
      </w:r>
      <w:r>
        <w:t xml:space="preserve"> are the optimal combination of factors, where function </w:t>
      </w:r>
      <w:r w:rsidRPr="00270B49">
        <w:rPr>
          <w:position w:val="-10"/>
        </w:rPr>
        <w:object w:dxaOrig="220" w:dyaOrig="260">
          <v:shape id="_x0000_i1114" type="#_x0000_t75" style="width:11.25pt;height:13.5pt" o:ole="">
            <v:imagedata r:id="rId192" o:title=""/>
          </v:shape>
          <o:OLEObject Type="Embed" ProgID="Equation.DSMT4" ShapeID="_x0000_i1114" DrawAspect="Content" ObjectID="_1574631279" r:id="rId193"/>
        </w:object>
      </w:r>
      <w:r>
        <w:t xml:space="preserve"> reaches its maximum value, </w:t>
      </w:r>
      <w:r w:rsidRPr="00270B49">
        <w:rPr>
          <w:position w:val="-12"/>
        </w:rPr>
        <w:object w:dxaOrig="300" w:dyaOrig="380">
          <v:shape id="_x0000_i1115" type="#_x0000_t75" style="width:15pt;height:18.75pt" o:ole="">
            <v:imagedata r:id="rId194" o:title=""/>
          </v:shape>
          <o:OLEObject Type="Embed" ProgID="Equation.DSMT4" ShapeID="_x0000_i1115" DrawAspect="Content" ObjectID="_1574631280" r:id="rId195"/>
        </w:object>
      </w:r>
      <w:r>
        <w:t xml:space="preserve"> and </w:t>
      </w:r>
      <w:r w:rsidRPr="00270B49">
        <w:rPr>
          <w:position w:val="-12"/>
        </w:rPr>
        <w:object w:dxaOrig="320" w:dyaOrig="380">
          <v:shape id="_x0000_i1116" type="#_x0000_t75" style="width:16.5pt;height:18.75pt" o:ole="">
            <v:imagedata r:id="rId196" o:title=""/>
          </v:shape>
          <o:OLEObject Type="Embed" ProgID="Equation.DSMT4" ShapeID="_x0000_i1116" DrawAspect="Content" ObjectID="_1574631281" r:id="rId197"/>
        </w:object>
      </w:r>
      <w:r>
        <w:t xml:space="preserve"> are lower and upper limits of the </w:t>
      </w:r>
      <w:r w:rsidRPr="00270B49">
        <w:rPr>
          <w:position w:val="-6"/>
        </w:rPr>
        <w:object w:dxaOrig="279" w:dyaOrig="320">
          <v:shape id="_x0000_i1117" type="#_x0000_t75" style="width:13.5pt;height:16.5pt" o:ole="">
            <v:imagedata r:id="rId198" o:title=""/>
          </v:shape>
          <o:OLEObject Type="Embed" ProgID="Equation.DSMT4" ShapeID="_x0000_i1117" DrawAspect="Content" ObjectID="_1574631282" r:id="rId199"/>
        </w:object>
      </w:r>
      <w:r>
        <w:t xml:space="preserve"> factor, </w:t>
      </w:r>
      <w:r w:rsidRPr="00270B49">
        <w:rPr>
          <w:position w:val="-6"/>
        </w:rPr>
        <w:object w:dxaOrig="240" w:dyaOrig="220">
          <v:shape id="_x0000_i1118" type="#_x0000_t75" style="width:12pt;height:11.25pt" o:ole="">
            <v:imagedata r:id="rId200" o:title=""/>
          </v:shape>
          <o:OLEObject Type="Embed" ProgID="Equation.DSMT4" ShapeID="_x0000_i1118" DrawAspect="Content" ObjectID="_1574631283" r:id="rId201"/>
        </w:object>
      </w:r>
      <w:r>
        <w:t xml:space="preserve"> and </w:t>
      </w:r>
      <w:r w:rsidRPr="00270B49">
        <w:rPr>
          <w:position w:val="-10"/>
        </w:rPr>
        <w:object w:dxaOrig="240" w:dyaOrig="320">
          <v:shape id="_x0000_i1119" type="#_x0000_t75" style="width:12pt;height:16.5pt" o:ole="">
            <v:imagedata r:id="rId202" o:title=""/>
          </v:shape>
          <o:OLEObject Type="Embed" ProgID="Equation.DSMT4" ShapeID="_x0000_i1119" DrawAspect="Content" ObjectID="_1574631284" r:id="rId203"/>
        </w:object>
      </w:r>
      <w:r>
        <w:t xml:space="preserve"> </w:t>
      </w:r>
      <w:r w:rsidRPr="00AC433C">
        <w:t xml:space="preserve">are padding constants that, respectively, limit the maximum value of the function </w:t>
      </w:r>
      <w:r w:rsidRPr="00AC433C">
        <w:rPr>
          <w:position w:val="-10"/>
        </w:rPr>
        <w:object w:dxaOrig="240" w:dyaOrig="320">
          <v:shape id="_x0000_i1120" type="#_x0000_t75" style="width:12pt;height:16.5pt" o:ole="">
            <v:imagedata r:id="rId204" o:title=""/>
          </v:shape>
          <o:OLEObject Type="Embed" ProgID="Equation.DSMT4" ShapeID="_x0000_i1120" DrawAspect="Content" ObjectID="_1574631285" r:id="rId205"/>
        </w:object>
      </w:r>
      <w:r w:rsidRPr="00AC433C">
        <w:t xml:space="preserve"> and the optimal combination within the desired region. </w:t>
      </w:r>
    </w:p>
    <w:p w:rsidR="001654B3" w:rsidRDefault="001654B3" w:rsidP="001654B3"/>
    <w:p w:rsidR="001654B3" w:rsidRDefault="001654B3" w:rsidP="001654B3">
      <w:r w:rsidRPr="001A6E7C">
        <w:t xml:space="preserve">It is worth mentioning that </w:t>
      </w:r>
      <w:r>
        <w:t>function</w:t>
      </w:r>
      <w:r w:rsidR="00020A95" w:rsidRPr="00020A95">
        <w:rPr>
          <w:position w:val="-10"/>
        </w:rPr>
        <w:object w:dxaOrig="720" w:dyaOrig="320">
          <v:shape id="_x0000_i1121" type="#_x0000_t75" style="width:36pt;height:16.5pt" o:ole="">
            <v:imagedata r:id="rId206" o:title=""/>
          </v:shape>
          <o:OLEObject Type="Embed" ProgID="Equation.DSMT4" ShapeID="_x0000_i1121" DrawAspect="Content" ObjectID="_1574631286" r:id="rId207"/>
        </w:object>
      </w:r>
      <w:r>
        <w:t xml:space="preserve">, </w:t>
      </w:r>
      <w:r w:rsidRPr="001A6E7C">
        <w:t>shown in</w:t>
      </w:r>
      <w:r w:rsidR="00EF6E2E">
        <w:t xml:space="preserve"> </w:t>
      </w:r>
      <w:r w:rsidR="00EF6E2E">
        <w:fldChar w:fldCharType="begin"/>
      </w:r>
      <w:r w:rsidR="00EF6E2E">
        <w:instrText xml:space="preserve"> GOTOBUTTON ZEqnNum623697  \* MERGEFORMAT </w:instrText>
      </w:r>
      <w:r w:rsidR="00EF6E2E">
        <w:fldChar w:fldCharType="begin"/>
      </w:r>
      <w:r w:rsidR="00EF6E2E">
        <w:instrText xml:space="preserve"> REF ZEqnNum623697 \* Charformat \! \* MERGEFORMAT </w:instrText>
      </w:r>
      <w:r w:rsidR="00EF6E2E">
        <w:fldChar w:fldCharType="separate"/>
      </w:r>
      <w:r w:rsidR="00EF6E2E" w:rsidRPr="008B6803">
        <w:instrText>(</w:instrText>
      </w:r>
      <w:r w:rsidR="00EF6E2E">
        <w:instrText>7</w:instrText>
      </w:r>
      <w:r w:rsidR="00EF6E2E" w:rsidRPr="008B6803">
        <w:instrText>)</w:instrText>
      </w:r>
      <w:r w:rsidR="00EF6E2E">
        <w:fldChar w:fldCharType="end"/>
      </w:r>
      <w:r w:rsidR="00EF6E2E">
        <w:fldChar w:fldCharType="end"/>
      </w:r>
      <w:r>
        <w:t>, preserves all the mathematical properties of function</w:t>
      </w:r>
      <w:r w:rsidRPr="00270B49">
        <w:rPr>
          <w:position w:val="-12"/>
        </w:rPr>
        <w:object w:dxaOrig="300" w:dyaOrig="360">
          <v:shape id="_x0000_i1122" type="#_x0000_t75" style="width:15pt;height:18pt" o:ole="">
            <v:imagedata r:id="rId208" o:title=""/>
          </v:shape>
          <o:OLEObject Type="Embed" ProgID="Equation.DSMT4" ShapeID="_x0000_i1122" DrawAspect="Content" ObjectID="_1574631287" r:id="rId209"/>
        </w:object>
      </w:r>
      <w:r>
        <w:t xml:space="preserve">.  Moreover, multiplying function </w:t>
      </w:r>
      <w:r w:rsidRPr="00142B08">
        <w:rPr>
          <w:position w:val="-12"/>
        </w:rPr>
        <w:object w:dxaOrig="279" w:dyaOrig="360">
          <v:shape id="_x0000_i1123" type="#_x0000_t75" style="width:13.5pt;height:18pt" o:ole="">
            <v:imagedata r:id="rId210" o:title=""/>
          </v:shape>
          <o:OLEObject Type="Embed" ProgID="Equation.DSMT4" ShapeID="_x0000_i1123" DrawAspect="Content" ObjectID="_1574631288" r:id="rId211"/>
        </w:object>
      </w:r>
      <w:r>
        <w:t xml:space="preserve"> in</w:t>
      </w:r>
      <w:r w:rsidR="00020A95">
        <w:t xml:space="preserve"> </w:t>
      </w:r>
      <w:r w:rsidR="00EF6E2E">
        <w:fldChar w:fldCharType="begin"/>
      </w:r>
      <w:r w:rsidR="00EF6E2E">
        <w:instrText xml:space="preserve"> GOTOBUTTON ZEqnNum235438  \* MERGEFORMAT </w:instrText>
      </w:r>
      <w:r w:rsidR="00EF6E2E">
        <w:fldChar w:fldCharType="begin"/>
      </w:r>
      <w:r w:rsidR="00EF6E2E">
        <w:instrText xml:space="preserve"> REF ZEqnNum235438 \* Charformat \! \* MERGEFORMAT </w:instrText>
      </w:r>
      <w:r w:rsidR="00EF6E2E">
        <w:fldChar w:fldCharType="separate"/>
      </w:r>
      <w:r w:rsidR="00EF6E2E" w:rsidRPr="008B6803">
        <w:instrText>(</w:instrText>
      </w:r>
      <w:r w:rsidR="00EF6E2E">
        <w:instrText>9</w:instrText>
      </w:r>
      <w:r w:rsidR="00EF6E2E" w:rsidRPr="008B6803">
        <w:instrText>)</w:instrText>
      </w:r>
      <w:r w:rsidR="00EF6E2E">
        <w:fldChar w:fldCharType="end"/>
      </w:r>
      <w:r w:rsidR="00EF6E2E">
        <w:fldChar w:fldCharType="end"/>
      </w:r>
      <w:r>
        <w:t xml:space="preserve"> by a negative number transforms the single-peak function to a single-dip (opposite to a peak) function; this transformation requires modifying</w:t>
      </w:r>
      <w:r w:rsidR="00020A95">
        <w:t xml:space="preserve"> </w:t>
      </w:r>
      <w:r w:rsidR="00EF6E2E">
        <w:fldChar w:fldCharType="begin"/>
      </w:r>
      <w:r w:rsidR="00EF6E2E">
        <w:instrText xml:space="preserve"> GOTOBUTTON ZEqnNum884667  \* MERGEFORMAT </w:instrText>
      </w:r>
      <w:r w:rsidR="00EF6E2E">
        <w:fldChar w:fldCharType="begin"/>
      </w:r>
      <w:r w:rsidR="00EF6E2E">
        <w:instrText xml:space="preserve"> REF ZEqnNum884667 \* Charformat \! \* MERGEFORMAT </w:instrText>
      </w:r>
      <w:r w:rsidR="00EF6E2E">
        <w:fldChar w:fldCharType="separate"/>
      </w:r>
      <w:r w:rsidR="00EF6E2E" w:rsidRPr="008B6803">
        <w:instrText>(</w:instrText>
      </w:r>
      <w:r w:rsidR="00EF6E2E">
        <w:instrText>8</w:instrText>
      </w:r>
      <w:r w:rsidR="00EF6E2E" w:rsidRPr="008B6803">
        <w:instrText>)</w:instrText>
      </w:r>
      <w:r w:rsidR="00EF6E2E">
        <w:fldChar w:fldCharType="end"/>
      </w:r>
      <w:r w:rsidR="00EF6E2E">
        <w:fldChar w:fldCharType="end"/>
      </w:r>
      <w:r w:rsidR="00020A95">
        <w:t xml:space="preserve"> </w:t>
      </w:r>
      <w:r>
        <w:t>and</w:t>
      </w:r>
      <w:r w:rsidR="00020A95">
        <w:t xml:space="preserve"> </w:t>
      </w:r>
      <w:r w:rsidR="00EF6E2E">
        <w:fldChar w:fldCharType="begin"/>
      </w:r>
      <w:r w:rsidR="00EF6E2E">
        <w:instrText xml:space="preserve"> GOTOBUTTON ZEqnNum235438  \* MERGEFORMAT </w:instrText>
      </w:r>
      <w:r w:rsidR="00EF6E2E">
        <w:fldChar w:fldCharType="begin"/>
      </w:r>
      <w:r w:rsidR="00EF6E2E">
        <w:instrText xml:space="preserve"> REF ZEqnNum235438 \* Charformat \! \* MERGEFORMAT </w:instrText>
      </w:r>
      <w:r w:rsidR="00EF6E2E">
        <w:fldChar w:fldCharType="separate"/>
      </w:r>
      <w:r w:rsidR="00EF6E2E" w:rsidRPr="008B6803">
        <w:instrText>(</w:instrText>
      </w:r>
      <w:r w:rsidR="00EF6E2E">
        <w:instrText>9</w:instrText>
      </w:r>
      <w:r w:rsidR="00EF6E2E" w:rsidRPr="008B6803">
        <w:instrText>)</w:instrText>
      </w:r>
      <w:r w:rsidR="00EF6E2E">
        <w:fldChar w:fldCharType="end"/>
      </w:r>
      <w:r w:rsidR="00EF6E2E">
        <w:fldChar w:fldCharType="end"/>
      </w:r>
      <w:r w:rsidR="00020A95">
        <w:t xml:space="preserve"> </w:t>
      </w:r>
      <w:r>
        <w:t xml:space="preserve">such that the upper and lower limits are preserved. </w:t>
      </w:r>
    </w:p>
    <w:p w:rsidR="001654B3" w:rsidRDefault="001654B3" w:rsidP="001654B3"/>
    <w:p w:rsidR="001654B3" w:rsidRDefault="001654B3" w:rsidP="001654B3">
      <w:r>
        <w:t>N</w:t>
      </w:r>
      <w:r w:rsidRPr="001A6E7C">
        <w:t xml:space="preserve">ext </w:t>
      </w:r>
      <w:r>
        <w:t>section presents</w:t>
      </w:r>
      <w:r w:rsidRPr="001A6E7C">
        <w:t xml:space="preserve"> an algorithm that implements the </w:t>
      </w:r>
      <w:r>
        <w:t xml:space="preserve">proposed procedure. </w:t>
      </w:r>
    </w:p>
    <w:p w:rsidR="001654B3" w:rsidRDefault="007D30DA" w:rsidP="00C525D8">
      <w:pPr>
        <w:pStyle w:val="Heading1"/>
      </w:pPr>
      <w:r>
        <w:t xml:space="preserve">5. </w:t>
      </w:r>
      <w:r w:rsidR="001654B3" w:rsidRPr="001A48AB">
        <w:t>Algorithm</w:t>
      </w:r>
    </w:p>
    <w:p w:rsidR="001654B3" w:rsidRDefault="001654B3" w:rsidP="001654B3">
      <w:r w:rsidRPr="00F95D9B">
        <w:t xml:space="preserve">The objective of the algorithm is to generate experiment results by simulating a multi-factorial process. Teacher gives the </w:t>
      </w:r>
      <w:r>
        <w:t xml:space="preserve">parameters </w:t>
      </w:r>
      <w:r w:rsidRPr="00F95D9B">
        <w:t>required by the multi-factorial process</w:t>
      </w:r>
      <w:ins w:id="9" w:author="Suresh Kumar Gadi" w:date="2017-12-12T22:49:00Z">
        <w:r w:rsidR="009A5F59">
          <w:t xml:space="preserve"> such as upper and lower limit of the factors</w:t>
        </w:r>
      </w:ins>
      <w:r w:rsidRPr="00F95D9B">
        <w:t xml:space="preserve">, and students </w:t>
      </w:r>
      <w:r>
        <w:t xml:space="preserve">perform experiments at different factors. The algorithm generates responses for the given </w:t>
      </w:r>
      <w:r w:rsidRPr="00E83E8B">
        <w:rPr>
          <w:position w:val="-12"/>
        </w:rPr>
        <w:object w:dxaOrig="240" w:dyaOrig="360">
          <v:shape id="_x0000_i1124" type="#_x0000_t75" style="width:12pt;height:18pt" o:ole="">
            <v:imagedata r:id="rId212" o:title=""/>
          </v:shape>
          <o:OLEObject Type="Embed" ProgID="Equation.DSMT4" ShapeID="_x0000_i1124" DrawAspect="Content" ObjectID="_1574631289" r:id="rId213"/>
        </w:object>
      </w:r>
      <w:ins w:id="10" w:author="Suresh Kumar Gadi" w:date="2017-12-12T22:50:00Z">
        <w:r w:rsidR="009A5F59">
          <w:t xml:space="preserve">, </w:t>
        </w:r>
        <w:r w:rsidR="009A5F59" w:rsidRPr="00270B49">
          <w:rPr>
            <w:position w:val="-10"/>
          </w:rPr>
          <w:object w:dxaOrig="1540" w:dyaOrig="320">
            <v:shape id="_x0000_i1501" type="#_x0000_t75" style="width:77.25pt;height:16.5pt" o:ole="">
              <v:imagedata r:id="rId166" o:title=""/>
            </v:shape>
            <o:OLEObject Type="Embed" ProgID="Equation.DSMT4" ShapeID="_x0000_i1501" DrawAspect="Content" ObjectID="_1574631290" r:id="rId214"/>
          </w:object>
        </w:r>
      </w:ins>
      <w:r>
        <w:t xml:space="preserve"> inputs using the equations and </w:t>
      </w:r>
      <w:r w:rsidRPr="00AC433C">
        <w:t>inequalities shown from</w:t>
      </w:r>
      <w:r w:rsidR="001F201A">
        <w:t xml:space="preserve"> </w:t>
      </w:r>
      <w:r w:rsidR="00EF6E2E">
        <w:fldChar w:fldCharType="begin"/>
      </w:r>
      <w:r w:rsidR="00EF6E2E">
        <w:instrText xml:space="preserve"> GOTOBUTTON ZEqnNum623697  \* MERGEFORMAT </w:instrText>
      </w:r>
      <w:r w:rsidR="00EF6E2E">
        <w:fldChar w:fldCharType="begin"/>
      </w:r>
      <w:r w:rsidR="00EF6E2E">
        <w:instrText xml:space="preserve"> REF ZEqnNum623697 \* Charformat \! \* MERGEFORMAT </w:instrText>
      </w:r>
      <w:r w:rsidR="00EF6E2E">
        <w:fldChar w:fldCharType="separate"/>
      </w:r>
      <w:r w:rsidR="00EF6E2E" w:rsidRPr="008B6803">
        <w:instrText>(</w:instrText>
      </w:r>
      <w:r w:rsidR="00EF6E2E">
        <w:instrText>7</w:instrText>
      </w:r>
      <w:r w:rsidR="00EF6E2E" w:rsidRPr="008B6803">
        <w:instrText>)</w:instrText>
      </w:r>
      <w:r w:rsidR="00EF6E2E">
        <w:fldChar w:fldCharType="end"/>
      </w:r>
      <w:r w:rsidR="00EF6E2E">
        <w:fldChar w:fldCharType="end"/>
      </w:r>
      <w:r w:rsidR="001F201A">
        <w:t xml:space="preserve"> to</w:t>
      </w:r>
      <w:r w:rsidR="00EF6E2E">
        <w:t xml:space="preserve"> </w:t>
      </w:r>
      <w:r w:rsidR="00EF6E2E">
        <w:fldChar w:fldCharType="begin"/>
      </w:r>
      <w:r w:rsidR="00EF6E2E">
        <w:instrText xml:space="preserve"> GOTOBUTTON ZEqnNum676706  \* MERGEFORMAT </w:instrText>
      </w:r>
      <w:r w:rsidR="00EF6E2E">
        <w:fldChar w:fldCharType="begin"/>
      </w:r>
      <w:r w:rsidR="00EF6E2E">
        <w:instrText xml:space="preserve"> REF ZEqnNum676706 \* Charformat \! \* MERGEFORMAT </w:instrText>
      </w:r>
      <w:r w:rsidR="00EF6E2E">
        <w:fldChar w:fldCharType="separate"/>
      </w:r>
      <w:r w:rsidR="00EF6E2E" w:rsidRPr="008B6803">
        <w:instrText>(</w:instrText>
      </w:r>
      <w:r w:rsidR="00EF6E2E">
        <w:instrText>18</w:instrText>
      </w:r>
      <w:r w:rsidR="00EF6E2E" w:rsidRPr="008B6803">
        <w:instrText>)</w:instrText>
      </w:r>
      <w:r w:rsidR="00EF6E2E">
        <w:fldChar w:fldCharType="end"/>
      </w:r>
      <w:r w:rsidR="00EF6E2E">
        <w:fldChar w:fldCharType="end"/>
      </w:r>
      <w:r w:rsidRPr="00EF579D">
        <w:t>.</w:t>
      </w:r>
      <w:r>
        <w:t xml:space="preserve"> The student objective is to minimize the number of experiments conducted in order to achieve the optimum value of the process.</w:t>
      </w:r>
    </w:p>
    <w:p w:rsidR="001654B3" w:rsidRDefault="001654B3" w:rsidP="001654B3"/>
    <w:p w:rsidR="001654B3" w:rsidRDefault="001654B3" w:rsidP="001654B3">
      <w:r>
        <w:t xml:space="preserve">Figure </w:t>
      </w:r>
      <w:r w:rsidR="001F201A">
        <w:t xml:space="preserve">6 </w:t>
      </w:r>
      <w:r>
        <w:t>show</w:t>
      </w:r>
      <w:bookmarkStart w:id="11" w:name="_GoBack"/>
      <w:r>
        <w:t>s</w:t>
      </w:r>
      <w:bookmarkEnd w:id="11"/>
      <w:r>
        <w:t xml:space="preserve"> the flowchart of the proposed algorithm. The teacher should define the values of  </w:t>
      </w:r>
      <w:r w:rsidRPr="00E83E8B">
        <w:rPr>
          <w:position w:val="-12"/>
        </w:rPr>
        <w:object w:dxaOrig="1560" w:dyaOrig="360">
          <v:shape id="_x0000_i1125" type="#_x0000_t75" style="width:78pt;height:18pt" o:ole="">
            <v:imagedata r:id="rId215" o:title=""/>
          </v:shape>
          <o:OLEObject Type="Embed" ProgID="Equation.DSMT4" ShapeID="_x0000_i1125" DrawAspect="Content" ObjectID="_1574631291" r:id="rId216"/>
        </w:object>
      </w:r>
      <w:r>
        <w:t xml:space="preserve"> and </w:t>
      </w:r>
      <w:r w:rsidRPr="00E83E8B">
        <w:rPr>
          <w:position w:val="-12"/>
        </w:rPr>
        <w:object w:dxaOrig="360" w:dyaOrig="360">
          <v:shape id="_x0000_i1126" type="#_x0000_t75" style="width:18pt;height:18pt" o:ole="">
            <v:imagedata r:id="rId217" o:title=""/>
          </v:shape>
          <o:OLEObject Type="Embed" ProgID="Equation.DSMT4" ShapeID="_x0000_i1126" DrawAspect="Content" ObjectID="_1574631292" r:id="rId218"/>
        </w:object>
      </w:r>
      <w:r>
        <w:t xml:space="preserve">, </w:t>
      </w:r>
      <w:r w:rsidRPr="00F95D9B">
        <w:t>where</w:t>
      </w:r>
      <w:r>
        <w:t xml:space="preserve"> </w:t>
      </w:r>
      <w:r w:rsidRPr="00E83E8B">
        <w:rPr>
          <w:position w:val="-6"/>
        </w:rPr>
        <w:object w:dxaOrig="240" w:dyaOrig="220">
          <v:shape id="_x0000_i1127" type="#_x0000_t75" style="width:12pt;height:11.25pt" o:ole="">
            <v:imagedata r:id="rId219" o:title=""/>
          </v:shape>
          <o:OLEObject Type="Embed" ProgID="Equation.DSMT4" ShapeID="_x0000_i1127" DrawAspect="Content" ObjectID="_1574631293" r:id="rId220"/>
        </w:object>
      </w:r>
      <w:r>
        <w:t xml:space="preserve"> and </w:t>
      </w:r>
      <w:r w:rsidRPr="00E83E8B">
        <w:rPr>
          <w:position w:val="-10"/>
        </w:rPr>
        <w:object w:dxaOrig="240" w:dyaOrig="320">
          <v:shape id="_x0000_i1128" type="#_x0000_t75" style="width:12pt;height:16.5pt" o:ole="">
            <v:imagedata r:id="rId221" o:title=""/>
          </v:shape>
          <o:OLEObject Type="Embed" ProgID="Equation.DSMT4" ShapeID="_x0000_i1128" DrawAspect="Content" ObjectID="_1574631294" r:id="rId222"/>
        </w:object>
      </w:r>
      <w:r>
        <w:t xml:space="preserve"> should be less than 0.5. </w:t>
      </w:r>
      <w:r w:rsidRPr="00F95D9B">
        <w:t xml:space="preserve">Based on our experience, </w:t>
      </w:r>
      <w:r>
        <w:t xml:space="preserve">It is recommended to use </w:t>
      </w:r>
      <w:r w:rsidRPr="00E83E8B">
        <w:rPr>
          <w:position w:val="-10"/>
        </w:rPr>
        <w:object w:dxaOrig="1180" w:dyaOrig="320">
          <v:shape id="_x0000_i1129" type="#_x0000_t75" style="width:58.5pt;height:16.5pt" o:ole="">
            <v:imagedata r:id="rId223" o:title=""/>
          </v:shape>
          <o:OLEObject Type="Embed" ProgID="Equation.DSMT4" ShapeID="_x0000_i1129" DrawAspect="Content" ObjectID="_1574631295" r:id="rId224"/>
        </w:object>
      </w:r>
      <w:r>
        <w:t xml:space="preserve">.  </w:t>
      </w:r>
      <w:r w:rsidRPr="00E83E8B">
        <w:rPr>
          <w:position w:val="-12"/>
        </w:rPr>
        <w:object w:dxaOrig="360" w:dyaOrig="360">
          <v:shape id="_x0000_i1130" type="#_x0000_t75" style="width:18pt;height:18pt" o:ole="">
            <v:imagedata r:id="rId225" o:title=""/>
          </v:shape>
          <o:OLEObject Type="Embed" ProgID="Equation.DSMT4" ShapeID="_x0000_i1130" DrawAspect="Content" ObjectID="_1574631296" r:id="rId226"/>
        </w:object>
      </w:r>
      <w:r>
        <w:t xml:space="preserve"> is the difficulty factor, the bigger the value is assigned, the harder it is to reach the optimum </w:t>
      </w:r>
      <w:proofErr w:type="gramStart"/>
      <w:r>
        <w:t>value.</w:t>
      </w:r>
      <w:proofErr w:type="gramEnd"/>
      <w:r>
        <w:t xml:space="preserve"> It is recommended to use a value of </w:t>
      </w:r>
      <w:r w:rsidRPr="00E83E8B">
        <w:rPr>
          <w:position w:val="-12"/>
        </w:rPr>
        <w:object w:dxaOrig="740" w:dyaOrig="360">
          <v:shape id="_x0000_i1131" type="#_x0000_t75" style="width:36.75pt;height:18pt" o:ole="">
            <v:imagedata r:id="rId227" o:title=""/>
          </v:shape>
          <o:OLEObject Type="Embed" ProgID="Equation.DSMT4" ShapeID="_x0000_i1131" DrawAspect="Content" ObjectID="_1574631297" r:id="rId228"/>
        </w:object>
      </w:r>
      <w:r>
        <w:t xml:space="preserve">. The noise factor </w:t>
      </w:r>
      <w:r w:rsidRPr="00E83E8B">
        <w:rPr>
          <w:position w:val="-12"/>
        </w:rPr>
        <w:object w:dxaOrig="360" w:dyaOrig="360">
          <v:shape id="_x0000_i1132" type="#_x0000_t75" style="width:18pt;height:18pt" o:ole="">
            <v:imagedata r:id="rId229" o:title=""/>
          </v:shape>
          <o:OLEObject Type="Embed" ProgID="Equation.DSMT4" ShapeID="_x0000_i1132" DrawAspect="Content" ObjectID="_1574631298" r:id="rId230"/>
        </w:object>
      </w:r>
      <w:r>
        <w:t xml:space="preserve"> introduces noise into the system. </w:t>
      </w:r>
      <w:r w:rsidRPr="00AC433C">
        <w:t>It is important to mention that this algorithm can be implemented in any programming language</w:t>
      </w:r>
      <w:r>
        <w:t xml:space="preserve">. </w:t>
      </w:r>
    </w:p>
    <w:p w:rsidR="001654B3" w:rsidRPr="00AC433C" w:rsidRDefault="001654B3" w:rsidP="001654B3"/>
    <w:p w:rsidR="001654B3" w:rsidRDefault="007D30DA" w:rsidP="00C525D8">
      <w:pPr>
        <w:pStyle w:val="Heading1"/>
      </w:pPr>
      <w:r>
        <w:t xml:space="preserve">6. </w:t>
      </w:r>
      <w:r w:rsidR="001654B3" w:rsidRPr="00EF579D">
        <w:t>Application</w:t>
      </w:r>
    </w:p>
    <w:p w:rsidR="001654B3" w:rsidRPr="00AC433C" w:rsidRDefault="001654B3" w:rsidP="001654B3">
      <w:r w:rsidRPr="00AC433C">
        <w:t xml:space="preserve">The triad of JavaScript (JS), Hypertext markup language (HTML) and Cascading Style Sheets (CSS) is used to create the application presented at the web page </w:t>
      </w:r>
      <w:r w:rsidRPr="00AC433C">
        <w:fldChar w:fldCharType="begin" w:fldLock="1"/>
      </w:r>
      <w:r w:rsidR="009D71E8">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"[11]", "plainTextFormattedCitation" : "[11]", "previouslyFormattedCitation" : "[11]" }, "properties" : {  }, "schema" : "https://github.com/citation-style-language/schema/raw/master/csl-citation.json" }</w:instrText>
      </w:r>
      <w:r w:rsidRPr="00AC433C">
        <w:fldChar w:fldCharType="separate"/>
      </w:r>
      <w:r w:rsidR="009D71E8" w:rsidRPr="009D71E8">
        <w:rPr>
          <w:noProof/>
        </w:rPr>
        <w:t>[11]</w:t>
      </w:r>
      <w:r w:rsidRPr="00AC433C">
        <w:fldChar w:fldCharType="end"/>
      </w:r>
      <w:r w:rsidRPr="00AC433C">
        <w:t xml:space="preserve">. JS is used to implement the algorithm discussed in the previous section. </w:t>
      </w:r>
    </w:p>
    <w:p w:rsidR="001654B3" w:rsidDel="008E0163" w:rsidRDefault="002B4C41" w:rsidP="001654B3">
      <w:pPr>
        <w:rPr>
          <w:del w:id="12" w:author="Suresh Kumar Gadi" w:date="2017-12-12T22:11:00Z"/>
        </w:rPr>
      </w:pPr>
      <w:ins w:id="13" w:author="Suresh Kumar Gadi" w:date="2017-12-12T22:17:00Z">
        <w:r w:rsidRPr="002B4C41">
          <w:t xml:space="preserve">Master students of the Biological Sciences Faculty, Universidad </w:t>
        </w:r>
        <w:proofErr w:type="spellStart"/>
        <w:r w:rsidRPr="002B4C41">
          <w:t>Autónoma</w:t>
        </w:r>
        <w:proofErr w:type="spellEnd"/>
        <w:r w:rsidRPr="002B4C41">
          <w:t xml:space="preserve"> de Coahuila, are instructed to use this application. Figure 10 shows the screenshot of the application. It is used by the students in the classroom, at homework, and in projects related to the learning of Response Surface Methodology (RSM). The students are asked to perform experiments on this application by opening it in the Google Chrome web browser with the objective being to maximize the enzymes in a biological process with two factors. The following information is given to design the experiment: The two factors are pH and temperature; their limits are 1 to 13 and 0 to 100 respectively. The graphic user interface is also provided to perform multiple experiments at once, where a student may paste factorial information from text and obtain the response copied to the clipboard. Once the student estimates the optimal values for pH and temperature; these values are compared against the actual optimal values for </w:t>
        </w:r>
        <w:r w:rsidRPr="002B4C41">
          <w:lastRenderedPageBreak/>
          <w:t xml:space="preserve">validation to evaluate the student's performance. Since the optimal values are not made available to the graphic user interface, these values were collected by accessing the variables through the developer tool's console of the Google </w:t>
        </w:r>
        <w:proofErr w:type="spellStart"/>
        <w:r w:rsidRPr="002B4C41">
          <w:t>Chrome.</w:t>
        </w:r>
      </w:ins>
    </w:p>
    <w:p w:rsidR="001654B3" w:rsidRDefault="008E0163" w:rsidP="001654B3">
      <w:ins w:id="14" w:author="Suresh Kumar Gadi" w:date="2017-12-12T22:12:00Z">
        <w:r>
          <w:t>In</w:t>
        </w:r>
        <w:proofErr w:type="spellEnd"/>
        <w:r>
          <w:t xml:space="preserve"> </w:t>
        </w:r>
      </w:ins>
      <w:ins w:id="15" w:author="Suresh Kumar Gadi" w:date="2017-12-12T22:09:00Z">
        <w:r>
          <w:t xml:space="preserve">an example </w:t>
        </w:r>
      </w:ins>
      <w:del w:id="16" w:author="Suresh Kumar Gadi" w:date="2017-12-12T22:09:00Z">
        <w:r w:rsidR="001654B3" w:rsidDel="008E0163">
          <w:delText xml:space="preserve">This </w:delText>
        </w:r>
      </w:del>
      <w:ins w:id="17" w:author="Suresh Kumar Gadi" w:date="2017-12-12T22:09:00Z">
        <w:r>
          <w:t xml:space="preserve">the </w:t>
        </w:r>
      </w:ins>
      <w:r w:rsidR="001654B3">
        <w:t xml:space="preserve">application is executed with </w:t>
      </w:r>
      <w:r w:rsidR="001654B3" w:rsidRPr="0036707D">
        <w:rPr>
          <w:position w:val="-6"/>
        </w:rPr>
        <w:object w:dxaOrig="560" w:dyaOrig="279">
          <v:shape id="_x0000_i1133" type="#_x0000_t75" style="width:28.5pt;height:13.5pt" o:ole="">
            <v:imagedata r:id="rId231" o:title=""/>
          </v:shape>
          <o:OLEObject Type="Embed" ProgID="Equation.DSMT4" ShapeID="_x0000_i1133" DrawAspect="Content" ObjectID="_1574631299" r:id="rId232"/>
        </w:object>
      </w:r>
      <w:r w:rsidR="001654B3">
        <w:t xml:space="preserve">, </w:t>
      </w:r>
      <w:r w:rsidR="001654B3" w:rsidRPr="0036707D">
        <w:rPr>
          <w:position w:val="-10"/>
        </w:rPr>
        <w:object w:dxaOrig="1180" w:dyaOrig="320">
          <v:shape id="_x0000_i1134" type="#_x0000_t75" style="width:58.5pt;height:16.5pt" o:ole="">
            <v:imagedata r:id="rId233" o:title=""/>
          </v:shape>
          <o:OLEObject Type="Embed" ProgID="Equation.DSMT4" ShapeID="_x0000_i1134" DrawAspect="Content" ObjectID="_1574631300" r:id="rId234"/>
        </w:object>
      </w:r>
      <w:r w:rsidR="001654B3">
        <w:t xml:space="preserve">, </w:t>
      </w:r>
      <w:r w:rsidR="001654B3" w:rsidRPr="0036707D">
        <w:rPr>
          <w:position w:val="-12"/>
        </w:rPr>
        <w:object w:dxaOrig="900" w:dyaOrig="360">
          <v:shape id="_x0000_i1135" type="#_x0000_t75" style="width:45pt;height:18pt" o:ole="">
            <v:imagedata r:id="rId235" o:title=""/>
          </v:shape>
          <o:OLEObject Type="Embed" ProgID="Equation.DSMT4" ShapeID="_x0000_i1135" DrawAspect="Content" ObjectID="_1574631301" r:id="rId236"/>
        </w:object>
      </w:r>
      <w:r w:rsidR="001654B3">
        <w:t xml:space="preserve">, </w:t>
      </w:r>
      <w:r w:rsidR="001654B3" w:rsidRPr="0036707D">
        <w:rPr>
          <w:position w:val="-12"/>
        </w:rPr>
        <w:object w:dxaOrig="940" w:dyaOrig="360">
          <v:shape id="_x0000_i1136" type="#_x0000_t75" style="width:47.25pt;height:18pt" o:ole="">
            <v:imagedata r:id="rId237" o:title=""/>
          </v:shape>
          <o:OLEObject Type="Embed" ProgID="Equation.DSMT4" ShapeID="_x0000_i1136" DrawAspect="Content" ObjectID="_1574631302" r:id="rId238"/>
        </w:object>
      </w:r>
      <w:r w:rsidR="001654B3">
        <w:t xml:space="preserve">, </w:t>
      </w:r>
      <w:r w:rsidR="001654B3" w:rsidRPr="0036707D">
        <w:rPr>
          <w:position w:val="-12"/>
        </w:rPr>
        <w:object w:dxaOrig="740" w:dyaOrig="360">
          <v:shape id="_x0000_i1137" type="#_x0000_t75" style="width:36.75pt;height:18pt" o:ole="">
            <v:imagedata r:id="rId239" o:title=""/>
          </v:shape>
          <o:OLEObject Type="Embed" ProgID="Equation.DSMT4" ShapeID="_x0000_i1137" DrawAspect="Content" ObjectID="_1574631303" r:id="rId240"/>
        </w:object>
      </w:r>
      <w:r w:rsidR="001654B3">
        <w:t xml:space="preserve">, </w:t>
      </w:r>
      <w:r w:rsidR="001654B3" w:rsidRPr="0036707D">
        <w:rPr>
          <w:position w:val="-12"/>
        </w:rPr>
        <w:object w:dxaOrig="900" w:dyaOrig="360">
          <v:shape id="_x0000_i1138" type="#_x0000_t75" style="width:45pt;height:18pt" o:ole="">
            <v:imagedata r:id="rId241" o:title=""/>
          </v:shape>
          <o:OLEObject Type="Embed" ProgID="Equation.DSMT4" ShapeID="_x0000_i1138" DrawAspect="Content" ObjectID="_1574631304" r:id="rId242"/>
        </w:object>
      </w:r>
      <w:r w:rsidR="001654B3">
        <w:t xml:space="preserve">, </w:t>
      </w:r>
      <w:r w:rsidR="001F201A" w:rsidRPr="0036707D">
        <w:rPr>
          <w:position w:val="-12"/>
        </w:rPr>
        <w:object w:dxaOrig="639" w:dyaOrig="380">
          <v:shape id="_x0000_i1139" type="#_x0000_t75" style="width:32.25pt;height:18.75pt" o:ole="">
            <v:imagedata r:id="rId243" o:title=""/>
          </v:shape>
          <o:OLEObject Type="Embed" ProgID="Equation.DSMT4" ShapeID="_x0000_i1139" DrawAspect="Content" ObjectID="_1574631305" r:id="rId244"/>
        </w:object>
      </w:r>
      <w:r w:rsidR="001654B3">
        <w:t xml:space="preserve">, </w:t>
      </w:r>
      <w:r w:rsidR="001F201A" w:rsidRPr="0036707D">
        <w:rPr>
          <w:position w:val="-12"/>
        </w:rPr>
        <w:object w:dxaOrig="780" w:dyaOrig="380">
          <v:shape id="_x0000_i1140" type="#_x0000_t75" style="width:39pt;height:18.75pt" o:ole="">
            <v:imagedata r:id="rId245" o:title=""/>
          </v:shape>
          <o:OLEObject Type="Embed" ProgID="Equation.DSMT4" ShapeID="_x0000_i1140" DrawAspect="Content" ObjectID="_1574631306" r:id="rId246"/>
        </w:object>
      </w:r>
      <w:r w:rsidR="001654B3">
        <w:t xml:space="preserve">, </w:t>
      </w:r>
      <w:r w:rsidR="001F201A" w:rsidRPr="0036707D">
        <w:rPr>
          <w:position w:val="-12"/>
        </w:rPr>
        <w:object w:dxaOrig="680" w:dyaOrig="380">
          <v:shape id="_x0000_i1141" type="#_x0000_t75" style="width:33.75pt;height:18.75pt" o:ole="">
            <v:imagedata r:id="rId247" o:title=""/>
          </v:shape>
          <o:OLEObject Type="Embed" ProgID="Equation.DSMT4" ShapeID="_x0000_i1141" DrawAspect="Content" ObjectID="_1574631307" r:id="rId248"/>
        </w:object>
      </w:r>
      <w:r w:rsidR="001654B3">
        <w:t xml:space="preserve">, and </w:t>
      </w:r>
      <w:r w:rsidR="001F201A" w:rsidRPr="0036707D">
        <w:rPr>
          <w:position w:val="-12"/>
        </w:rPr>
        <w:object w:dxaOrig="920" w:dyaOrig="380">
          <v:shape id="_x0000_i1142" type="#_x0000_t75" style="width:46.5pt;height:18.75pt" o:ole="">
            <v:imagedata r:id="rId249" o:title=""/>
          </v:shape>
          <o:OLEObject Type="Embed" ProgID="Equation.DSMT4" ShapeID="_x0000_i1142" DrawAspect="Content" ObjectID="_1574631308" r:id="rId250"/>
        </w:object>
      </w:r>
      <w:r w:rsidR="00C525D8">
        <w:t xml:space="preserve">, </w:t>
      </w:r>
      <w:r w:rsidR="001F201A" w:rsidRPr="001F201A">
        <w:rPr>
          <w:position w:val="-30"/>
        </w:rPr>
        <w:object w:dxaOrig="1500" w:dyaOrig="720">
          <v:shape id="_x0000_i1143" type="#_x0000_t75" style="width:74.25pt;height:36pt" o:ole="">
            <v:imagedata r:id="rId251" o:title=""/>
          </v:shape>
          <o:OLEObject Type="Embed" ProgID="Equation.DSMT4" ShapeID="_x0000_i1143" DrawAspect="Content" ObjectID="_1574631309" r:id="rId252"/>
        </w:object>
      </w:r>
      <w:r w:rsidR="001F201A">
        <w:t xml:space="preserve">, </w:t>
      </w:r>
      <w:r w:rsidR="00C525D8" w:rsidRPr="001F201A">
        <w:rPr>
          <w:position w:val="-30"/>
        </w:rPr>
        <w:object w:dxaOrig="2000" w:dyaOrig="720">
          <v:shape id="_x0000_i1144" type="#_x0000_t75" style="width:100.5pt;height:36pt" o:ole="">
            <v:imagedata r:id="rId253" o:title=""/>
          </v:shape>
          <o:OLEObject Type="Embed" ProgID="Equation.DSMT4" ShapeID="_x0000_i1144" DrawAspect="Content" ObjectID="_1574631310" r:id="rId254"/>
        </w:object>
      </w:r>
      <w:r w:rsidR="00C525D8">
        <w:t xml:space="preserve">. It calculates </w:t>
      </w:r>
      <w:r w:rsidR="00330BEB" w:rsidRPr="0036707D">
        <w:rPr>
          <w:position w:val="-12"/>
        </w:rPr>
        <w:object w:dxaOrig="1280" w:dyaOrig="360">
          <v:shape id="_x0000_i1145" type="#_x0000_t75" style="width:64.5pt;height:18pt" o:ole="">
            <v:imagedata r:id="rId255" o:title=""/>
          </v:shape>
          <o:OLEObject Type="Embed" ProgID="Equation.DSMT4" ShapeID="_x0000_i1145" DrawAspect="Content" ObjectID="_1574631311" r:id="rId256"/>
        </w:object>
      </w:r>
      <w:r w:rsidR="001654B3">
        <w:t xml:space="preserve">, </w:t>
      </w:r>
      <w:r w:rsidR="00330BEB" w:rsidRPr="0036707D">
        <w:rPr>
          <w:position w:val="-12"/>
        </w:rPr>
        <w:object w:dxaOrig="1300" w:dyaOrig="360">
          <v:shape id="_x0000_i1146" type="#_x0000_t75" style="width:64.5pt;height:18pt" o:ole="">
            <v:imagedata r:id="rId257" o:title=""/>
          </v:shape>
          <o:OLEObject Type="Embed" ProgID="Equation.DSMT4" ShapeID="_x0000_i1146" DrawAspect="Content" ObjectID="_1574631312" r:id="rId258"/>
        </w:object>
      </w:r>
      <w:r w:rsidR="001654B3">
        <w:t xml:space="preserve">, </w:t>
      </w:r>
      <w:r w:rsidR="00330BEB" w:rsidRPr="0036707D">
        <w:rPr>
          <w:position w:val="-12"/>
        </w:rPr>
        <w:object w:dxaOrig="760" w:dyaOrig="380">
          <v:shape id="_x0000_i1147" type="#_x0000_t75" style="width:38.25pt;height:18.75pt" o:ole="">
            <v:imagedata r:id="rId259" o:title=""/>
          </v:shape>
          <o:OLEObject Type="Embed" ProgID="Equation.DSMT4" ShapeID="_x0000_i1147" DrawAspect="Content" ObjectID="_1574631313" r:id="rId260"/>
        </w:object>
      </w:r>
      <w:r w:rsidR="001654B3">
        <w:t xml:space="preserve">, </w:t>
      </w:r>
      <w:r w:rsidR="00330BEB" w:rsidRPr="0036707D">
        <w:rPr>
          <w:position w:val="-12"/>
        </w:rPr>
        <w:object w:dxaOrig="880" w:dyaOrig="380">
          <v:shape id="_x0000_i1148" type="#_x0000_t75" style="width:44.25pt;height:18.75pt" o:ole="">
            <v:imagedata r:id="rId261" o:title=""/>
          </v:shape>
          <o:OLEObject Type="Embed" ProgID="Equation.DSMT4" ShapeID="_x0000_i1148" DrawAspect="Content" ObjectID="_1574631314" r:id="rId262"/>
        </w:object>
      </w:r>
      <w:r w:rsidR="001654B3">
        <w:t xml:space="preserve">, </w:t>
      </w:r>
      <w:r w:rsidR="00330BEB" w:rsidRPr="0036707D">
        <w:rPr>
          <w:position w:val="-12"/>
        </w:rPr>
        <w:object w:dxaOrig="1140" w:dyaOrig="380">
          <v:shape id="_x0000_i1149" type="#_x0000_t75" style="width:57pt;height:18.75pt" o:ole="">
            <v:imagedata r:id="rId263" o:title=""/>
          </v:shape>
          <o:OLEObject Type="Embed" ProgID="Equation.DSMT4" ShapeID="_x0000_i1149" DrawAspect="Content" ObjectID="_1574631315" r:id="rId264"/>
        </w:object>
      </w:r>
      <w:r w:rsidR="001654B3">
        <w:t xml:space="preserve">, and </w:t>
      </w:r>
      <w:r w:rsidR="00330BEB" w:rsidRPr="0036707D">
        <w:rPr>
          <w:position w:val="-12"/>
        </w:rPr>
        <w:object w:dxaOrig="1280" w:dyaOrig="380">
          <v:shape id="_x0000_i1150" type="#_x0000_t75" style="width:63.75pt;height:18.75pt" o:ole="">
            <v:imagedata r:id="rId265" o:title=""/>
          </v:shape>
          <o:OLEObject Type="Embed" ProgID="Equation.DSMT4" ShapeID="_x0000_i1150" DrawAspect="Content" ObjectID="_1574631316" r:id="rId266"/>
        </w:object>
      </w:r>
      <w:r w:rsidR="001654B3">
        <w:t xml:space="preserve">. </w:t>
      </w:r>
      <w:del w:id="18" w:author="Suresh Kumar Gadi" w:date="2017-12-12T22:10:00Z">
        <w:r w:rsidR="001654B3" w:rsidRPr="005768E5" w:rsidDel="008E0163">
          <w:delText>The application does not give access to the optimum values.</w:delText>
        </w:r>
        <w:r w:rsidR="001654B3" w:rsidDel="008E0163">
          <w:delText xml:space="preserve"> </w:delText>
        </w:r>
      </w:del>
      <w:r w:rsidR="007266C7">
        <w:t xml:space="preserve">Figure 7 shows the surface plot of </w:t>
      </w:r>
      <w:r w:rsidR="007266C7" w:rsidRPr="007266C7">
        <w:rPr>
          <w:position w:val="-12"/>
        </w:rPr>
        <w:object w:dxaOrig="900" w:dyaOrig="360">
          <v:shape id="_x0000_i1151" type="#_x0000_t75" style="width:45pt;height:18pt" o:ole="">
            <v:imagedata r:id="rId267" o:title=""/>
          </v:shape>
          <o:OLEObject Type="Embed" ProgID="Equation.DSMT4" ShapeID="_x0000_i1151" DrawAspect="Content" ObjectID="_1574631317" r:id="rId268"/>
        </w:object>
      </w:r>
      <w:r w:rsidR="007266C7">
        <w:t xml:space="preserve">.  </w:t>
      </w:r>
      <w:r w:rsidR="001654B3" w:rsidRPr="003363A3">
        <w:t xml:space="preserve">Figure </w:t>
      </w:r>
      <w:r w:rsidR="007266C7">
        <w:t>8</w:t>
      </w:r>
      <w:r w:rsidR="007266C7" w:rsidRPr="003363A3">
        <w:t xml:space="preserve"> </w:t>
      </w:r>
      <w:r w:rsidR="001654B3" w:rsidRPr="003363A3">
        <w:t xml:space="preserve">and </w:t>
      </w:r>
      <w:r w:rsidR="007266C7">
        <w:t>9</w:t>
      </w:r>
      <w:r w:rsidR="007266C7" w:rsidRPr="003363A3">
        <w:t xml:space="preserve"> </w:t>
      </w:r>
      <w:r w:rsidR="001654B3" w:rsidRPr="00251550">
        <w:t>show, respectively,</w:t>
      </w:r>
      <w:r w:rsidR="001654B3" w:rsidRPr="003363A3">
        <w:t xml:space="preserve"> the contour plot and surface plot of the function </w:t>
      </w:r>
      <w:r w:rsidR="001654B3" w:rsidRPr="003363A3">
        <w:rPr>
          <w:position w:val="-12"/>
        </w:rPr>
        <w:object w:dxaOrig="900" w:dyaOrig="360">
          <v:shape id="_x0000_i1152" type="#_x0000_t75" style="width:45pt;height:18pt" o:ole="">
            <v:imagedata r:id="rId269" o:title=""/>
          </v:shape>
          <o:OLEObject Type="Embed" ProgID="Equation.DSMT4" ShapeID="_x0000_i1152" DrawAspect="Content" ObjectID="_1574631318" r:id="rId270"/>
        </w:object>
      </w:r>
      <w:r w:rsidR="001654B3" w:rsidRPr="003363A3">
        <w:t xml:space="preserve"> without the noise term i.e., considering</w:t>
      </w:r>
      <w:r w:rsidR="001654B3" w:rsidRPr="003363A3">
        <w:rPr>
          <w:position w:val="-12"/>
        </w:rPr>
        <w:object w:dxaOrig="740" w:dyaOrig="360">
          <v:shape id="_x0000_i1153" type="#_x0000_t75" style="width:36.75pt;height:18pt" o:ole="">
            <v:imagedata r:id="rId271" o:title=""/>
          </v:shape>
          <o:OLEObject Type="Embed" ProgID="Equation.DSMT4" ShapeID="_x0000_i1153" DrawAspect="Content" ObjectID="_1574631319" r:id="rId272"/>
        </w:object>
      </w:r>
      <w:r w:rsidR="001654B3" w:rsidRPr="003363A3">
        <w:t xml:space="preserve">. </w:t>
      </w:r>
      <w:r w:rsidR="001654B3" w:rsidRPr="00AC433C">
        <w:t>The R</w:t>
      </w:r>
      <w:r w:rsidR="00C525D8">
        <w:t>esponse Surface Methodology</w:t>
      </w:r>
      <w:r w:rsidR="001654B3" w:rsidRPr="00AC433C">
        <w:t xml:space="preserve"> is applied to find the optimal values of </w:t>
      </w:r>
      <w:r w:rsidR="001654B3" w:rsidRPr="00AC433C">
        <w:rPr>
          <w:position w:val="-12"/>
        </w:rPr>
        <w:object w:dxaOrig="240" w:dyaOrig="360">
          <v:shape id="_x0000_i1154" type="#_x0000_t75" style="width:12pt;height:18pt" o:ole="">
            <v:imagedata r:id="rId273" o:title=""/>
          </v:shape>
          <o:OLEObject Type="Embed" ProgID="Equation.DSMT4" ShapeID="_x0000_i1154" DrawAspect="Content" ObjectID="_1574631320" r:id="rId274"/>
        </w:object>
      </w:r>
      <w:r w:rsidR="001654B3" w:rsidRPr="00AC433C">
        <w:t xml:space="preserve"> </w:t>
      </w:r>
      <w:proofErr w:type="spellStart"/>
      <w:r w:rsidR="001654B3" w:rsidRPr="00AC433C">
        <w:t>and</w:t>
      </w:r>
      <w:proofErr w:type="spellEnd"/>
      <w:r w:rsidR="001654B3" w:rsidRPr="00AC433C">
        <w:t xml:space="preserve"> </w:t>
      </w:r>
      <w:r w:rsidR="001654B3" w:rsidRPr="00AC433C">
        <w:rPr>
          <w:position w:val="-12"/>
        </w:rPr>
        <w:object w:dxaOrig="260" w:dyaOrig="360">
          <v:shape id="_x0000_i1155" type="#_x0000_t75" style="width:13.5pt;height:18pt" o:ole="">
            <v:imagedata r:id="rId275" o:title=""/>
          </v:shape>
          <o:OLEObject Type="Embed" ProgID="Equation.DSMT4" ShapeID="_x0000_i1155" DrawAspect="Content" ObjectID="_1574631321" r:id="rId276"/>
        </w:object>
      </w:r>
      <w:r w:rsidR="001654B3" w:rsidRPr="00AC433C">
        <w:t xml:space="preserve">. Results of each iteration are also superimposed over the </w:t>
      </w:r>
      <w:r w:rsidR="00851C9D">
        <w:t>plots</w:t>
      </w:r>
      <w:r w:rsidR="001654B3" w:rsidRPr="00AC433C">
        <w:t>.</w:t>
      </w:r>
      <w:r w:rsidR="001654B3">
        <w:t xml:space="preserve"> The application contains a</w:t>
      </w:r>
      <w:r w:rsidR="001654B3" w:rsidRPr="00AC433C">
        <w:t xml:space="preserve"> distance tool to provide</w:t>
      </w:r>
      <w:r w:rsidR="001654B3">
        <w:t xml:space="preserve"> </w:t>
      </w:r>
      <w:r w:rsidR="001654B3" w:rsidRPr="00AC433C">
        <w:t xml:space="preserve">how far the optimum value </w:t>
      </w:r>
      <w:r w:rsidR="001654B3">
        <w:t xml:space="preserve">is </w:t>
      </w:r>
      <w:r w:rsidR="001654B3" w:rsidRPr="00AC433C">
        <w:t>from any set of the given factors</w:t>
      </w:r>
      <w:r w:rsidR="001654B3">
        <w:t xml:space="preserve">. This </w:t>
      </w:r>
      <w:r w:rsidR="001654B3" w:rsidRPr="00AC433C">
        <w:t xml:space="preserve">tool </w:t>
      </w:r>
      <w:r w:rsidR="001654B3">
        <w:t xml:space="preserve">also allows </w:t>
      </w:r>
      <w:r w:rsidR="001F72C8">
        <w:t xml:space="preserve">verifying </w:t>
      </w:r>
      <w:r w:rsidR="001654B3">
        <w:t xml:space="preserve">if the factors </w:t>
      </w:r>
      <w:r w:rsidR="001654B3" w:rsidRPr="00AC433C">
        <w:t>have arrived to the optimum result.</w:t>
      </w:r>
      <w:r w:rsidR="001654B3">
        <w:rPr>
          <w:color w:val="ED7D31" w:themeColor="accent2"/>
        </w:rPr>
        <w:t xml:space="preserve"> </w:t>
      </w:r>
    </w:p>
    <w:p w:rsidR="001654B3" w:rsidRDefault="001654B3" w:rsidP="001654B3"/>
    <w:p w:rsidR="001654B3" w:rsidRDefault="000B341E" w:rsidP="001654B3">
      <w:del w:id="19" w:author="Suresh Kumar Gadi" w:date="2017-12-12T22:10:00Z">
        <w:r w:rsidDel="008E0163">
          <w:delText>M</w:delText>
        </w:r>
        <w:r w:rsidR="001654B3" w:rsidRPr="00AC433C" w:rsidDel="008E0163">
          <w:delText xml:space="preserve">aster students of </w:delText>
        </w:r>
        <w:r w:rsidR="001654B3" w:rsidDel="008E0163">
          <w:delText xml:space="preserve">the </w:delText>
        </w:r>
        <w:r w:rsidR="001654B3" w:rsidRPr="00AC433C" w:rsidDel="008E0163">
          <w:delText>Biological Sciences Faculty, Universidad Autónoma de Coahuila</w:delText>
        </w:r>
        <w:r w:rsidR="001654B3" w:rsidDel="008E0163">
          <w:delText xml:space="preserve">, are </w:delText>
        </w:r>
        <w:r w:rsidR="001654B3" w:rsidRPr="00AC433C" w:rsidDel="008E0163">
          <w:delText xml:space="preserve">instructed </w:delText>
        </w:r>
        <w:r w:rsidR="001654B3" w:rsidDel="008E0163">
          <w:delText xml:space="preserve">to </w:delText>
        </w:r>
        <w:r w:rsidR="001654B3" w:rsidRPr="00AC433C" w:rsidDel="008E0163">
          <w:delText>us</w:delText>
        </w:r>
        <w:r w:rsidR="001654B3" w:rsidDel="008E0163">
          <w:delText xml:space="preserve">e </w:delText>
        </w:r>
        <w:r w:rsidR="001654B3" w:rsidRPr="00AC433C" w:rsidDel="008E0163">
          <w:delText>this application.</w:delText>
        </w:r>
        <w:r w:rsidR="009604F2" w:rsidDel="008E0163">
          <w:delText xml:space="preserve"> Figure 10 shows the screenshot of the application.</w:delText>
        </w:r>
        <w:r w:rsidR="001654B3" w:rsidRPr="00AC433C" w:rsidDel="008E0163">
          <w:delText xml:space="preserve"> </w:delText>
        </w:r>
        <w:r w:rsidR="001654B3" w:rsidDel="008E0163">
          <w:delText xml:space="preserve">It is used in </w:delText>
        </w:r>
        <w:r w:rsidR="001654B3" w:rsidRPr="00AC433C" w:rsidDel="008E0163">
          <w:delText>classroom</w:delText>
        </w:r>
        <w:r w:rsidR="001654B3" w:rsidDel="008E0163">
          <w:delText xml:space="preserve">, at </w:delText>
        </w:r>
        <w:r w:rsidR="001654B3" w:rsidRPr="00AC433C" w:rsidDel="008E0163">
          <w:delText>homework</w:delText>
        </w:r>
        <w:r w:rsidR="001654B3" w:rsidDel="008E0163">
          <w:delText xml:space="preserve">, and in projects related to </w:delText>
        </w:r>
        <w:r w:rsidR="001654B3" w:rsidRPr="00AC433C" w:rsidDel="008E0163">
          <w:delText>the learning of Response Surface Methodology (RSM).</w:delText>
        </w:r>
      </w:del>
      <w:r w:rsidR="001654B3" w:rsidRPr="00AC433C">
        <w:t xml:space="preserve"> </w:t>
      </w:r>
      <w:r w:rsidR="001654B3">
        <w:t xml:space="preserve"> It </w:t>
      </w:r>
      <w:r w:rsidR="001654B3" w:rsidRPr="00AC433C">
        <w:t>motivates the interaction between professor and students, and allows teachers t</w:t>
      </w:r>
      <w:r w:rsidR="001654B3">
        <w:t xml:space="preserve">o implement the problem-based learning, or to assign a unique problem to each student. It also helps students to work in groups to discuss its functionality. </w:t>
      </w:r>
    </w:p>
    <w:p w:rsidR="001654B3" w:rsidRPr="00EF579D" w:rsidRDefault="001654B3" w:rsidP="001654B3"/>
    <w:p w:rsidR="001654B3" w:rsidRDefault="007D30DA" w:rsidP="00C525D8">
      <w:pPr>
        <w:pStyle w:val="Heading1"/>
      </w:pPr>
      <w:r>
        <w:lastRenderedPageBreak/>
        <w:t xml:space="preserve">7. </w:t>
      </w:r>
      <w:r w:rsidR="001654B3" w:rsidRPr="00EF579D">
        <w:t>Conclusion</w:t>
      </w:r>
      <w:r w:rsidR="001654B3">
        <w:t>s</w:t>
      </w:r>
    </w:p>
    <w:p w:rsidR="001654B3" w:rsidRDefault="001654B3" w:rsidP="001654B3">
      <w:r>
        <w:t>This article presented a computed educational tool, designed in HTML, CSS, and JavaScript, in order to generate random processes with factors provided by a teacher. It is based on a novel single response, unique peak multivariable mathematical function, denoted as</w:t>
      </w:r>
      <w:r w:rsidRPr="00270B49">
        <w:rPr>
          <w:position w:val="-12"/>
        </w:rPr>
        <w:object w:dxaOrig="300" w:dyaOrig="360">
          <v:shape id="_x0000_i1156" type="#_x0000_t75" style="width:15pt;height:18pt" o:ole="">
            <v:imagedata r:id="rId140" o:title=""/>
          </v:shape>
          <o:OLEObject Type="Embed" ProgID="Equation.DSMT4" ShapeID="_x0000_i1156" DrawAspect="Content" ObjectID="_1574631322" r:id="rId277"/>
        </w:object>
      </w:r>
      <w:r>
        <w:t>. This function mimics a physical process designed for experiments, is adapted to generate experimental data for a selected range of factors, and can generate a multiple response system using several functions</w:t>
      </w:r>
      <w:r w:rsidRPr="00270B49">
        <w:rPr>
          <w:position w:val="-12"/>
        </w:rPr>
        <w:object w:dxaOrig="300" w:dyaOrig="360">
          <v:shape id="_x0000_i1157" type="#_x0000_t75" style="width:15pt;height:18pt" o:ole="">
            <v:imagedata r:id="rId140" o:title=""/>
          </v:shape>
          <o:OLEObject Type="Embed" ProgID="Equation.DSMT4" ShapeID="_x0000_i1157" DrawAspect="Content" ObjectID="_1574631323" r:id="rId278"/>
        </w:object>
      </w:r>
      <w:r w:rsidR="00114CB8">
        <w:t>.</w:t>
      </w:r>
      <w:r w:rsidR="00114CB8" w:rsidRPr="00114CB8">
        <w:t xml:space="preserve"> It was shown that </w:t>
      </w:r>
      <w:r w:rsidR="00114CB8" w:rsidRPr="00114CB8">
        <w:rPr>
          <w:position w:val="-12"/>
        </w:rPr>
        <w:object w:dxaOrig="300" w:dyaOrig="360">
          <v:shape id="_x0000_i1483" type="#_x0000_t75" style="width:15pt;height:18pt" o:ole="">
            <v:imagedata r:id="rId279" o:title=""/>
          </v:shape>
          <o:OLEObject Type="Embed" ProgID="Equation.DSMT4" ShapeID="_x0000_i1483" DrawAspect="Content" ObjectID="_1574631324" r:id="rId280"/>
        </w:object>
      </w:r>
      <w:r w:rsidR="00114CB8" w:rsidRPr="00114CB8">
        <w:t>has the advantage over three mathematical functions, named as</w:t>
      </w:r>
      <w:r w:rsidR="00114CB8" w:rsidRPr="00114CB8">
        <w:rPr>
          <w:position w:val="-12"/>
        </w:rPr>
        <w:object w:dxaOrig="279" w:dyaOrig="360">
          <v:shape id="_x0000_i1487" type="#_x0000_t75" style="width:14.25pt;height:18pt" o:ole="">
            <v:imagedata r:id="rId281" o:title=""/>
          </v:shape>
          <o:OLEObject Type="Embed" ProgID="Equation.DSMT4" ShapeID="_x0000_i1487" DrawAspect="Content" ObjectID="_1574631325" r:id="rId282"/>
        </w:object>
      </w:r>
      <w:r w:rsidR="00114CB8" w:rsidRPr="00114CB8">
        <w:t xml:space="preserve">, </w:t>
      </w:r>
      <w:r w:rsidR="00114CB8" w:rsidRPr="00114CB8">
        <w:rPr>
          <w:position w:val="-12"/>
        </w:rPr>
        <w:object w:dxaOrig="300" w:dyaOrig="360">
          <v:shape id="_x0000_i1491" type="#_x0000_t75" style="width:15pt;height:18pt" o:ole="">
            <v:imagedata r:id="rId283" o:title=""/>
          </v:shape>
          <o:OLEObject Type="Embed" ProgID="Equation.DSMT4" ShapeID="_x0000_i1491" DrawAspect="Content" ObjectID="_1574631326" r:id="rId284"/>
        </w:object>
      </w:r>
      <w:r w:rsidR="00114CB8" w:rsidRPr="00114CB8">
        <w:t xml:space="preserve"> and</w:t>
      </w:r>
      <w:r w:rsidR="00114CB8" w:rsidRPr="00114CB8">
        <w:rPr>
          <w:position w:val="-12"/>
        </w:rPr>
        <w:object w:dxaOrig="300" w:dyaOrig="360">
          <v:shape id="_x0000_i1495" type="#_x0000_t75" style="width:15pt;height:18pt" o:ole="">
            <v:imagedata r:id="rId285" o:title=""/>
          </v:shape>
          <o:OLEObject Type="Embed" ProgID="Equation.DSMT4" ShapeID="_x0000_i1495" DrawAspect="Content" ObjectID="_1574631327" r:id="rId286"/>
        </w:object>
      </w:r>
      <w:r w:rsidR="00114CB8" w:rsidRPr="00114CB8">
        <w:t>, that the optimal value of an arbitrary factor is not constant throughout the factorial space.</w:t>
      </w:r>
      <w:r w:rsidR="00F53B0B">
        <w:t xml:space="preserve"> </w:t>
      </w:r>
      <w:r>
        <w:t xml:space="preserve">Students that learn the topic of Response Surface Methodology </w:t>
      </w:r>
      <w:r w:rsidR="00FB7EA6">
        <w:t>use</w:t>
      </w:r>
      <w:r>
        <w:t xml:space="preserve"> the proposed education tool. However, t</w:t>
      </w:r>
      <w:r w:rsidR="00C46BBE">
        <w:t xml:space="preserve">eachers may employ </w:t>
      </w:r>
      <w:r>
        <w:t>it to teach any other optimization techniques such as the Taguchi methods.</w:t>
      </w:r>
    </w:p>
    <w:p w:rsidR="001654B3" w:rsidRDefault="001654B3" w:rsidP="001654B3">
      <w:pPr>
        <w:pStyle w:val="Heading1"/>
      </w:pPr>
      <w:r>
        <w:t xml:space="preserve">Acknowledgments </w:t>
      </w:r>
    </w:p>
    <w:p w:rsidR="001654B3" w:rsidRPr="00F51221" w:rsidRDefault="001654B3" w:rsidP="001654B3">
      <w:r w:rsidRPr="00D42992">
        <w:t>The authors thank the anonymous reviewers for their helpful comments.</w:t>
      </w:r>
    </w:p>
    <w:p w:rsidR="001654B3" w:rsidRDefault="001654B3" w:rsidP="001654B3">
      <w:pPr>
        <w:pStyle w:val="Heading1"/>
      </w:pPr>
      <w:bookmarkStart w:id="20" w:name="_Toc491584918"/>
      <w:r>
        <w:t>References</w:t>
      </w:r>
      <w:bookmarkEnd w:id="20"/>
    </w:p>
    <w:p w:rsidR="009D71E8" w:rsidRPr="009D71E8" w:rsidRDefault="001654B3" w:rsidP="009D71E8">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D71E8" w:rsidRPr="009D71E8">
        <w:rPr>
          <w:rFonts w:ascii="Calibri" w:hAnsi="Calibri" w:cs="Calibri"/>
          <w:noProof/>
          <w:szCs w:val="24"/>
        </w:rPr>
        <w:t>[1]</w:t>
      </w:r>
      <w:r w:rsidR="009D71E8" w:rsidRPr="009D71E8">
        <w:rPr>
          <w:rFonts w:ascii="Calibri" w:hAnsi="Calibri" w:cs="Calibri"/>
          <w:noProof/>
          <w:szCs w:val="24"/>
        </w:rPr>
        <w:tab/>
        <w:t xml:space="preserve">R. A. Fisher, </w:t>
      </w:r>
      <w:r w:rsidR="009D71E8" w:rsidRPr="009D71E8">
        <w:rPr>
          <w:rFonts w:ascii="Calibri" w:hAnsi="Calibri" w:cs="Calibri"/>
          <w:i/>
          <w:iCs/>
          <w:noProof/>
          <w:szCs w:val="24"/>
        </w:rPr>
        <w:t>The design of experiments</w:t>
      </w:r>
      <w:r w:rsidR="009D71E8" w:rsidRPr="009D71E8">
        <w:rPr>
          <w:rFonts w:ascii="Calibri" w:hAnsi="Calibri" w:cs="Calibri"/>
          <w:noProof/>
          <w:szCs w:val="24"/>
        </w:rPr>
        <w:t>. Oliver And Boyd; Edinburgh; London, 1937.</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[2]</w:t>
      </w:r>
      <w:r w:rsidRPr="009D71E8">
        <w:rPr>
          <w:rFonts w:ascii="Calibri" w:hAnsi="Calibri" w:cs="Calibri"/>
          <w:noProof/>
          <w:szCs w:val="24"/>
        </w:rPr>
        <w:tab/>
        <w:t xml:space="preserve">G. P. Quinn and M. J. Keough, </w:t>
      </w:r>
      <w:r w:rsidRPr="009D71E8">
        <w:rPr>
          <w:rFonts w:ascii="Calibri" w:hAnsi="Calibri" w:cs="Calibri"/>
          <w:i/>
          <w:iCs/>
          <w:noProof/>
          <w:szCs w:val="24"/>
        </w:rPr>
        <w:t>Experimental Design and Data Analysis for Biologists</w:t>
      </w:r>
      <w:r w:rsidRPr="009D71E8">
        <w:rPr>
          <w:rFonts w:ascii="Calibri" w:hAnsi="Calibri" w:cs="Calibri"/>
          <w:noProof/>
          <w:szCs w:val="24"/>
        </w:rPr>
        <w:t>. Cambridge University Press, 2002.</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[3]</w:t>
      </w:r>
      <w:r w:rsidRPr="009D71E8">
        <w:rPr>
          <w:rFonts w:ascii="Calibri" w:hAnsi="Calibri" w:cs="Calibri"/>
          <w:noProof/>
          <w:szCs w:val="24"/>
        </w:rPr>
        <w:tab/>
        <w:t xml:space="preserve">D. C. Montgomery, </w:t>
      </w:r>
      <w:r w:rsidRPr="009D71E8">
        <w:rPr>
          <w:rFonts w:ascii="Calibri" w:hAnsi="Calibri" w:cs="Calibri"/>
          <w:i/>
          <w:iCs/>
          <w:noProof/>
          <w:szCs w:val="24"/>
        </w:rPr>
        <w:t>Design and Analysis of Experiments</w:t>
      </w:r>
      <w:r w:rsidRPr="009D71E8">
        <w:rPr>
          <w:rFonts w:ascii="Calibri" w:hAnsi="Calibri" w:cs="Calibri"/>
          <w:noProof/>
          <w:szCs w:val="24"/>
        </w:rPr>
        <w:t>. John Wiley &amp; Sons, 2008.</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[4]</w:t>
      </w:r>
      <w:r w:rsidRPr="009D71E8">
        <w:rPr>
          <w:rFonts w:ascii="Calibri" w:hAnsi="Calibri" w:cs="Calibri"/>
          <w:noProof/>
          <w:szCs w:val="24"/>
        </w:rPr>
        <w:tab/>
        <w:t xml:space="preserve">J. Antony, </w:t>
      </w:r>
      <w:r w:rsidRPr="009D71E8">
        <w:rPr>
          <w:rFonts w:ascii="Calibri" w:hAnsi="Calibri" w:cs="Calibri"/>
          <w:i/>
          <w:iCs/>
          <w:noProof/>
          <w:szCs w:val="24"/>
        </w:rPr>
        <w:t>Design of Experiments for Engineers and Scientists</w:t>
      </w:r>
      <w:r w:rsidRPr="009D71E8">
        <w:rPr>
          <w:rFonts w:ascii="Calibri" w:hAnsi="Calibri" w:cs="Calibri"/>
          <w:noProof/>
          <w:szCs w:val="24"/>
        </w:rPr>
        <w:t>. Elsevier Science, 2014.</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[5]</w:t>
      </w:r>
      <w:r w:rsidRPr="009D71E8">
        <w:rPr>
          <w:rFonts w:ascii="Calibri" w:hAnsi="Calibri" w:cs="Calibri"/>
          <w:noProof/>
          <w:szCs w:val="24"/>
        </w:rPr>
        <w:tab/>
        <w:t xml:space="preserve">A. M. Sarotti, R. A. Spanevello, and A. G. Suarez, “An efficient microwave-assisted green transformation of cellulose into levoglucosenone. Advantages of the use of an experimental </w:t>
      </w:r>
      <w:r w:rsidRPr="009D71E8">
        <w:rPr>
          <w:rFonts w:ascii="Calibri" w:hAnsi="Calibri" w:cs="Calibri"/>
          <w:noProof/>
          <w:szCs w:val="24"/>
        </w:rPr>
        <w:lastRenderedPageBreak/>
        <w:t xml:space="preserve">design approach,” </w:t>
      </w:r>
      <w:r w:rsidRPr="009D71E8">
        <w:rPr>
          <w:rFonts w:ascii="Calibri" w:hAnsi="Calibri" w:cs="Calibri"/>
          <w:i/>
          <w:iCs/>
          <w:noProof/>
          <w:szCs w:val="24"/>
        </w:rPr>
        <w:t>Green Chem.</w:t>
      </w:r>
      <w:r w:rsidRPr="009D71E8">
        <w:rPr>
          <w:rFonts w:ascii="Calibri" w:hAnsi="Calibri" w:cs="Calibri"/>
          <w:noProof/>
          <w:szCs w:val="24"/>
        </w:rPr>
        <w:t>, vol. 9, no. 10, pp. 1137–1140, 2007.</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[6]</w:t>
      </w:r>
      <w:r w:rsidRPr="009D71E8">
        <w:rPr>
          <w:rFonts w:ascii="Calibri" w:hAnsi="Calibri" w:cs="Calibri"/>
          <w:noProof/>
          <w:szCs w:val="24"/>
        </w:rPr>
        <w:tab/>
        <w:t xml:space="preserve">M. F. W. Festing, “Principles: The need for better experimental design,” </w:t>
      </w:r>
      <w:r w:rsidRPr="009D71E8">
        <w:rPr>
          <w:rFonts w:ascii="Calibri" w:hAnsi="Calibri" w:cs="Calibri"/>
          <w:i/>
          <w:iCs/>
          <w:noProof/>
          <w:szCs w:val="24"/>
        </w:rPr>
        <w:t>Trends Pharmacol. Sci.</w:t>
      </w:r>
      <w:r w:rsidRPr="009D71E8">
        <w:rPr>
          <w:rFonts w:ascii="Calibri" w:hAnsi="Calibri" w:cs="Calibri"/>
          <w:noProof/>
          <w:szCs w:val="24"/>
        </w:rPr>
        <w:t>, vol. 24, no. 7, pp. 341–345, 2003.</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[7]</w:t>
      </w:r>
      <w:r w:rsidRPr="009D71E8">
        <w:rPr>
          <w:rFonts w:ascii="Calibri" w:hAnsi="Calibri" w:cs="Calibri"/>
          <w:noProof/>
          <w:szCs w:val="24"/>
        </w:rPr>
        <w:tab/>
        <w:t xml:space="preserve">X. Zhu and H. A. Simon, “Learning mathematics from examples and by doing,” </w:t>
      </w:r>
      <w:r w:rsidRPr="009D71E8">
        <w:rPr>
          <w:rFonts w:ascii="Calibri" w:hAnsi="Calibri" w:cs="Calibri"/>
          <w:i/>
          <w:iCs/>
          <w:noProof/>
          <w:szCs w:val="24"/>
        </w:rPr>
        <w:t>Cogn. Instr.</w:t>
      </w:r>
      <w:r w:rsidRPr="009D71E8">
        <w:rPr>
          <w:rFonts w:ascii="Calibri" w:hAnsi="Calibri" w:cs="Calibri"/>
          <w:noProof/>
          <w:szCs w:val="24"/>
        </w:rPr>
        <w:t>, vol. 4, no. 3, pp. 137–166, 1987.</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[8]</w:t>
      </w:r>
      <w:r w:rsidRPr="009D71E8">
        <w:rPr>
          <w:rFonts w:ascii="Calibri" w:hAnsi="Calibri" w:cs="Calibri"/>
          <w:noProof/>
          <w:szCs w:val="24"/>
        </w:rPr>
        <w:tab/>
        <w:t xml:space="preserve">A. Renkl, “Learning from worked-out examples: A study on individual differences,” </w:t>
      </w:r>
      <w:r w:rsidRPr="009D71E8">
        <w:rPr>
          <w:rFonts w:ascii="Calibri" w:hAnsi="Calibri" w:cs="Calibri"/>
          <w:i/>
          <w:iCs/>
          <w:noProof/>
          <w:szCs w:val="24"/>
        </w:rPr>
        <w:t>Cogn. Sci.</w:t>
      </w:r>
      <w:r w:rsidRPr="009D71E8">
        <w:rPr>
          <w:rFonts w:ascii="Calibri" w:hAnsi="Calibri" w:cs="Calibri"/>
          <w:noProof/>
          <w:szCs w:val="24"/>
        </w:rPr>
        <w:t>, vol. 21, no. 1, pp. 1–29, 1997.</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[9]</w:t>
      </w:r>
      <w:r w:rsidRPr="009D71E8">
        <w:rPr>
          <w:rFonts w:ascii="Calibri" w:hAnsi="Calibri" w:cs="Calibri"/>
          <w:noProof/>
          <w:szCs w:val="24"/>
        </w:rPr>
        <w:tab/>
        <w:t xml:space="preserve">J. Hattie and G. C. R. Yates, </w:t>
      </w:r>
      <w:r w:rsidRPr="009D71E8">
        <w:rPr>
          <w:rFonts w:ascii="Calibri" w:hAnsi="Calibri" w:cs="Calibri"/>
          <w:i/>
          <w:iCs/>
          <w:noProof/>
          <w:szCs w:val="24"/>
        </w:rPr>
        <w:t>Visible Learning and the Science of How We Learn</w:t>
      </w:r>
      <w:r w:rsidRPr="009D71E8">
        <w:rPr>
          <w:rFonts w:ascii="Calibri" w:hAnsi="Calibri" w:cs="Calibri"/>
          <w:noProof/>
          <w:szCs w:val="24"/>
        </w:rPr>
        <w:t>. Taylor &amp; Francis, 2013.</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[10]</w:t>
      </w:r>
      <w:r w:rsidRPr="009D71E8">
        <w:rPr>
          <w:rFonts w:ascii="Calibri" w:hAnsi="Calibri" w:cs="Calibri"/>
          <w:noProof/>
          <w:szCs w:val="24"/>
        </w:rPr>
        <w:tab/>
        <w:t xml:space="preserve">A. S. Poznyak, </w:t>
      </w:r>
      <w:r w:rsidRPr="009D71E8">
        <w:rPr>
          <w:rFonts w:ascii="Calibri" w:hAnsi="Calibri" w:cs="Calibri"/>
          <w:i/>
          <w:iCs/>
          <w:noProof/>
          <w:szCs w:val="24"/>
        </w:rPr>
        <w:t>Advanced mathematical tools for automatic control engineers. Volume 1, Deterministic techniques</w:t>
      </w:r>
      <w:r w:rsidRPr="009D71E8">
        <w:rPr>
          <w:rFonts w:ascii="Calibri" w:hAnsi="Calibri" w:cs="Calibri"/>
          <w:noProof/>
          <w:szCs w:val="24"/>
        </w:rPr>
        <w:t>. Elsevier, 2008.</w:t>
      </w:r>
    </w:p>
    <w:p w:rsidR="009D71E8" w:rsidRPr="009D71E8" w:rsidRDefault="009D71E8" w:rsidP="009D71E8">
      <w:pPr>
        <w:widowControl w:val="0"/>
        <w:autoSpaceDE w:val="0"/>
        <w:autoSpaceDN w:val="0"/>
        <w:adjustRightInd w:val="0"/>
        <w:ind w:left="640" w:hanging="640"/>
        <w:rPr>
          <w:rFonts w:ascii="Calibri" w:hAnsi="Calibri" w:cs="Calibri"/>
          <w:noProof/>
        </w:rPr>
      </w:pPr>
      <w:r w:rsidRPr="009D71E8">
        <w:rPr>
          <w:rFonts w:ascii="Calibri" w:hAnsi="Calibri" w:cs="Calibri"/>
          <w:noProof/>
          <w:szCs w:val="24"/>
        </w:rPr>
        <w:t>[11]</w:t>
      </w:r>
      <w:r w:rsidRPr="009D71E8">
        <w:rPr>
          <w:rFonts w:ascii="Calibri" w:hAnsi="Calibri" w:cs="Calibri"/>
          <w:noProof/>
          <w:szCs w:val="24"/>
        </w:rPr>
        <w:tab/>
        <w:t>S. K. Gadi, “Multifactorial experiment simulator - Suresh Kumar Gadi,” 2017. [Online]. Available: https://skgadi.com/tools/multifactorial-experiment-simulator/. [Accessed: 27-Aug-2017].</w:t>
      </w:r>
    </w:p>
    <w:p w:rsidR="00660909" w:rsidRDefault="001654B3" w:rsidP="00660909">
      <w:r>
        <w:fldChar w:fldCharType="end"/>
      </w:r>
    </w:p>
    <w:p w:rsidR="00F37D07" w:rsidRDefault="00F37D07"/>
    <w:sectPr w:rsidR="00F3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760C9"/>
    <w:multiLevelType w:val="hybridMultilevel"/>
    <w:tmpl w:val="E2FCA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20"/>
  </w:num>
  <w:num w:numId="15">
    <w:abstractNumId w:val="2"/>
  </w:num>
  <w:num w:numId="16">
    <w:abstractNumId w:val="13"/>
  </w:num>
  <w:num w:numId="17">
    <w:abstractNumId w:val="11"/>
  </w:num>
  <w:num w:numId="18">
    <w:abstractNumId w:val="5"/>
  </w:num>
  <w:num w:numId="19">
    <w:abstractNumId w:val="18"/>
  </w:num>
  <w:num w:numId="20">
    <w:abstractNumId w:val="6"/>
  </w:num>
  <w:num w:numId="21">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resh Kumar Gadi">
    <w15:presenceInfo w15:providerId="Windows Live" w15:userId="326a55e8c1fe4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3NDUwNje1NDcwNjZS0lEKTi0uzszPAykwNKwFAHuFQBgtAAAA"/>
  </w:docVars>
  <w:rsids>
    <w:rsidRoot w:val="001654B3"/>
    <w:rsid w:val="00020A95"/>
    <w:rsid w:val="000538F4"/>
    <w:rsid w:val="000B341E"/>
    <w:rsid w:val="000C4917"/>
    <w:rsid w:val="000E12C5"/>
    <w:rsid w:val="00104670"/>
    <w:rsid w:val="00114CB8"/>
    <w:rsid w:val="00152AC8"/>
    <w:rsid w:val="001654B3"/>
    <w:rsid w:val="001F201A"/>
    <w:rsid w:val="001F72C8"/>
    <w:rsid w:val="001F7EF4"/>
    <w:rsid w:val="002319AF"/>
    <w:rsid w:val="00232B67"/>
    <w:rsid w:val="0023409F"/>
    <w:rsid w:val="00264F24"/>
    <w:rsid w:val="002A7603"/>
    <w:rsid w:val="002B3923"/>
    <w:rsid w:val="002B4C41"/>
    <w:rsid w:val="0030569B"/>
    <w:rsid w:val="00330BEB"/>
    <w:rsid w:val="00357789"/>
    <w:rsid w:val="003A1FA1"/>
    <w:rsid w:val="00434442"/>
    <w:rsid w:val="0043474C"/>
    <w:rsid w:val="00494B3F"/>
    <w:rsid w:val="004C1FE4"/>
    <w:rsid w:val="004E2A79"/>
    <w:rsid w:val="00504A8D"/>
    <w:rsid w:val="00530B42"/>
    <w:rsid w:val="005400D9"/>
    <w:rsid w:val="005F0336"/>
    <w:rsid w:val="00602AB7"/>
    <w:rsid w:val="00620C93"/>
    <w:rsid w:val="00646E0C"/>
    <w:rsid w:val="00660909"/>
    <w:rsid w:val="00684D00"/>
    <w:rsid w:val="006B1AAA"/>
    <w:rsid w:val="006E1474"/>
    <w:rsid w:val="006E1656"/>
    <w:rsid w:val="006F45EB"/>
    <w:rsid w:val="007266C7"/>
    <w:rsid w:val="0073300F"/>
    <w:rsid w:val="00736DF8"/>
    <w:rsid w:val="00747172"/>
    <w:rsid w:val="00747E1F"/>
    <w:rsid w:val="00751495"/>
    <w:rsid w:val="00770FC2"/>
    <w:rsid w:val="00772DF4"/>
    <w:rsid w:val="007D30DA"/>
    <w:rsid w:val="00821802"/>
    <w:rsid w:val="00830A4F"/>
    <w:rsid w:val="00851C9D"/>
    <w:rsid w:val="0086123F"/>
    <w:rsid w:val="00862668"/>
    <w:rsid w:val="00872226"/>
    <w:rsid w:val="008872C4"/>
    <w:rsid w:val="0088799A"/>
    <w:rsid w:val="00890EC3"/>
    <w:rsid w:val="008B1328"/>
    <w:rsid w:val="008B6803"/>
    <w:rsid w:val="008E0163"/>
    <w:rsid w:val="0090273C"/>
    <w:rsid w:val="00904C5C"/>
    <w:rsid w:val="00923CEA"/>
    <w:rsid w:val="00954A38"/>
    <w:rsid w:val="009604F2"/>
    <w:rsid w:val="009779E9"/>
    <w:rsid w:val="009A5F59"/>
    <w:rsid w:val="009C0A77"/>
    <w:rsid w:val="009D71E8"/>
    <w:rsid w:val="009E209C"/>
    <w:rsid w:val="00A20F6F"/>
    <w:rsid w:val="00A243D0"/>
    <w:rsid w:val="00A303E9"/>
    <w:rsid w:val="00A3419C"/>
    <w:rsid w:val="00A63BC0"/>
    <w:rsid w:val="00A84CAD"/>
    <w:rsid w:val="00AA2FF0"/>
    <w:rsid w:val="00AA7E4A"/>
    <w:rsid w:val="00AB2797"/>
    <w:rsid w:val="00AC07A5"/>
    <w:rsid w:val="00AE0A8B"/>
    <w:rsid w:val="00B321E4"/>
    <w:rsid w:val="00B52C50"/>
    <w:rsid w:val="00B96614"/>
    <w:rsid w:val="00C374F3"/>
    <w:rsid w:val="00C37744"/>
    <w:rsid w:val="00C46BBE"/>
    <w:rsid w:val="00C525D8"/>
    <w:rsid w:val="00CA3B06"/>
    <w:rsid w:val="00CA736E"/>
    <w:rsid w:val="00CA79E9"/>
    <w:rsid w:val="00CE6F80"/>
    <w:rsid w:val="00D46120"/>
    <w:rsid w:val="00D64CF2"/>
    <w:rsid w:val="00E422ED"/>
    <w:rsid w:val="00E509CC"/>
    <w:rsid w:val="00E9419B"/>
    <w:rsid w:val="00EA101F"/>
    <w:rsid w:val="00EB1159"/>
    <w:rsid w:val="00EF6E2E"/>
    <w:rsid w:val="00F03A68"/>
    <w:rsid w:val="00F22C72"/>
    <w:rsid w:val="00F37D07"/>
    <w:rsid w:val="00F53B0B"/>
    <w:rsid w:val="00F72E61"/>
    <w:rsid w:val="00FB58AD"/>
    <w:rsid w:val="00FB7E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D426"/>
  <w15:chartTrackingRefBased/>
  <w15:docId w15:val="{0C32B057-9705-48AE-9B02-FA3886F5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4B3"/>
    <w:pPr>
      <w:spacing w:line="480" w:lineRule="auto"/>
    </w:pPr>
    <w:rPr>
      <w:lang w:val="en-US"/>
    </w:rPr>
  </w:style>
  <w:style w:type="paragraph" w:styleId="Heading1">
    <w:name w:val="heading 1"/>
    <w:basedOn w:val="Normal"/>
    <w:next w:val="Normal"/>
    <w:link w:val="Heading1Char"/>
    <w:uiPriority w:val="9"/>
    <w:qFormat/>
    <w:rsid w:val="00165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5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4B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654B3"/>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1654B3"/>
    <w:pPr>
      <w:ind w:left="720"/>
      <w:contextualSpacing/>
    </w:pPr>
  </w:style>
  <w:style w:type="table" w:styleId="TableGrid">
    <w:name w:val="Table Grid"/>
    <w:basedOn w:val="TableNormal"/>
    <w:uiPriority w:val="39"/>
    <w:rsid w:val="001654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1654B3"/>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1654B3"/>
  </w:style>
  <w:style w:type="paragraph" w:styleId="TOCHeading">
    <w:name w:val="TOC Heading"/>
    <w:basedOn w:val="Heading1"/>
    <w:next w:val="Normal"/>
    <w:uiPriority w:val="39"/>
    <w:unhideWhenUsed/>
    <w:qFormat/>
    <w:rsid w:val="001654B3"/>
    <w:pPr>
      <w:spacing w:line="259" w:lineRule="auto"/>
      <w:outlineLvl w:val="9"/>
    </w:pPr>
  </w:style>
  <w:style w:type="paragraph" w:styleId="TOC1">
    <w:name w:val="toc 1"/>
    <w:basedOn w:val="Normal"/>
    <w:next w:val="Normal"/>
    <w:autoRedefine/>
    <w:uiPriority w:val="39"/>
    <w:unhideWhenUsed/>
    <w:rsid w:val="001654B3"/>
    <w:pPr>
      <w:spacing w:after="100"/>
    </w:pPr>
  </w:style>
  <w:style w:type="paragraph" w:styleId="TOC2">
    <w:name w:val="toc 2"/>
    <w:basedOn w:val="Normal"/>
    <w:next w:val="Normal"/>
    <w:autoRedefine/>
    <w:uiPriority w:val="39"/>
    <w:unhideWhenUsed/>
    <w:rsid w:val="001654B3"/>
    <w:pPr>
      <w:spacing w:after="100"/>
      <w:ind w:left="220"/>
    </w:pPr>
  </w:style>
  <w:style w:type="character" w:styleId="Hyperlink">
    <w:name w:val="Hyperlink"/>
    <w:basedOn w:val="DefaultParagraphFont"/>
    <w:uiPriority w:val="99"/>
    <w:unhideWhenUsed/>
    <w:rsid w:val="001654B3"/>
    <w:rPr>
      <w:color w:val="0563C1" w:themeColor="hyperlink"/>
      <w:u w:val="single"/>
    </w:rPr>
  </w:style>
  <w:style w:type="paragraph" w:styleId="Title">
    <w:name w:val="Title"/>
    <w:basedOn w:val="Normal"/>
    <w:next w:val="Normal"/>
    <w:link w:val="TitleChar"/>
    <w:uiPriority w:val="10"/>
    <w:qFormat/>
    <w:rsid w:val="00165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B3"/>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1654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4B3"/>
    <w:rPr>
      <w:rFonts w:ascii="Segoe UI" w:hAnsi="Segoe UI" w:cs="Segoe UI"/>
      <w:sz w:val="18"/>
      <w:szCs w:val="18"/>
      <w:lang w:val="en-US"/>
    </w:rPr>
  </w:style>
  <w:style w:type="table" w:styleId="PlainTable1">
    <w:name w:val="Plain Table 1"/>
    <w:basedOn w:val="TableNormal"/>
    <w:uiPriority w:val="41"/>
    <w:rsid w:val="001654B3"/>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TEquationSection">
    <w:name w:val="MTEquationSection"/>
    <w:basedOn w:val="DefaultParagraphFont"/>
    <w:rsid w:val="0088799A"/>
    <w:rPr>
      <w:vanish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84.bin"/><Relationship Id="rId170" Type="http://schemas.openxmlformats.org/officeDocument/2006/relationships/image" Target="media/image76.wmf"/><Relationship Id="rId226" Type="http://schemas.openxmlformats.org/officeDocument/2006/relationships/oleObject" Target="embeddings/oleObject118.bin"/><Relationship Id="rId268" Type="http://schemas.openxmlformats.org/officeDocument/2006/relationships/oleObject" Target="embeddings/oleObject139.bin"/><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58.wmf"/><Relationship Id="rId5" Type="http://schemas.openxmlformats.org/officeDocument/2006/relationships/webSettings" Target="webSettings.xml"/><Relationship Id="rId181" Type="http://schemas.openxmlformats.org/officeDocument/2006/relationships/oleObject" Target="embeddings/oleObject95.bin"/><Relationship Id="rId237" Type="http://schemas.openxmlformats.org/officeDocument/2006/relationships/image" Target="media/image109.wmf"/><Relationship Id="rId279" Type="http://schemas.openxmlformats.org/officeDocument/2006/relationships/image" Target="media/image129.wmf"/><Relationship Id="rId43" Type="http://schemas.openxmlformats.org/officeDocument/2006/relationships/oleObject" Target="embeddings/oleObject19.bin"/><Relationship Id="rId139" Type="http://schemas.openxmlformats.org/officeDocument/2006/relationships/oleObject" Target="embeddings/oleObject74.bin"/><Relationship Id="rId85" Type="http://schemas.openxmlformats.org/officeDocument/2006/relationships/oleObject" Target="embeddings/oleObject40.bin"/><Relationship Id="rId150" Type="http://schemas.openxmlformats.org/officeDocument/2006/relationships/image" Target="media/image66.wmf"/><Relationship Id="rId192" Type="http://schemas.openxmlformats.org/officeDocument/2006/relationships/image" Target="media/image87.wmf"/><Relationship Id="rId206" Type="http://schemas.openxmlformats.org/officeDocument/2006/relationships/image" Target="media/image94.wmf"/><Relationship Id="rId248" Type="http://schemas.openxmlformats.org/officeDocument/2006/relationships/oleObject" Target="embeddings/oleObject129.bin"/><Relationship Id="rId269" Type="http://schemas.openxmlformats.org/officeDocument/2006/relationships/image" Target="media/image125.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6.bin"/><Relationship Id="rId280" Type="http://schemas.openxmlformats.org/officeDocument/2006/relationships/oleObject" Target="embeddings/oleObject146.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1.wmf"/><Relationship Id="rId161" Type="http://schemas.openxmlformats.org/officeDocument/2006/relationships/oleObject" Target="embeddings/oleObject85.bin"/><Relationship Id="rId182" Type="http://schemas.openxmlformats.org/officeDocument/2006/relationships/image" Target="media/image82.wmf"/><Relationship Id="rId217" Type="http://schemas.openxmlformats.org/officeDocument/2006/relationships/image" Target="media/image99.wmf"/><Relationship Id="rId6" Type="http://schemas.openxmlformats.org/officeDocument/2006/relationships/image" Target="media/image1.wmf"/><Relationship Id="rId238" Type="http://schemas.openxmlformats.org/officeDocument/2006/relationships/oleObject" Target="embeddings/oleObject124.bin"/><Relationship Id="rId259" Type="http://schemas.openxmlformats.org/officeDocument/2006/relationships/image" Target="media/image120.wmf"/><Relationship Id="rId23" Type="http://schemas.openxmlformats.org/officeDocument/2006/relationships/oleObject" Target="embeddings/oleObject9.bin"/><Relationship Id="rId119" Type="http://schemas.openxmlformats.org/officeDocument/2006/relationships/oleObject" Target="embeddings/oleObject59.bin"/><Relationship Id="rId270" Type="http://schemas.openxmlformats.org/officeDocument/2006/relationships/oleObject" Target="embeddings/oleObject140.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oleObject" Target="embeddings/oleObject67.bin"/><Relationship Id="rId151" Type="http://schemas.openxmlformats.org/officeDocument/2006/relationships/oleObject" Target="embeddings/oleObject80.bin"/><Relationship Id="rId172" Type="http://schemas.openxmlformats.org/officeDocument/2006/relationships/image" Target="media/image77.wmf"/><Relationship Id="rId193" Type="http://schemas.openxmlformats.org/officeDocument/2006/relationships/oleObject" Target="embeddings/oleObject101.bin"/><Relationship Id="rId207" Type="http://schemas.openxmlformats.org/officeDocument/2006/relationships/oleObject" Target="embeddings/oleObject108.bin"/><Relationship Id="rId228" Type="http://schemas.openxmlformats.org/officeDocument/2006/relationships/oleObject" Target="embeddings/oleObject119.bin"/><Relationship Id="rId249" Type="http://schemas.openxmlformats.org/officeDocument/2006/relationships/image" Target="media/image115.wmf"/><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oleObject" Target="embeddings/oleObject135.bin"/><Relationship Id="rId281" Type="http://schemas.openxmlformats.org/officeDocument/2006/relationships/image" Target="media/image130.wmf"/><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oleObject" Target="embeddings/oleObject60.bin"/><Relationship Id="rId141" Type="http://schemas.openxmlformats.org/officeDocument/2006/relationships/oleObject" Target="embeddings/oleObject75.bin"/><Relationship Id="rId7" Type="http://schemas.openxmlformats.org/officeDocument/2006/relationships/oleObject" Target="embeddings/oleObject1.bin"/><Relationship Id="rId162" Type="http://schemas.openxmlformats.org/officeDocument/2006/relationships/image" Target="media/image72.wmf"/><Relationship Id="rId183" Type="http://schemas.openxmlformats.org/officeDocument/2006/relationships/oleObject" Target="embeddings/oleObject96.bin"/><Relationship Id="rId218" Type="http://schemas.openxmlformats.org/officeDocument/2006/relationships/oleObject" Target="embeddings/oleObject114.bin"/><Relationship Id="rId239" Type="http://schemas.openxmlformats.org/officeDocument/2006/relationships/image" Target="media/image110.wmf"/><Relationship Id="rId250" Type="http://schemas.openxmlformats.org/officeDocument/2006/relationships/oleObject" Target="embeddings/oleObject130.bin"/><Relationship Id="rId271" Type="http://schemas.openxmlformats.org/officeDocument/2006/relationships/image" Target="media/image126.wmf"/><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8.bin"/><Relationship Id="rId152" Type="http://schemas.openxmlformats.org/officeDocument/2006/relationships/image" Target="media/image67.wmf"/><Relationship Id="rId173" Type="http://schemas.openxmlformats.org/officeDocument/2006/relationships/oleObject" Target="embeddings/oleObject91.bin"/><Relationship Id="rId194" Type="http://schemas.openxmlformats.org/officeDocument/2006/relationships/image" Target="media/image88.wmf"/><Relationship Id="rId208" Type="http://schemas.openxmlformats.org/officeDocument/2006/relationships/image" Target="media/image95.wmf"/><Relationship Id="rId229" Type="http://schemas.openxmlformats.org/officeDocument/2006/relationships/image" Target="media/image105.wmf"/><Relationship Id="rId240" Type="http://schemas.openxmlformats.org/officeDocument/2006/relationships/oleObject" Target="embeddings/oleObject125.bin"/><Relationship Id="rId261" Type="http://schemas.openxmlformats.org/officeDocument/2006/relationships/image" Target="media/image121.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oleObject" Target="embeddings/oleObject147.bin"/><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61.bin"/><Relationship Id="rId142" Type="http://schemas.openxmlformats.org/officeDocument/2006/relationships/image" Target="media/image62.wmf"/><Relationship Id="rId163" Type="http://schemas.openxmlformats.org/officeDocument/2006/relationships/oleObject" Target="embeddings/oleObject86.bin"/><Relationship Id="rId184" Type="http://schemas.openxmlformats.org/officeDocument/2006/relationships/image" Target="media/image83.wmf"/><Relationship Id="rId219" Type="http://schemas.openxmlformats.org/officeDocument/2006/relationships/image" Target="media/image100.wmf"/><Relationship Id="rId230" Type="http://schemas.openxmlformats.org/officeDocument/2006/relationships/oleObject" Target="embeddings/oleObject120.bin"/><Relationship Id="rId251" Type="http://schemas.openxmlformats.org/officeDocument/2006/relationships/image" Target="media/image116.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oleObject" Target="embeddings/oleObject141.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oleObject" Target="embeddings/oleObject69.bin"/><Relationship Id="rId153" Type="http://schemas.openxmlformats.org/officeDocument/2006/relationships/oleObject" Target="embeddings/oleObject81.bin"/><Relationship Id="rId174" Type="http://schemas.openxmlformats.org/officeDocument/2006/relationships/image" Target="media/image78.wmf"/><Relationship Id="rId195" Type="http://schemas.openxmlformats.org/officeDocument/2006/relationships/oleObject" Target="embeddings/oleObject102.bin"/><Relationship Id="rId209" Type="http://schemas.openxmlformats.org/officeDocument/2006/relationships/oleObject" Target="embeddings/oleObject109.bin"/><Relationship Id="rId220" Type="http://schemas.openxmlformats.org/officeDocument/2006/relationships/oleObject" Target="embeddings/oleObject115.bin"/><Relationship Id="rId241" Type="http://schemas.openxmlformats.org/officeDocument/2006/relationships/image" Target="media/image111.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oleObject" Target="embeddings/oleObject136.bin"/><Relationship Id="rId283" Type="http://schemas.openxmlformats.org/officeDocument/2006/relationships/image" Target="media/image131.wmf"/><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6.wmf"/><Relationship Id="rId143" Type="http://schemas.openxmlformats.org/officeDocument/2006/relationships/oleObject" Target="embeddings/oleObject76.bin"/><Relationship Id="rId164" Type="http://schemas.openxmlformats.org/officeDocument/2006/relationships/image" Target="media/image73.wmf"/><Relationship Id="rId185" Type="http://schemas.openxmlformats.org/officeDocument/2006/relationships/oleObject" Target="embeddings/oleObject97.bin"/><Relationship Id="rId9" Type="http://schemas.openxmlformats.org/officeDocument/2006/relationships/oleObject" Target="embeddings/oleObject2.bin"/><Relationship Id="rId210" Type="http://schemas.openxmlformats.org/officeDocument/2006/relationships/image" Target="media/image96.wmf"/><Relationship Id="rId26" Type="http://schemas.openxmlformats.org/officeDocument/2006/relationships/image" Target="media/image11.wmf"/><Relationship Id="rId231" Type="http://schemas.openxmlformats.org/officeDocument/2006/relationships/image" Target="media/image106.wmf"/><Relationship Id="rId252" Type="http://schemas.openxmlformats.org/officeDocument/2006/relationships/oleObject" Target="embeddings/oleObject131.bin"/><Relationship Id="rId273" Type="http://schemas.openxmlformats.org/officeDocument/2006/relationships/image" Target="media/image127.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70.bin"/><Relationship Id="rId154" Type="http://schemas.openxmlformats.org/officeDocument/2006/relationships/image" Target="media/image68.wmf"/><Relationship Id="rId175" Type="http://schemas.openxmlformats.org/officeDocument/2006/relationships/oleObject" Target="embeddings/oleObject92.bin"/><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image" Target="media/image6.wmf"/><Relationship Id="rId221" Type="http://schemas.openxmlformats.org/officeDocument/2006/relationships/image" Target="media/image101.wmf"/><Relationship Id="rId242" Type="http://schemas.openxmlformats.org/officeDocument/2006/relationships/oleObject" Target="embeddings/oleObject126.bin"/><Relationship Id="rId263" Type="http://schemas.openxmlformats.org/officeDocument/2006/relationships/image" Target="media/image122.wmf"/><Relationship Id="rId284" Type="http://schemas.openxmlformats.org/officeDocument/2006/relationships/oleObject" Target="embeddings/oleObject148.bin"/><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62.bin"/><Relationship Id="rId144" Type="http://schemas.openxmlformats.org/officeDocument/2006/relationships/image" Target="media/image63.wmf"/><Relationship Id="rId90" Type="http://schemas.openxmlformats.org/officeDocument/2006/relationships/image" Target="media/image43.wmf"/><Relationship Id="rId165" Type="http://schemas.openxmlformats.org/officeDocument/2006/relationships/oleObject" Target="embeddings/oleObject87.bin"/><Relationship Id="rId186" Type="http://schemas.openxmlformats.org/officeDocument/2006/relationships/image" Target="media/image84.wmf"/><Relationship Id="rId211" Type="http://schemas.openxmlformats.org/officeDocument/2006/relationships/oleObject" Target="embeddings/oleObject110.bin"/><Relationship Id="rId232" Type="http://schemas.openxmlformats.org/officeDocument/2006/relationships/oleObject" Target="embeddings/oleObject121.bin"/><Relationship Id="rId253" Type="http://schemas.openxmlformats.org/officeDocument/2006/relationships/image" Target="media/image117.wmf"/><Relationship Id="rId274" Type="http://schemas.openxmlformats.org/officeDocument/2006/relationships/oleObject" Target="embeddings/oleObject142.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59.wmf"/><Relationship Id="rId80" Type="http://schemas.openxmlformats.org/officeDocument/2006/relationships/image" Target="media/image38.wmf"/><Relationship Id="rId155" Type="http://schemas.openxmlformats.org/officeDocument/2006/relationships/oleObject" Target="embeddings/oleObject82.bin"/><Relationship Id="rId176" Type="http://schemas.openxmlformats.org/officeDocument/2006/relationships/image" Target="media/image79.wmf"/><Relationship Id="rId197" Type="http://schemas.openxmlformats.org/officeDocument/2006/relationships/oleObject" Target="embeddings/oleObject103.bin"/><Relationship Id="rId201" Type="http://schemas.openxmlformats.org/officeDocument/2006/relationships/oleObject" Target="embeddings/oleObject105.bin"/><Relationship Id="rId222" Type="http://schemas.openxmlformats.org/officeDocument/2006/relationships/oleObject" Target="embeddings/oleObject116.bin"/><Relationship Id="rId243" Type="http://schemas.openxmlformats.org/officeDocument/2006/relationships/image" Target="media/image112.wmf"/><Relationship Id="rId264" Type="http://schemas.openxmlformats.org/officeDocument/2006/relationships/oleObject" Target="embeddings/oleObject137.bin"/><Relationship Id="rId285" Type="http://schemas.openxmlformats.org/officeDocument/2006/relationships/image" Target="media/image132.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57.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7.bin"/><Relationship Id="rId166" Type="http://schemas.openxmlformats.org/officeDocument/2006/relationships/image" Target="media/image74.wmf"/><Relationship Id="rId187" Type="http://schemas.openxmlformats.org/officeDocument/2006/relationships/oleObject" Target="embeddings/oleObject98.bin"/><Relationship Id="rId1" Type="http://schemas.openxmlformats.org/officeDocument/2006/relationships/customXml" Target="../customXml/item1.xml"/><Relationship Id="rId212" Type="http://schemas.openxmlformats.org/officeDocument/2006/relationships/image" Target="media/image97.wmf"/><Relationship Id="rId233" Type="http://schemas.openxmlformats.org/officeDocument/2006/relationships/image" Target="media/image107.wmf"/><Relationship Id="rId254" Type="http://schemas.openxmlformats.org/officeDocument/2006/relationships/oleObject" Target="embeddings/oleObject132.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image" Target="media/image128.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71.bin"/><Relationship Id="rId156" Type="http://schemas.openxmlformats.org/officeDocument/2006/relationships/image" Target="media/image69.wmf"/><Relationship Id="rId177" Type="http://schemas.openxmlformats.org/officeDocument/2006/relationships/oleObject" Target="embeddings/oleObject93.bin"/><Relationship Id="rId198" Type="http://schemas.openxmlformats.org/officeDocument/2006/relationships/image" Target="media/image90.wmf"/><Relationship Id="rId202" Type="http://schemas.openxmlformats.org/officeDocument/2006/relationships/image" Target="media/image92.wmf"/><Relationship Id="rId223" Type="http://schemas.openxmlformats.org/officeDocument/2006/relationships/image" Target="media/image102.wmf"/><Relationship Id="rId244" Type="http://schemas.openxmlformats.org/officeDocument/2006/relationships/oleObject" Target="embeddings/oleObject127.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image" Target="media/image123.wmf"/><Relationship Id="rId286" Type="http://schemas.openxmlformats.org/officeDocument/2006/relationships/oleObject" Target="embeddings/oleObject149.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3.bin"/><Relationship Id="rId146" Type="http://schemas.openxmlformats.org/officeDocument/2006/relationships/image" Target="media/image64.wmf"/><Relationship Id="rId167" Type="http://schemas.openxmlformats.org/officeDocument/2006/relationships/oleObject" Target="embeddings/oleObject88.bin"/><Relationship Id="rId188" Type="http://schemas.openxmlformats.org/officeDocument/2006/relationships/image" Target="media/image85.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11.bin"/><Relationship Id="rId234" Type="http://schemas.openxmlformats.org/officeDocument/2006/relationships/oleObject" Target="embeddings/oleObject122.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18.wmf"/><Relationship Id="rId276" Type="http://schemas.openxmlformats.org/officeDocument/2006/relationships/oleObject" Target="embeddings/oleObject143.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oleObject" Target="embeddings/oleObject72.bin"/><Relationship Id="rId157" Type="http://schemas.openxmlformats.org/officeDocument/2006/relationships/oleObject" Target="embeddings/oleObject83.bin"/><Relationship Id="rId178" Type="http://schemas.openxmlformats.org/officeDocument/2006/relationships/image" Target="media/image80.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104.bin"/><Relationship Id="rId203" Type="http://schemas.openxmlformats.org/officeDocument/2006/relationships/oleObject" Target="embeddings/oleObject106.bin"/><Relationship Id="rId19" Type="http://schemas.openxmlformats.org/officeDocument/2006/relationships/oleObject" Target="embeddings/oleObject7.bin"/><Relationship Id="rId224" Type="http://schemas.openxmlformats.org/officeDocument/2006/relationships/oleObject" Target="embeddings/oleObject117.bin"/><Relationship Id="rId245" Type="http://schemas.openxmlformats.org/officeDocument/2006/relationships/image" Target="media/image113.wmf"/><Relationship Id="rId266" Type="http://schemas.openxmlformats.org/officeDocument/2006/relationships/oleObject" Target="embeddings/oleObject138.bin"/><Relationship Id="rId287" Type="http://schemas.openxmlformats.org/officeDocument/2006/relationships/fontTable" Target="fontTable.xml"/><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oleObject" Target="embeddings/oleObject64.bin"/><Relationship Id="rId147" Type="http://schemas.openxmlformats.org/officeDocument/2006/relationships/oleObject" Target="embeddings/oleObject78.bin"/><Relationship Id="rId168" Type="http://schemas.openxmlformats.org/officeDocument/2006/relationships/image" Target="media/image75.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9.bin"/><Relationship Id="rId3" Type="http://schemas.openxmlformats.org/officeDocument/2006/relationships/styles" Target="styles.xml"/><Relationship Id="rId214" Type="http://schemas.openxmlformats.org/officeDocument/2006/relationships/oleObject" Target="embeddings/oleObject112.bin"/><Relationship Id="rId235" Type="http://schemas.openxmlformats.org/officeDocument/2006/relationships/image" Target="media/image108.wmf"/><Relationship Id="rId256" Type="http://schemas.openxmlformats.org/officeDocument/2006/relationships/oleObject" Target="embeddings/oleObject133.bin"/><Relationship Id="rId277" Type="http://schemas.openxmlformats.org/officeDocument/2006/relationships/oleObject" Target="embeddings/oleObject144.bin"/><Relationship Id="rId116" Type="http://schemas.openxmlformats.org/officeDocument/2006/relationships/oleObject" Target="embeddings/oleObject56.bin"/><Relationship Id="rId137" Type="http://schemas.openxmlformats.org/officeDocument/2006/relationships/oleObject" Target="embeddings/oleObject73.bin"/><Relationship Id="rId158" Type="http://schemas.openxmlformats.org/officeDocument/2006/relationships/image" Target="media/image70.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94.bin"/><Relationship Id="rId190" Type="http://schemas.openxmlformats.org/officeDocument/2006/relationships/image" Target="media/image86.wmf"/><Relationship Id="rId204" Type="http://schemas.openxmlformats.org/officeDocument/2006/relationships/image" Target="media/image93.wmf"/><Relationship Id="rId225" Type="http://schemas.openxmlformats.org/officeDocument/2006/relationships/image" Target="media/image103.wmf"/><Relationship Id="rId246" Type="http://schemas.openxmlformats.org/officeDocument/2006/relationships/oleObject" Target="embeddings/oleObject128.bin"/><Relationship Id="rId267" Type="http://schemas.openxmlformats.org/officeDocument/2006/relationships/image" Target="media/image124.wmf"/><Relationship Id="rId288" Type="http://schemas.microsoft.com/office/2011/relationships/people" Target="people.xml"/><Relationship Id="rId106" Type="http://schemas.openxmlformats.org/officeDocument/2006/relationships/image" Target="media/image51.wmf"/><Relationship Id="rId127" Type="http://schemas.openxmlformats.org/officeDocument/2006/relationships/oleObject" Target="embeddings/oleObject65.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image" Target="media/image65.wmf"/><Relationship Id="rId169" Type="http://schemas.openxmlformats.org/officeDocument/2006/relationships/oleObject" Target="embeddings/oleObject89.bin"/><Relationship Id="rId4" Type="http://schemas.openxmlformats.org/officeDocument/2006/relationships/settings" Target="settings.xml"/><Relationship Id="rId180" Type="http://schemas.openxmlformats.org/officeDocument/2006/relationships/image" Target="media/image81.wmf"/><Relationship Id="rId215" Type="http://schemas.openxmlformats.org/officeDocument/2006/relationships/image" Target="media/image98.wmf"/><Relationship Id="rId236" Type="http://schemas.openxmlformats.org/officeDocument/2006/relationships/oleObject" Target="embeddings/oleObject123.bin"/><Relationship Id="rId257" Type="http://schemas.openxmlformats.org/officeDocument/2006/relationships/image" Target="media/image119.wmf"/><Relationship Id="rId278" Type="http://schemas.openxmlformats.org/officeDocument/2006/relationships/oleObject" Target="embeddings/oleObject145.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0.wmf"/><Relationship Id="rId191" Type="http://schemas.openxmlformats.org/officeDocument/2006/relationships/oleObject" Target="embeddings/oleObject100.bin"/><Relationship Id="rId205" Type="http://schemas.openxmlformats.org/officeDocument/2006/relationships/oleObject" Target="embeddings/oleObject107.bin"/><Relationship Id="rId247" Type="http://schemas.openxmlformats.org/officeDocument/2006/relationships/image" Target="media/image114.wmf"/><Relationship Id="rId107" Type="http://schemas.openxmlformats.org/officeDocument/2006/relationships/oleObject" Target="embeddings/oleObject51.bin"/><Relationship Id="rId289" Type="http://schemas.openxmlformats.org/officeDocument/2006/relationships/theme" Target="theme/theme1.xml"/><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oleObject" Target="embeddings/oleObject79.bin"/><Relationship Id="rId95" Type="http://schemas.openxmlformats.org/officeDocument/2006/relationships/oleObject" Target="embeddings/oleObject45.bin"/><Relationship Id="rId160" Type="http://schemas.openxmlformats.org/officeDocument/2006/relationships/image" Target="media/image71.wmf"/><Relationship Id="rId216" Type="http://schemas.openxmlformats.org/officeDocument/2006/relationships/oleObject" Target="embeddings/oleObject113.bin"/><Relationship Id="rId258" Type="http://schemas.openxmlformats.org/officeDocument/2006/relationships/oleObject" Target="embeddings/oleObject134.bin"/><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oleObject" Target="embeddings/oleObject58.bin"/><Relationship Id="rId171" Type="http://schemas.openxmlformats.org/officeDocument/2006/relationships/oleObject" Target="embeddings/oleObject90.bin"/><Relationship Id="rId227" Type="http://schemas.openxmlformats.org/officeDocument/2006/relationships/image" Target="media/image104.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21AFD-2FA1-4EDC-B396-955D0A7CD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11</Pages>
  <Words>4961</Words>
  <Characters>28283</Characters>
  <Application>Microsoft Office Word</Application>
  <DocSecurity>0</DocSecurity>
  <Lines>235</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Suresh Kumar Gadi</cp:lastModifiedBy>
  <cp:revision>29</cp:revision>
  <cp:lastPrinted>2017-12-02T18:23:00Z</cp:lastPrinted>
  <dcterms:created xsi:type="dcterms:W3CDTF">2017-12-12T00:21:00Z</dcterms:created>
  <dcterms:modified xsi:type="dcterms:W3CDTF">2017-12-13T06:29:00Z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Number2">
    <vt:lpwstr>(#E1)</vt:lpwstr>
  </property>
  <property fmtid="{D5CDD505-2E9C-101B-9397-08002B2CF9AE}" pid="4" name="MTEquationSection">
    <vt:lpwstr>1</vt:lpwstr>
  </property>
  <property fmtid="{D5CDD505-2E9C-101B-9397-08002B2CF9AE}" pid="5" name="MTWinEqns">
    <vt:bool>true</vt:bool>
  </property>
  <property fmtid="{D5CDD505-2E9C-101B-9397-08002B2CF9AE}" pid="6" name="Mendeley Document_1">
    <vt:lpwstr>True</vt:lpwstr>
  </property>
  <property fmtid="{D5CDD505-2E9C-101B-9397-08002B2CF9AE}" pid="7" name="Mendeley Unique User Id_1">
    <vt:lpwstr>c1bd3ee7-c76d-3a57-9320-092da23e5322</vt:lpwstr>
  </property>
  <property fmtid="{D5CDD505-2E9C-101B-9397-08002B2CF9AE}" pid="8" name="Mendeley Citation Style_1">
    <vt:lpwstr>http://www.zotero.org/styles/ieee-control-systems</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6th edition</vt:lpwstr>
  </property>
  <property fmtid="{D5CDD505-2E9C-101B-9397-08002B2CF9AE}" pid="15" name="Mendeley Recent Style Id 3_1">
    <vt:lpwstr>http://www.zotero.org/styles/chicago-author-date</vt:lpwstr>
  </property>
  <property fmtid="{D5CDD505-2E9C-101B-9397-08002B2CF9AE}" pid="16" name="Mendeley Recent Style Name 3_1">
    <vt:lpwstr>Chicago Manual of Style 16th edition (author-date)</vt:lpwstr>
  </property>
  <property fmtid="{D5CDD505-2E9C-101B-9397-08002B2CF9AE}" pid="17" name="Mendeley Recent Style Id 4_1">
    <vt:lpwstr>http://www.zotero.org/styles/harvard-cite-them-right</vt:lpwstr>
  </property>
  <property fmtid="{D5CDD505-2E9C-101B-9397-08002B2CF9AE}" pid="18" name="Mendeley Recent Style Name 4_1">
    <vt:lpwstr>Cite Them Right 10th edition - Harvard</vt:lpwstr>
  </property>
  <property fmtid="{D5CDD505-2E9C-101B-9397-08002B2CF9AE}" pid="19" name="Mendeley Recent Style Id 5_1">
    <vt:lpwstr>http://www.zotero.org/styles/ieee</vt:lpwstr>
  </property>
  <property fmtid="{D5CDD505-2E9C-101B-9397-08002B2CF9AE}" pid="20" name="Mendeley Recent Style Name 5_1">
    <vt:lpwstr>IEEE</vt:lpwstr>
  </property>
  <property fmtid="{D5CDD505-2E9C-101B-9397-08002B2CF9AE}" pid="21" name="Mendeley Recent Style Id 6_1">
    <vt:lpwstr>http://www.zotero.org/styles/ieee-control-systems</vt:lpwstr>
  </property>
  <property fmtid="{D5CDD505-2E9C-101B-9397-08002B2CF9AE}" pid="22" name="Mendeley Recent Style Name 6_1">
    <vt:lpwstr>IEEE Control Systems</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7th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ies>
</file>